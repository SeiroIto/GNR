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918" w14:textId="77777777" w:rsidR="00DA2F03" w:rsidRPr="00CF21D5" w:rsidRDefault="00DA2F03" w:rsidP="00CF21D5">
      <w:pPr>
        <w:pStyle w:val="1"/>
        <w:spacing w:before="100" w:beforeAutospacing="1" w:after="100" w:afterAutospacing="1" w:line="360" w:lineRule="auto"/>
        <w:jc w:val="center"/>
        <w:rPr>
          <w:rFonts w:cstheme="majorHAnsi"/>
          <w:b/>
          <w:bCs/>
          <w:color w:val="auto"/>
          <w:sz w:val="22"/>
          <w:szCs w:val="22"/>
        </w:rPr>
      </w:pPr>
      <w:r w:rsidRPr="00CF21D5">
        <w:rPr>
          <w:rFonts w:cstheme="majorHAnsi"/>
          <w:b/>
          <w:bCs/>
          <w:color w:val="auto"/>
          <w:sz w:val="22"/>
          <w:szCs w:val="22"/>
        </w:rPr>
        <w:t>Agricultural producer responses to minimum wage changes</w:t>
      </w:r>
    </w:p>
    <w:p w14:paraId="60EEAC6D" w14:textId="08BB139B" w:rsidR="00DA2F03" w:rsidRPr="00CF21D5" w:rsidRDefault="00DA2F03"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Michael </w:t>
      </w:r>
      <w:proofErr w:type="spellStart"/>
      <w:r w:rsidRPr="00CF21D5">
        <w:rPr>
          <w:rFonts w:asciiTheme="majorHAnsi" w:hAnsiTheme="majorHAnsi" w:cstheme="majorHAnsi"/>
          <w:lang w:val="en-US"/>
        </w:rPr>
        <w:t>Kilumelume</w:t>
      </w:r>
      <w:proofErr w:type="spellEnd"/>
      <w:r w:rsidRPr="00CF21D5">
        <w:rPr>
          <w:rStyle w:val="a5"/>
          <w:rFonts w:asciiTheme="majorHAnsi" w:hAnsiTheme="majorHAnsi" w:cstheme="majorHAnsi"/>
          <w:lang w:val="en-US"/>
        </w:rPr>
        <w:footnoteReference w:id="1"/>
      </w:r>
      <w:r w:rsidR="00F84AB8" w:rsidRPr="00F84AB8">
        <w:rPr>
          <w:rFonts w:asciiTheme="majorHAnsi" w:hAnsiTheme="majorHAnsi" w:cstheme="majorHAnsi"/>
          <w:vertAlign w:val="superscript"/>
          <w:lang w:val="en-US"/>
        </w:rPr>
        <w:t>,</w:t>
      </w:r>
      <w:r w:rsidR="00F84AB8" w:rsidRPr="00CF21D5">
        <w:rPr>
          <w:rStyle w:val="a5"/>
          <w:rFonts w:asciiTheme="majorHAnsi" w:hAnsiTheme="majorHAnsi" w:cstheme="majorHAnsi"/>
          <w:lang w:val="en-US"/>
        </w:rPr>
        <w:footnoteReference w:id="2"/>
      </w:r>
      <w:r w:rsidRPr="00CF21D5">
        <w:rPr>
          <w:rFonts w:asciiTheme="majorHAnsi" w:hAnsiTheme="majorHAnsi" w:cstheme="majorHAnsi"/>
          <w:lang w:val="en-US"/>
        </w:rPr>
        <w:t xml:space="preserve">, </w:t>
      </w:r>
      <w:proofErr w:type="spellStart"/>
      <w:r w:rsidRPr="00CF21D5">
        <w:rPr>
          <w:rFonts w:asciiTheme="majorHAnsi" w:hAnsiTheme="majorHAnsi" w:cstheme="majorHAnsi"/>
          <w:lang w:val="en-US"/>
        </w:rPr>
        <w:t>Rulof</w:t>
      </w:r>
      <w:proofErr w:type="spellEnd"/>
      <w:r w:rsidRPr="00CF21D5">
        <w:rPr>
          <w:rFonts w:asciiTheme="majorHAnsi" w:hAnsiTheme="majorHAnsi" w:cstheme="majorHAnsi"/>
          <w:lang w:val="en-US"/>
        </w:rPr>
        <w:t xml:space="preserve"> Burger</w:t>
      </w:r>
      <w:r w:rsidR="00F84AB8" w:rsidRPr="00F84AB8">
        <w:rPr>
          <w:rFonts w:asciiTheme="majorHAnsi" w:hAnsiTheme="majorHAnsi" w:cstheme="majorHAnsi"/>
          <w:vertAlign w:val="superscript"/>
          <w:lang w:val="en-US"/>
        </w:rPr>
        <w:t>1</w:t>
      </w:r>
      <w:r w:rsidRPr="00CF21D5">
        <w:rPr>
          <w:rFonts w:asciiTheme="majorHAnsi" w:hAnsiTheme="majorHAnsi" w:cstheme="majorHAnsi"/>
          <w:lang w:val="en-US"/>
        </w:rPr>
        <w:t>, Dieter Von Fintel</w:t>
      </w:r>
      <w:r w:rsidR="00F84AB8" w:rsidRPr="00F84AB8">
        <w:rPr>
          <w:rFonts w:asciiTheme="majorHAnsi" w:hAnsiTheme="majorHAnsi" w:cstheme="majorHAnsi"/>
          <w:vertAlign w:val="superscript"/>
          <w:lang w:val="en-US"/>
        </w:rPr>
        <w:t>1,</w:t>
      </w:r>
      <w:r w:rsidR="008F31BC" w:rsidRPr="00F84AB8">
        <w:rPr>
          <w:rStyle w:val="a5"/>
          <w:rFonts w:asciiTheme="majorHAnsi" w:hAnsiTheme="majorHAnsi" w:cstheme="majorHAnsi"/>
          <w:lang w:val="en-US"/>
        </w:rPr>
        <w:footnoteReference w:id="3"/>
      </w:r>
      <w:r w:rsidR="00F84AB8" w:rsidRPr="00F84AB8">
        <w:rPr>
          <w:rFonts w:asciiTheme="majorHAnsi" w:hAnsiTheme="majorHAnsi" w:cstheme="majorHAnsi"/>
          <w:vertAlign w:val="superscript"/>
          <w:lang w:val="en-US"/>
        </w:rPr>
        <w:t>,</w:t>
      </w:r>
      <w:r w:rsidR="00F84AB8" w:rsidRPr="00CF21D5">
        <w:rPr>
          <w:rStyle w:val="a5"/>
          <w:rFonts w:asciiTheme="majorHAnsi" w:hAnsiTheme="majorHAnsi" w:cstheme="majorHAnsi"/>
          <w:lang w:val="en-US"/>
        </w:rPr>
        <w:footnoteReference w:id="4"/>
      </w:r>
      <w:r w:rsidRPr="00CF21D5">
        <w:rPr>
          <w:rFonts w:asciiTheme="majorHAnsi" w:hAnsiTheme="majorHAnsi" w:cstheme="majorHAnsi"/>
          <w:lang w:val="en-US"/>
        </w:rPr>
        <w:t>, Mariles Piek</w:t>
      </w:r>
      <w:r w:rsidR="00F84AB8" w:rsidRPr="00F84AB8">
        <w:rPr>
          <w:rFonts w:asciiTheme="majorHAnsi" w:hAnsiTheme="majorHAnsi" w:cstheme="majorHAnsi"/>
          <w:vertAlign w:val="superscript"/>
          <w:lang w:val="en-US"/>
        </w:rPr>
        <w:t>2</w:t>
      </w:r>
      <w:r w:rsidRPr="00CF21D5">
        <w:rPr>
          <w:rFonts w:asciiTheme="majorHAnsi" w:hAnsiTheme="majorHAnsi" w:cstheme="majorHAnsi"/>
          <w:lang w:val="en-US"/>
        </w:rPr>
        <w:t xml:space="preserve"> and Seiro Ito</w:t>
      </w:r>
      <w:r w:rsidR="00505A18" w:rsidRPr="00CF21D5">
        <w:rPr>
          <w:rStyle w:val="a5"/>
          <w:rFonts w:asciiTheme="majorHAnsi" w:hAnsiTheme="majorHAnsi" w:cstheme="majorHAnsi"/>
          <w:lang w:val="en-US"/>
        </w:rPr>
        <w:footnoteReference w:id="5"/>
      </w:r>
    </w:p>
    <w:p w14:paraId="603DE979" w14:textId="77777777" w:rsidR="00671EEB" w:rsidRPr="00CF21D5" w:rsidRDefault="00671EEB" w:rsidP="00CF21D5">
      <w:pPr>
        <w:pStyle w:val="AuthorInfo"/>
        <w:tabs>
          <w:tab w:val="left" w:pos="720"/>
        </w:tabs>
        <w:spacing w:line="360" w:lineRule="auto"/>
        <w:jc w:val="left"/>
        <w:rPr>
          <w:rFonts w:asciiTheme="majorHAnsi" w:hAnsiTheme="majorHAnsi" w:cstheme="majorHAnsi"/>
          <w:b/>
          <w:bCs/>
          <w:sz w:val="22"/>
          <w:szCs w:val="22"/>
        </w:rPr>
      </w:pPr>
      <w:r w:rsidRPr="00CF21D5">
        <w:rPr>
          <w:rFonts w:asciiTheme="majorHAnsi" w:hAnsiTheme="majorHAnsi" w:cstheme="majorHAnsi"/>
          <w:b/>
          <w:bCs/>
          <w:sz w:val="22"/>
          <w:szCs w:val="22"/>
        </w:rPr>
        <w:t>ABSTRACT</w:t>
      </w:r>
    </w:p>
    <w:p w14:paraId="2C1E7A79" w14:textId="5701E300" w:rsidR="00671EEB" w:rsidRPr="00CF21D5" w:rsidRDefault="00671EEB" w:rsidP="00CF21D5">
      <w:pPr>
        <w:pStyle w:val="AuthorInfo"/>
        <w:tabs>
          <w:tab w:val="left" w:pos="720"/>
        </w:tabs>
        <w:spacing w:line="360" w:lineRule="auto"/>
        <w:jc w:val="both"/>
        <w:rPr>
          <w:rFonts w:asciiTheme="majorHAnsi" w:hAnsiTheme="majorHAnsi" w:cstheme="majorHAnsi"/>
          <w:iCs/>
          <w:sz w:val="22"/>
          <w:szCs w:val="22"/>
        </w:rPr>
      </w:pPr>
      <w:r w:rsidRPr="00CF21D5">
        <w:rPr>
          <w:rFonts w:asciiTheme="majorHAnsi" w:hAnsiTheme="majorHAnsi" w:cstheme="majorHAnsi"/>
          <w:iCs/>
          <w:sz w:val="22"/>
          <w:szCs w:val="22"/>
        </w:rPr>
        <w:t xml:space="preserve">The South African agricultural sector experienced a significant increase in minimum wages of about 52% in 2013. This study employs a difference-in-differences estimator to assess the channels through which farm owners </w:t>
      </w:r>
      <w:proofErr w:type="spellStart"/>
      <w:r w:rsidRPr="00CF21D5">
        <w:rPr>
          <w:rFonts w:asciiTheme="majorHAnsi" w:hAnsiTheme="majorHAnsi" w:cstheme="majorHAnsi"/>
          <w:iCs/>
          <w:sz w:val="22"/>
          <w:szCs w:val="22"/>
        </w:rPr>
        <w:t>internalised</w:t>
      </w:r>
      <w:proofErr w:type="spellEnd"/>
      <w:r w:rsidRPr="00CF21D5">
        <w:rPr>
          <w:rFonts w:asciiTheme="majorHAnsi" w:hAnsiTheme="majorHAnsi" w:cstheme="majorHAnsi"/>
          <w:iCs/>
          <w:sz w:val="22"/>
          <w:szCs w:val="22"/>
        </w:rPr>
        <w:t xml:space="preserve"> the additional costs associated with the increase in minimum wages. Our study is significant at two primary levels;</w:t>
      </w:r>
      <w:r w:rsidR="00FF72F7" w:rsidRPr="00FF72F7">
        <w:rPr>
          <w:rFonts w:asciiTheme="majorHAnsi" w:hAnsiTheme="majorHAnsi" w:cstheme="majorHAnsi"/>
          <w:iCs/>
          <w:sz w:val="22"/>
          <w:szCs w:val="22"/>
        </w:rPr>
        <w:t xml:space="preserve"> </w:t>
      </w:r>
      <w:r w:rsidR="00FF72F7">
        <w:rPr>
          <w:rFonts w:asciiTheme="majorHAnsi" w:hAnsiTheme="majorHAnsi" w:cstheme="majorHAnsi"/>
          <w:iCs/>
          <w:sz w:val="22"/>
          <w:szCs w:val="22"/>
        </w:rPr>
        <w:t>Firstly</w:t>
      </w:r>
      <w:r w:rsidR="00FF72F7" w:rsidRPr="00CF21D5">
        <w:rPr>
          <w:rFonts w:asciiTheme="majorHAnsi" w:hAnsiTheme="majorHAnsi" w:cstheme="majorHAnsi"/>
          <w:iCs/>
          <w:sz w:val="22"/>
          <w:szCs w:val="22"/>
        </w:rPr>
        <w:t>, in addition to the employment channel, which South African minimum wage literature extensively focuses on</w:t>
      </w:r>
      <w:r w:rsidR="00FF72F7">
        <w:rPr>
          <w:rFonts w:asciiTheme="majorHAnsi" w:hAnsiTheme="majorHAnsi" w:cstheme="majorHAnsi"/>
          <w:iCs/>
          <w:sz w:val="22"/>
          <w:szCs w:val="22"/>
        </w:rPr>
        <w:t xml:space="preserve"> due to difficulties in accessing micro firm-level data</w:t>
      </w:r>
      <w:r w:rsidR="00FF72F7" w:rsidRPr="00CF21D5">
        <w:rPr>
          <w:rFonts w:asciiTheme="majorHAnsi" w:hAnsiTheme="majorHAnsi" w:cstheme="majorHAnsi"/>
          <w:iCs/>
          <w:sz w:val="22"/>
          <w:szCs w:val="22"/>
        </w:rPr>
        <w:t xml:space="preserve">,  this paper investigates the other firm-level margins used to </w:t>
      </w:r>
      <w:proofErr w:type="spellStart"/>
      <w:r w:rsidR="00FF72F7" w:rsidRPr="00CF21D5">
        <w:rPr>
          <w:rFonts w:asciiTheme="majorHAnsi" w:hAnsiTheme="majorHAnsi" w:cstheme="majorHAnsi"/>
          <w:iCs/>
          <w:sz w:val="22"/>
          <w:szCs w:val="22"/>
        </w:rPr>
        <w:t>internalise</w:t>
      </w:r>
      <w:proofErr w:type="spellEnd"/>
      <w:r w:rsidR="00FF72F7" w:rsidRPr="00CF21D5">
        <w:rPr>
          <w:rFonts w:asciiTheme="majorHAnsi" w:hAnsiTheme="majorHAnsi" w:cstheme="majorHAnsi"/>
          <w:iCs/>
          <w:sz w:val="22"/>
          <w:szCs w:val="22"/>
        </w:rPr>
        <w:t xml:space="preserve"> the additional costs associated with minimum wage increases</w:t>
      </w:r>
      <w:r w:rsidR="00FF72F7">
        <w:rPr>
          <w:rFonts w:asciiTheme="majorHAnsi" w:hAnsiTheme="majorHAnsi" w:cstheme="majorHAnsi"/>
          <w:iCs/>
          <w:sz w:val="22"/>
          <w:szCs w:val="22"/>
        </w:rPr>
        <w:t>. Secondly</w:t>
      </w:r>
      <w:r w:rsidRPr="00CF21D5">
        <w:rPr>
          <w:rFonts w:asciiTheme="majorHAnsi" w:hAnsiTheme="majorHAnsi" w:cstheme="majorHAnsi"/>
          <w:iCs/>
          <w:sz w:val="22"/>
          <w:szCs w:val="22"/>
        </w:rPr>
        <w:t xml:space="preserve">, we use administrative tax data to study the effects of minimum wage changes, which provides a large sample size and increased accuracy relative to survey </w:t>
      </w:r>
      <w:proofErr w:type="spellStart"/>
      <w:r w:rsidRPr="00CF21D5">
        <w:rPr>
          <w:rFonts w:asciiTheme="majorHAnsi" w:hAnsiTheme="majorHAnsi" w:cstheme="majorHAnsi"/>
          <w:iCs/>
          <w:sz w:val="22"/>
          <w:szCs w:val="22"/>
        </w:rPr>
        <w:t>data.</w:t>
      </w:r>
      <w:commentRangeStart w:id="0"/>
      <w:r w:rsidRPr="00CF21D5">
        <w:rPr>
          <w:rFonts w:asciiTheme="majorHAnsi" w:hAnsiTheme="majorHAnsi" w:cstheme="majorHAnsi"/>
          <w:iCs/>
          <w:sz w:val="22"/>
          <w:szCs w:val="22"/>
        </w:rPr>
        <w:t>Our</w:t>
      </w:r>
      <w:proofErr w:type="spellEnd"/>
      <w:r w:rsidRPr="00CF21D5">
        <w:rPr>
          <w:rFonts w:asciiTheme="majorHAnsi" w:hAnsiTheme="majorHAnsi" w:cstheme="majorHAnsi"/>
          <w:iCs/>
          <w:sz w:val="22"/>
          <w:szCs w:val="22"/>
        </w:rPr>
        <w:t xml:space="preserve"> results show that low-wage farms experienced a rise in average wages after the minimum wage increase and responded by significantly reducing their employment levels. Although we find no evidence of capital-</w:t>
      </w:r>
      <w:proofErr w:type="spellStart"/>
      <w:r w:rsidRPr="00CF21D5">
        <w:rPr>
          <w:rFonts w:asciiTheme="majorHAnsi" w:hAnsiTheme="majorHAnsi" w:cstheme="majorHAnsi"/>
          <w:iCs/>
          <w:sz w:val="22"/>
          <w:szCs w:val="22"/>
        </w:rPr>
        <w:t>labour</w:t>
      </w:r>
      <w:proofErr w:type="spellEnd"/>
      <w:r w:rsidRPr="00CF21D5">
        <w:rPr>
          <w:rFonts w:asciiTheme="majorHAnsi" w:hAnsiTheme="majorHAnsi" w:cstheme="majorHAnsi"/>
          <w:iCs/>
          <w:sz w:val="22"/>
          <w:szCs w:val="22"/>
        </w:rPr>
        <w:t xml:space="preserve"> substitution, we show that the increase in minimum wages did not affect the </w:t>
      </w:r>
      <w:r w:rsidR="00AD5F9F">
        <w:rPr>
          <w:rFonts w:asciiTheme="majorHAnsi" w:hAnsiTheme="majorHAnsi" w:cstheme="majorHAnsi"/>
          <w:iCs/>
          <w:sz w:val="22"/>
          <w:szCs w:val="22"/>
        </w:rPr>
        <w:t xml:space="preserve">sales </w:t>
      </w:r>
      <w:r w:rsidRPr="00CF21D5">
        <w:rPr>
          <w:rFonts w:asciiTheme="majorHAnsi" w:hAnsiTheme="majorHAnsi" w:cstheme="majorHAnsi"/>
          <w:iCs/>
          <w:sz w:val="22"/>
          <w:szCs w:val="22"/>
        </w:rPr>
        <w:t xml:space="preserve">revenues, implying an increase in </w:t>
      </w:r>
      <w:r w:rsidR="009847C8" w:rsidRPr="00CF21D5">
        <w:rPr>
          <w:rFonts w:asciiTheme="majorHAnsi" w:hAnsiTheme="majorHAnsi" w:cstheme="majorHAnsi"/>
          <w:iCs/>
          <w:sz w:val="22"/>
          <w:szCs w:val="22"/>
        </w:rPr>
        <w:t>efficiency</w:t>
      </w:r>
      <w:r w:rsidRPr="00CF21D5">
        <w:rPr>
          <w:rFonts w:asciiTheme="majorHAnsi" w:hAnsiTheme="majorHAnsi" w:cstheme="majorHAnsi"/>
          <w:iCs/>
          <w:sz w:val="22"/>
          <w:szCs w:val="22"/>
        </w:rPr>
        <w:t>.</w:t>
      </w:r>
      <w:commentRangeEnd w:id="0"/>
      <w:r w:rsidR="00371D0D">
        <w:rPr>
          <w:rStyle w:val="af1"/>
          <w:rFonts w:asciiTheme="minorHAnsi" w:eastAsiaTheme="minorHAnsi" w:hAnsiTheme="minorHAnsi" w:cstheme="minorBidi"/>
          <w:lang w:val="en-ZA"/>
        </w:rPr>
        <w:commentReference w:id="0"/>
      </w:r>
    </w:p>
    <w:p w14:paraId="39F6FAE3" w14:textId="4B7D685B" w:rsidR="00671EEB" w:rsidRPr="00CF21D5" w:rsidRDefault="00671EEB" w:rsidP="00CF21D5">
      <w:pPr>
        <w:spacing w:before="100" w:beforeAutospacing="1" w:after="100" w:afterAutospacing="1" w:line="360" w:lineRule="auto"/>
        <w:jc w:val="both"/>
        <w:rPr>
          <w:rFonts w:asciiTheme="majorHAnsi" w:hAnsiTheme="majorHAnsi" w:cstheme="majorHAnsi"/>
        </w:rPr>
      </w:pPr>
      <w:r w:rsidRPr="00CF21D5">
        <w:rPr>
          <w:rFonts w:asciiTheme="majorHAnsi" w:hAnsiTheme="majorHAnsi" w:cstheme="majorHAnsi"/>
          <w:b/>
          <w:bCs/>
        </w:rPr>
        <w:t xml:space="preserve">Key words: </w:t>
      </w:r>
      <w:r w:rsidRPr="00CF21D5">
        <w:rPr>
          <w:rFonts w:asciiTheme="majorHAnsi" w:hAnsiTheme="majorHAnsi" w:cstheme="majorHAnsi"/>
          <w:highlight w:val="lightGray"/>
        </w:rPr>
        <w:t xml:space="preserve">minimum wage, demand-side, </w:t>
      </w:r>
      <w:r w:rsidR="009754C4">
        <w:rPr>
          <w:rFonts w:asciiTheme="majorHAnsi" w:hAnsiTheme="majorHAnsi" w:cstheme="majorHAnsi"/>
          <w:highlight w:val="lightGray"/>
        </w:rPr>
        <w:t>Agriculture</w:t>
      </w:r>
      <w:r w:rsidR="0025128E">
        <w:rPr>
          <w:rFonts w:asciiTheme="majorHAnsi" w:hAnsiTheme="majorHAnsi" w:cstheme="majorHAnsi"/>
          <w:highlight w:val="lightGray"/>
        </w:rPr>
        <w:t>,</w:t>
      </w:r>
      <w:r w:rsidRPr="00CF21D5">
        <w:rPr>
          <w:rFonts w:asciiTheme="majorHAnsi" w:hAnsiTheme="majorHAnsi" w:cstheme="majorHAnsi"/>
          <w:highlight w:val="lightGray"/>
        </w:rPr>
        <w:t xml:space="preserve"> labour cost, employment, revenue, efficiency</w:t>
      </w:r>
    </w:p>
    <w:p w14:paraId="717C920B" w14:textId="77777777" w:rsidR="00DA2F03" w:rsidRPr="00F625E1" w:rsidRDefault="00DA2F03" w:rsidP="00CF21D5">
      <w:pPr>
        <w:spacing w:before="100" w:beforeAutospacing="1" w:after="100" w:afterAutospacing="1" w:line="360" w:lineRule="auto"/>
        <w:jc w:val="both"/>
        <w:rPr>
          <w:rFonts w:asciiTheme="majorHAnsi" w:hAnsiTheme="majorHAnsi" w:cstheme="majorHAnsi"/>
          <w:lang w:val="fr-FR"/>
        </w:rPr>
      </w:pPr>
      <w:r w:rsidRPr="00F625E1">
        <w:rPr>
          <w:rFonts w:asciiTheme="majorHAnsi" w:hAnsiTheme="majorHAnsi" w:cstheme="majorHAnsi"/>
          <w:b/>
          <w:bCs/>
          <w:lang w:val="fr-FR"/>
        </w:rPr>
        <w:t xml:space="preserve">JEL classification: </w:t>
      </w:r>
      <w:r w:rsidRPr="00F625E1">
        <w:rPr>
          <w:rFonts w:asciiTheme="majorHAnsi" w:hAnsiTheme="majorHAnsi" w:cstheme="majorHAnsi"/>
          <w:lang w:val="fr-FR"/>
        </w:rPr>
        <w:t xml:space="preserve">C21, C23, J23, J38 </w:t>
      </w:r>
    </w:p>
    <w:p w14:paraId="3621AE70" w14:textId="6E0F48FA" w:rsidR="009D59CD" w:rsidRPr="00CF21D5" w:rsidRDefault="00F80CDA" w:rsidP="00CF21D5">
      <w:pPr>
        <w:pStyle w:val="a6"/>
        <w:numPr>
          <w:ilvl w:val="0"/>
          <w:numId w:val="6"/>
        </w:numPr>
        <w:spacing w:line="360" w:lineRule="auto"/>
        <w:jc w:val="both"/>
        <w:rPr>
          <w:rFonts w:asciiTheme="majorHAnsi" w:hAnsiTheme="majorHAnsi" w:cstheme="majorHAnsi"/>
          <w:b/>
          <w:bCs/>
        </w:rPr>
      </w:pPr>
      <w:r w:rsidRPr="00CF21D5">
        <w:rPr>
          <w:rFonts w:asciiTheme="majorHAnsi" w:hAnsiTheme="majorHAnsi" w:cstheme="majorHAnsi"/>
          <w:b/>
          <w:bCs/>
        </w:rPr>
        <w:t>Introduction</w:t>
      </w:r>
    </w:p>
    <w:p w14:paraId="1A94AF29" w14:textId="5A9D882C" w:rsidR="00A11BF0" w:rsidRPr="00A11BF0" w:rsidRDefault="00F84AB8" w:rsidP="00CF21D5">
      <w:pPr>
        <w:spacing w:before="100" w:beforeAutospacing="1" w:after="100" w:afterAutospacing="1" w:line="360" w:lineRule="auto"/>
        <w:jc w:val="both"/>
        <w:rPr>
          <w:rFonts w:asciiTheme="majorHAnsi" w:hAnsiTheme="majorHAnsi" w:cstheme="majorHAnsi"/>
          <w:shd w:val="clear" w:color="auto" w:fill="D5DCE4" w:themeFill="text2" w:themeFillTint="33"/>
          <w:lang w:val="en-US"/>
        </w:rPr>
      </w:pPr>
      <w:r>
        <w:rPr>
          <w:rFonts w:asciiTheme="majorHAnsi" w:hAnsiTheme="majorHAnsi" w:cstheme="majorHAnsi"/>
          <w:shd w:val="clear" w:color="auto" w:fill="D5DCE4" w:themeFill="text2" w:themeFillTint="33"/>
          <w:lang w:val="en-US"/>
        </w:rPr>
        <w:t xml:space="preserve">Since the seminal work of </w:t>
      </w:r>
      <w:r w:rsidR="00EA498A">
        <w:rPr>
          <w:rFonts w:asciiTheme="majorHAnsi" w:hAnsiTheme="majorHAnsi" w:cstheme="majorHAnsi"/>
          <w:shd w:val="clear" w:color="auto" w:fill="D5DCE4" w:themeFill="text2" w:themeFillTint="33"/>
          <w:lang w:val="en-US"/>
        </w:rPr>
        <w:t xml:space="preserve">Card &amp; Kruger (2000), the new minimum wage literature has prompted intense debate as to whether minimum wages </w:t>
      </w:r>
      <w:r w:rsidR="00E81D47">
        <w:rPr>
          <w:rFonts w:asciiTheme="majorHAnsi" w:hAnsiTheme="majorHAnsi" w:cstheme="majorHAnsi"/>
          <w:shd w:val="clear" w:color="auto" w:fill="D5DCE4" w:themeFill="text2" w:themeFillTint="33"/>
          <w:lang w:val="en-US"/>
        </w:rPr>
        <w:t>have substantial e</w:t>
      </w:r>
      <w:r w:rsidR="00EA498A">
        <w:rPr>
          <w:rFonts w:asciiTheme="majorHAnsi" w:hAnsiTheme="majorHAnsi" w:cstheme="majorHAnsi"/>
          <w:shd w:val="clear" w:color="auto" w:fill="D5DCE4" w:themeFill="text2" w:themeFillTint="33"/>
          <w:lang w:val="en-US"/>
        </w:rPr>
        <w:t>ffect</w:t>
      </w:r>
      <w:r w:rsidR="00E81D47">
        <w:rPr>
          <w:rFonts w:asciiTheme="majorHAnsi" w:hAnsiTheme="majorHAnsi" w:cstheme="majorHAnsi"/>
          <w:shd w:val="clear" w:color="auto" w:fill="D5DCE4" w:themeFill="text2" w:themeFillTint="33"/>
          <w:lang w:val="en-US"/>
        </w:rPr>
        <w:t>s on</w:t>
      </w:r>
      <w:r w:rsidR="00EA498A">
        <w:rPr>
          <w:rFonts w:asciiTheme="majorHAnsi" w:hAnsiTheme="majorHAnsi" w:cstheme="majorHAnsi"/>
          <w:shd w:val="clear" w:color="auto" w:fill="D5DCE4" w:themeFill="text2" w:themeFillTint="33"/>
          <w:lang w:val="en-US"/>
        </w:rPr>
        <w:t xml:space="preserve"> low-wage employment. A range of empirical studies with conflicting results</w:t>
      </w:r>
      <w:r w:rsidR="00A11BF0">
        <w:rPr>
          <w:rFonts w:asciiTheme="majorHAnsi" w:hAnsiTheme="majorHAnsi" w:cstheme="majorHAnsi"/>
          <w:shd w:val="clear" w:color="auto" w:fill="D5DCE4" w:themeFill="text2" w:themeFillTint="33"/>
          <w:lang w:val="en-US"/>
        </w:rPr>
        <w:t xml:space="preserve"> have </w:t>
      </w:r>
      <w:r w:rsidR="007F671C">
        <w:rPr>
          <w:rFonts w:asciiTheme="majorHAnsi" w:hAnsiTheme="majorHAnsi" w:cstheme="majorHAnsi"/>
          <w:shd w:val="clear" w:color="auto" w:fill="D5DCE4" w:themeFill="text2" w:themeFillTint="33"/>
          <w:lang w:val="en-US"/>
        </w:rPr>
        <w:t>broadened</w:t>
      </w:r>
      <w:r w:rsidR="00A11BF0">
        <w:rPr>
          <w:rFonts w:asciiTheme="majorHAnsi" w:hAnsiTheme="majorHAnsi" w:cstheme="majorHAnsi"/>
          <w:shd w:val="clear" w:color="auto" w:fill="D5DCE4" w:themeFill="text2" w:themeFillTint="33"/>
          <w:lang w:val="en-US"/>
        </w:rPr>
        <w:t xml:space="preserve"> the theoretical consensus </w:t>
      </w:r>
      <w:r w:rsidR="007F671C">
        <w:rPr>
          <w:rFonts w:asciiTheme="majorHAnsi" w:hAnsiTheme="majorHAnsi" w:cstheme="majorHAnsi"/>
          <w:shd w:val="clear" w:color="auto" w:fill="D5DCE4" w:themeFill="text2" w:themeFillTint="33"/>
          <w:lang w:val="en-US"/>
        </w:rPr>
        <w:t xml:space="preserve">about </w:t>
      </w:r>
      <w:r w:rsidR="00A11BF0">
        <w:rPr>
          <w:rFonts w:asciiTheme="majorHAnsi" w:hAnsiTheme="majorHAnsi" w:cstheme="majorHAnsi"/>
          <w:shd w:val="clear" w:color="auto" w:fill="D5DCE4" w:themeFill="text2" w:themeFillTint="33"/>
          <w:lang w:val="en-US"/>
        </w:rPr>
        <w:t xml:space="preserve"> minimum wages </w:t>
      </w:r>
      <w:r w:rsidR="00E81D47">
        <w:rPr>
          <w:rFonts w:asciiTheme="majorHAnsi" w:hAnsiTheme="majorHAnsi" w:cstheme="majorHAnsi"/>
          <w:shd w:val="clear" w:color="auto" w:fill="D5DCE4" w:themeFill="text2" w:themeFillTint="33"/>
          <w:lang w:val="en-US"/>
        </w:rPr>
        <w:t>and economists are changing their views</w:t>
      </w:r>
      <w:r w:rsidR="007F671C">
        <w:rPr>
          <w:rFonts w:asciiTheme="majorHAnsi" w:hAnsiTheme="majorHAnsi" w:cstheme="majorHAnsi"/>
          <w:shd w:val="clear" w:color="auto" w:fill="D5DCE4" w:themeFill="text2" w:themeFillTint="33"/>
          <w:lang w:val="en-US"/>
        </w:rPr>
        <w:t xml:space="preserve"> about the cost of reduced employment associated with minimum wages</w:t>
      </w:r>
      <w:r w:rsidR="00A11BF0">
        <w:rPr>
          <w:rFonts w:asciiTheme="majorHAnsi" w:hAnsiTheme="majorHAnsi" w:cstheme="majorHAnsi"/>
          <w:shd w:val="clear" w:color="auto" w:fill="D5DCE4" w:themeFill="text2" w:themeFillTint="33"/>
          <w:lang w:val="en-US"/>
        </w:rPr>
        <w:t xml:space="preserve"> (Geide-Stevenson &amp; La Parra-Perez, 2022). </w:t>
      </w:r>
      <w:r w:rsidR="007F671C">
        <w:rPr>
          <w:rFonts w:asciiTheme="majorHAnsi" w:hAnsiTheme="majorHAnsi" w:cstheme="majorHAnsi"/>
          <w:shd w:val="clear" w:color="auto" w:fill="D5DCE4" w:themeFill="text2" w:themeFillTint="33"/>
          <w:lang w:val="en-US"/>
        </w:rPr>
        <w:t>Pertinently, t</w:t>
      </w:r>
      <w:r w:rsidR="00A11BF0">
        <w:rPr>
          <w:rFonts w:asciiTheme="majorHAnsi" w:hAnsiTheme="majorHAnsi" w:cstheme="majorHAnsi"/>
          <w:shd w:val="clear" w:color="auto" w:fill="D5DCE4" w:themeFill="text2" w:themeFillTint="33"/>
          <w:lang w:val="en-US"/>
        </w:rPr>
        <w:t xml:space="preserve">here has been a paucity of evidence from developing countries, </w:t>
      </w:r>
      <w:r w:rsidR="007F671C">
        <w:rPr>
          <w:rFonts w:asciiTheme="majorHAnsi" w:hAnsiTheme="majorHAnsi" w:cstheme="majorHAnsi"/>
          <w:shd w:val="clear" w:color="auto" w:fill="D5DCE4" w:themeFill="text2" w:themeFillTint="33"/>
          <w:lang w:val="en-US"/>
        </w:rPr>
        <w:t>where</w:t>
      </w:r>
      <w:r w:rsidR="00A11BF0">
        <w:rPr>
          <w:rFonts w:asciiTheme="majorHAnsi" w:hAnsiTheme="majorHAnsi" w:cstheme="majorHAnsi"/>
          <w:shd w:val="clear" w:color="auto" w:fill="D5DCE4" w:themeFill="text2" w:themeFillTint="33"/>
          <w:lang w:val="en-US"/>
        </w:rPr>
        <w:t xml:space="preserve"> minimum wages have muted effects on employment because of non-compliance</w:t>
      </w:r>
      <w:r w:rsidR="007F671C">
        <w:rPr>
          <w:rFonts w:asciiTheme="majorHAnsi" w:hAnsiTheme="majorHAnsi" w:cstheme="majorHAnsi"/>
          <w:shd w:val="clear" w:color="auto" w:fill="D5DCE4" w:themeFill="text2" w:themeFillTint="33"/>
          <w:lang w:val="en-US"/>
        </w:rPr>
        <w:t xml:space="preserve"> with the legislation</w:t>
      </w:r>
      <w:r w:rsidR="00A11BF0">
        <w:rPr>
          <w:rFonts w:asciiTheme="majorHAnsi" w:hAnsiTheme="majorHAnsi" w:cstheme="majorHAnsi"/>
          <w:shd w:val="clear" w:color="auto" w:fill="D5DCE4" w:themeFill="text2" w:themeFillTint="33"/>
          <w:lang w:val="en-US"/>
        </w:rPr>
        <w:t xml:space="preserve"> (</w:t>
      </w:r>
      <w:proofErr w:type="spellStart"/>
      <w:r w:rsidR="00A11BF0">
        <w:rPr>
          <w:rFonts w:asciiTheme="majorHAnsi" w:hAnsiTheme="majorHAnsi" w:cstheme="majorHAnsi"/>
          <w:shd w:val="clear" w:color="auto" w:fill="D5DCE4" w:themeFill="text2" w:themeFillTint="33"/>
          <w:lang w:val="en-US"/>
        </w:rPr>
        <w:t>Bhorat</w:t>
      </w:r>
      <w:proofErr w:type="spellEnd"/>
      <w:r w:rsidR="00A11BF0">
        <w:rPr>
          <w:rFonts w:asciiTheme="majorHAnsi" w:hAnsiTheme="majorHAnsi" w:cstheme="majorHAnsi"/>
          <w:shd w:val="clear" w:color="auto" w:fill="D5DCE4" w:themeFill="text2" w:themeFillTint="33"/>
          <w:lang w:val="en-US"/>
        </w:rPr>
        <w:t xml:space="preserve"> </w:t>
      </w:r>
      <w:r w:rsidR="00A11BF0">
        <w:rPr>
          <w:rFonts w:asciiTheme="majorHAnsi" w:hAnsiTheme="majorHAnsi" w:cstheme="majorHAnsi"/>
          <w:i/>
          <w:iCs/>
          <w:shd w:val="clear" w:color="auto" w:fill="D5DCE4" w:themeFill="text2" w:themeFillTint="33"/>
          <w:lang w:val="en-US"/>
        </w:rPr>
        <w:t>et. al.</w:t>
      </w:r>
      <w:r w:rsidR="00A11BF0">
        <w:rPr>
          <w:rFonts w:asciiTheme="majorHAnsi" w:hAnsiTheme="majorHAnsi" w:cstheme="majorHAnsi"/>
          <w:shd w:val="clear" w:color="auto" w:fill="D5DCE4" w:themeFill="text2" w:themeFillTint="33"/>
          <w:lang w:val="en-US"/>
        </w:rPr>
        <w:t>, 2017)</w:t>
      </w:r>
      <w:r w:rsidR="00E81D47">
        <w:rPr>
          <w:rFonts w:asciiTheme="majorHAnsi" w:hAnsiTheme="majorHAnsi" w:cstheme="majorHAnsi"/>
          <w:shd w:val="clear" w:color="auto" w:fill="D5DCE4" w:themeFill="text2" w:themeFillTint="33"/>
          <w:lang w:val="en-US"/>
        </w:rPr>
        <w:t xml:space="preserve">. While non-compliance is one way that firms can </w:t>
      </w:r>
      <w:r w:rsidR="007F671C">
        <w:rPr>
          <w:rFonts w:asciiTheme="majorHAnsi" w:hAnsiTheme="majorHAnsi" w:cstheme="majorHAnsi"/>
          <w:shd w:val="clear" w:color="auto" w:fill="D5DCE4" w:themeFill="text2" w:themeFillTint="33"/>
          <w:lang w:val="en-US"/>
        </w:rPr>
        <w:t>respond</w:t>
      </w:r>
      <w:r w:rsidR="00E81D47">
        <w:rPr>
          <w:rFonts w:asciiTheme="majorHAnsi" w:hAnsiTheme="majorHAnsi" w:cstheme="majorHAnsi"/>
          <w:shd w:val="clear" w:color="auto" w:fill="D5DCE4" w:themeFill="text2" w:themeFillTint="33"/>
          <w:lang w:val="en-US"/>
        </w:rPr>
        <w:t xml:space="preserve"> to minimum wage increases, </w:t>
      </w:r>
      <w:r w:rsidR="007F671C">
        <w:rPr>
          <w:rFonts w:asciiTheme="majorHAnsi" w:hAnsiTheme="majorHAnsi" w:cstheme="majorHAnsi"/>
          <w:shd w:val="clear" w:color="auto" w:fill="D5DCE4" w:themeFill="text2" w:themeFillTint="33"/>
          <w:lang w:val="en-US"/>
        </w:rPr>
        <w:t xml:space="preserve">complying firms either </w:t>
      </w:r>
      <w:r w:rsidR="007F671C">
        <w:rPr>
          <w:rFonts w:asciiTheme="majorHAnsi" w:hAnsiTheme="majorHAnsi" w:cstheme="majorHAnsi"/>
          <w:shd w:val="clear" w:color="auto" w:fill="D5DCE4" w:themeFill="text2" w:themeFillTint="33"/>
          <w:lang w:val="en-US"/>
        </w:rPr>
        <w:lastRenderedPageBreak/>
        <w:t>change employment or</w:t>
      </w:r>
      <w:r w:rsidR="00E81D47">
        <w:rPr>
          <w:rFonts w:asciiTheme="majorHAnsi" w:hAnsiTheme="majorHAnsi" w:cstheme="majorHAnsi"/>
          <w:shd w:val="clear" w:color="auto" w:fill="D5DCE4" w:themeFill="text2" w:themeFillTint="33"/>
          <w:lang w:val="en-US"/>
        </w:rPr>
        <w:t xml:space="preserve"> adjust production </w:t>
      </w:r>
      <w:proofErr w:type="gramStart"/>
      <w:r w:rsidR="007F671C">
        <w:rPr>
          <w:rFonts w:asciiTheme="majorHAnsi" w:hAnsiTheme="majorHAnsi" w:cstheme="majorHAnsi"/>
          <w:shd w:val="clear" w:color="auto" w:fill="D5DCE4" w:themeFill="text2" w:themeFillTint="33"/>
          <w:lang w:val="en-US"/>
        </w:rPr>
        <w:t xml:space="preserve">methods </w:t>
      </w:r>
      <w:r w:rsidR="00E81D47">
        <w:rPr>
          <w:rFonts w:asciiTheme="majorHAnsi" w:hAnsiTheme="majorHAnsi" w:cstheme="majorHAnsi"/>
          <w:shd w:val="clear" w:color="auto" w:fill="D5DCE4" w:themeFill="text2" w:themeFillTint="33"/>
          <w:lang w:val="en-US"/>
        </w:rPr>
        <w:t xml:space="preserve"> -</w:t>
      </w:r>
      <w:proofErr w:type="gramEnd"/>
      <w:r w:rsidR="00E81D47">
        <w:rPr>
          <w:rFonts w:asciiTheme="majorHAnsi" w:hAnsiTheme="majorHAnsi" w:cstheme="majorHAnsi"/>
          <w:shd w:val="clear" w:color="auto" w:fill="D5DCE4" w:themeFill="text2" w:themeFillTint="33"/>
          <w:lang w:val="en-US"/>
        </w:rPr>
        <w:t xml:space="preserve"> such as substitut</w:t>
      </w:r>
      <w:r w:rsidR="007F671C">
        <w:rPr>
          <w:rFonts w:asciiTheme="majorHAnsi" w:hAnsiTheme="majorHAnsi" w:cstheme="majorHAnsi"/>
          <w:shd w:val="clear" w:color="auto" w:fill="D5DCE4" w:themeFill="text2" w:themeFillTint="33"/>
          <w:lang w:val="en-US"/>
        </w:rPr>
        <w:t>ing</w:t>
      </w:r>
      <w:r w:rsidR="00E81D47">
        <w:rPr>
          <w:rFonts w:asciiTheme="majorHAnsi" w:hAnsiTheme="majorHAnsi" w:cstheme="majorHAnsi"/>
          <w:shd w:val="clear" w:color="auto" w:fill="D5DCE4" w:themeFill="text2" w:themeFillTint="33"/>
          <w:lang w:val="en-US"/>
        </w:rPr>
        <w:t xml:space="preserve"> of </w:t>
      </w:r>
      <w:proofErr w:type="spellStart"/>
      <w:r w:rsidR="00E81D47">
        <w:rPr>
          <w:rFonts w:asciiTheme="majorHAnsi" w:hAnsiTheme="majorHAnsi" w:cstheme="majorHAnsi"/>
          <w:shd w:val="clear" w:color="auto" w:fill="D5DCE4" w:themeFill="text2" w:themeFillTint="33"/>
          <w:lang w:val="en-US"/>
        </w:rPr>
        <w:t>labour</w:t>
      </w:r>
      <w:proofErr w:type="spellEnd"/>
      <w:r w:rsidR="00E81D47">
        <w:rPr>
          <w:rFonts w:asciiTheme="majorHAnsi" w:hAnsiTheme="majorHAnsi" w:cstheme="majorHAnsi"/>
          <w:shd w:val="clear" w:color="auto" w:fill="D5DCE4" w:themeFill="text2" w:themeFillTint="33"/>
          <w:lang w:val="en-US"/>
        </w:rPr>
        <w:t xml:space="preserve"> with capital or reduc</w:t>
      </w:r>
      <w:r w:rsidR="007F671C">
        <w:rPr>
          <w:rFonts w:asciiTheme="majorHAnsi" w:hAnsiTheme="majorHAnsi" w:cstheme="majorHAnsi"/>
          <w:shd w:val="clear" w:color="auto" w:fill="D5DCE4" w:themeFill="text2" w:themeFillTint="33"/>
          <w:lang w:val="en-US"/>
        </w:rPr>
        <w:t>ing</w:t>
      </w:r>
      <w:r w:rsidR="00E81D47">
        <w:rPr>
          <w:rFonts w:asciiTheme="majorHAnsi" w:hAnsiTheme="majorHAnsi" w:cstheme="majorHAnsi"/>
          <w:shd w:val="clear" w:color="auto" w:fill="D5DCE4" w:themeFill="text2" w:themeFillTint="33"/>
          <w:lang w:val="en-US"/>
        </w:rPr>
        <w:t xml:space="preserve"> profitability. This paper investigates firm-level responses to agricultural minimum wages in South Africa, a topic which has not been explored in developing country contexts.</w:t>
      </w:r>
    </w:p>
    <w:p w14:paraId="6CCFAC7C" w14:textId="687DF47F" w:rsidR="000729A2" w:rsidRPr="00CF21D5" w:rsidRDefault="000729A2" w:rsidP="00CF21D5">
      <w:pPr>
        <w:spacing w:before="100" w:beforeAutospacing="1" w:after="100" w:afterAutospacing="1" w:line="360" w:lineRule="auto"/>
        <w:jc w:val="both"/>
        <w:rPr>
          <w:rFonts w:asciiTheme="majorHAnsi" w:hAnsiTheme="majorHAnsi" w:cstheme="majorHAnsi"/>
          <w:lang w:val="en-US"/>
        </w:rPr>
      </w:pPr>
      <w:r w:rsidRPr="00512434">
        <w:rPr>
          <w:rFonts w:asciiTheme="majorHAnsi" w:hAnsiTheme="majorHAnsi" w:cstheme="majorHAnsi"/>
          <w:shd w:val="clear" w:color="auto" w:fill="D5DCE4" w:themeFill="text2" w:themeFillTint="33"/>
          <w:lang w:val="en-US"/>
        </w:rPr>
        <w:t xml:space="preserve"> </w:t>
      </w:r>
      <w:r w:rsidRPr="00CF21D5">
        <w:rPr>
          <w:rFonts w:asciiTheme="majorHAnsi" w:hAnsiTheme="majorHAnsi" w:cstheme="majorHAnsi"/>
          <w:lang w:val="en-US"/>
        </w:rPr>
        <w:t xml:space="preserve">We identify two main streams </w:t>
      </w:r>
      <w:r w:rsidR="00E705A2" w:rsidRPr="00CF21D5">
        <w:rPr>
          <w:rFonts w:asciiTheme="majorHAnsi" w:hAnsiTheme="majorHAnsi" w:cstheme="majorHAnsi"/>
          <w:lang w:val="en-US"/>
        </w:rPr>
        <w:t>of</w:t>
      </w:r>
      <w:r w:rsidRPr="00CF21D5">
        <w:rPr>
          <w:rFonts w:asciiTheme="majorHAnsi" w:hAnsiTheme="majorHAnsi" w:cstheme="majorHAnsi"/>
          <w:lang w:val="en-US"/>
        </w:rPr>
        <w:t xml:space="preserve"> minimum wage literature</w:t>
      </w:r>
      <w:r w:rsidR="001D0AD8" w:rsidRPr="00CF21D5">
        <w:rPr>
          <w:rFonts w:asciiTheme="majorHAnsi" w:hAnsiTheme="majorHAnsi" w:cstheme="majorHAnsi"/>
          <w:lang w:val="en-US"/>
        </w:rPr>
        <w:t xml:space="preserve"> - </w:t>
      </w:r>
      <w:r w:rsidRPr="00CF21D5">
        <w:rPr>
          <w:rFonts w:asciiTheme="majorHAnsi" w:hAnsiTheme="majorHAnsi" w:cstheme="majorHAnsi"/>
          <w:lang w:val="en-US"/>
        </w:rPr>
        <w:t>the supply</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 xml:space="preserve">and demand-side </w:t>
      </w:r>
      <w:r w:rsidR="00AE7576" w:rsidRPr="00CF21D5">
        <w:rPr>
          <w:rFonts w:asciiTheme="majorHAnsi" w:hAnsiTheme="majorHAnsi" w:cstheme="majorHAnsi"/>
          <w:lang w:val="en-US"/>
        </w:rPr>
        <w:t>streams</w:t>
      </w:r>
      <w:r w:rsidRPr="00CF21D5">
        <w:rPr>
          <w:rFonts w:asciiTheme="majorHAnsi" w:hAnsiTheme="majorHAnsi" w:cstheme="majorHAnsi"/>
          <w:lang w:val="en-US"/>
        </w:rPr>
        <w:t>. Supply-side studies employ household survey data to investigate the impact of minimum wage changes on</w:t>
      </w:r>
      <w:r w:rsidR="001D0AD8" w:rsidRPr="00CF21D5">
        <w:rPr>
          <w:rFonts w:asciiTheme="majorHAnsi" w:hAnsiTheme="majorHAnsi" w:cstheme="majorHAnsi"/>
          <w:lang w:val="en-US"/>
        </w:rPr>
        <w:t xml:space="preserve"> </w:t>
      </w:r>
      <w:r w:rsidRPr="00CF21D5">
        <w:rPr>
          <w:rFonts w:asciiTheme="majorHAnsi" w:hAnsiTheme="majorHAnsi" w:cstheme="majorHAnsi"/>
          <w:lang w:val="en-US"/>
        </w:rPr>
        <w:t>wages and employment</w:t>
      </w:r>
      <w:r w:rsidR="001D0AD8" w:rsidRPr="00CF21D5">
        <w:rPr>
          <w:rFonts w:asciiTheme="majorHAnsi" w:hAnsiTheme="majorHAnsi" w:cstheme="majorHAnsi"/>
          <w:lang w:val="en-US"/>
        </w:rPr>
        <w:t>, at the individual</w:t>
      </w:r>
      <w:r w:rsidR="004B753E" w:rsidRPr="00CF21D5">
        <w:rPr>
          <w:rFonts w:asciiTheme="majorHAnsi" w:hAnsiTheme="majorHAnsi" w:cstheme="majorHAnsi"/>
          <w:lang w:val="en-US"/>
        </w:rPr>
        <w:t xml:space="preserve"> </w:t>
      </w:r>
      <w:r w:rsidR="001D0AD8" w:rsidRPr="00CF21D5">
        <w:rPr>
          <w:rFonts w:asciiTheme="majorHAnsi" w:hAnsiTheme="majorHAnsi" w:cstheme="majorHAnsi"/>
          <w:lang w:val="en-US"/>
        </w:rPr>
        <w:t>level</w:t>
      </w:r>
      <w:r w:rsidRPr="00CF21D5">
        <w:rPr>
          <w:rFonts w:asciiTheme="majorHAnsi" w:hAnsiTheme="majorHAnsi" w:cstheme="majorHAnsi"/>
          <w:lang w:val="en-US"/>
        </w:rPr>
        <w:t>. A common finding presented by the supply-side studies is that the minimum</w:t>
      </w:r>
      <w:r w:rsidR="004B753E" w:rsidRPr="00CF21D5">
        <w:rPr>
          <w:rFonts w:asciiTheme="majorHAnsi" w:hAnsiTheme="majorHAnsi" w:cstheme="majorHAnsi"/>
          <w:lang w:val="en-US"/>
        </w:rPr>
        <w:t xml:space="preserve"> </w:t>
      </w:r>
      <w:r w:rsidRPr="00CF21D5">
        <w:rPr>
          <w:rFonts w:asciiTheme="majorHAnsi" w:hAnsiTheme="majorHAnsi" w:cstheme="majorHAnsi"/>
          <w:lang w:val="en-US"/>
        </w:rPr>
        <w:t xml:space="preserve">wages increase workers' </w:t>
      </w:r>
      <w:r w:rsidR="004B753E" w:rsidRPr="00CF21D5">
        <w:rPr>
          <w:rFonts w:asciiTheme="majorHAnsi" w:hAnsiTheme="majorHAnsi" w:cstheme="majorHAnsi"/>
          <w:lang w:val="en-US"/>
        </w:rPr>
        <w:t xml:space="preserve">earnings </w:t>
      </w:r>
      <w:r w:rsidRPr="00CF21D5">
        <w:rPr>
          <w:rFonts w:asciiTheme="majorHAnsi" w:hAnsiTheme="majorHAnsi" w:cstheme="majorHAnsi"/>
          <w:lang w:val="en-US"/>
        </w:rPr>
        <w:t xml:space="preserve">at the bottom of the wage distribution. While many empirical studies show that minimum wages decrease </w:t>
      </w:r>
      <w:r w:rsidR="008F4360" w:rsidRPr="00CF21D5">
        <w:rPr>
          <w:rFonts w:asciiTheme="majorHAnsi" w:hAnsiTheme="majorHAnsi" w:cstheme="majorHAnsi"/>
          <w:lang w:val="en-US"/>
        </w:rPr>
        <w:t>employment (</w:t>
      </w:r>
      <w:r w:rsidR="00006BF7">
        <w:rPr>
          <w:rFonts w:asciiTheme="majorHAnsi" w:hAnsiTheme="majorHAnsi" w:cstheme="majorHAnsi"/>
          <w:lang w:val="en-US"/>
        </w:rPr>
        <w:t xml:space="preserve">Brown et al., 1982; </w:t>
      </w:r>
      <w:r w:rsidR="008F4360" w:rsidRPr="00CF21D5">
        <w:rPr>
          <w:rFonts w:asciiTheme="majorHAnsi" w:hAnsiTheme="majorHAnsi" w:cstheme="majorHAnsi"/>
        </w:rPr>
        <w:t xml:space="preserve">Paredes and </w:t>
      </w:r>
      <w:proofErr w:type="spellStart"/>
      <w:r w:rsidR="008F4360" w:rsidRPr="00CF21D5">
        <w:rPr>
          <w:rFonts w:asciiTheme="majorHAnsi" w:hAnsiTheme="majorHAnsi" w:cstheme="majorHAnsi"/>
        </w:rPr>
        <w:t>Riveros</w:t>
      </w:r>
      <w:proofErr w:type="spellEnd"/>
      <w:r w:rsidR="008F4360" w:rsidRPr="00CF21D5">
        <w:rPr>
          <w:rFonts w:asciiTheme="majorHAnsi" w:hAnsiTheme="majorHAnsi" w:cstheme="majorHAnsi"/>
        </w:rPr>
        <w:t xml:space="preserve">, 1989; Chacra </w:t>
      </w:r>
      <w:proofErr w:type="spellStart"/>
      <w:r w:rsidR="008F4360" w:rsidRPr="00CF21D5">
        <w:rPr>
          <w:rFonts w:asciiTheme="majorHAnsi" w:hAnsiTheme="majorHAnsi" w:cstheme="majorHAnsi"/>
        </w:rPr>
        <w:t>Orfali</w:t>
      </w:r>
      <w:proofErr w:type="spellEnd"/>
      <w:r w:rsidR="008F4360" w:rsidRPr="00CF21D5">
        <w:rPr>
          <w:rFonts w:asciiTheme="majorHAnsi" w:hAnsiTheme="majorHAnsi" w:cstheme="majorHAnsi"/>
        </w:rPr>
        <w:t xml:space="preserve">, </w:t>
      </w:r>
      <w:r w:rsidR="00983BAA" w:rsidRPr="00CF21D5">
        <w:rPr>
          <w:rFonts w:asciiTheme="majorHAnsi" w:hAnsiTheme="majorHAnsi" w:cstheme="majorHAnsi"/>
        </w:rPr>
        <w:t>1990</w:t>
      </w:r>
      <w:r w:rsidR="008F4360" w:rsidRPr="00CF21D5">
        <w:rPr>
          <w:rFonts w:asciiTheme="majorHAnsi" w:hAnsiTheme="majorHAnsi" w:cstheme="majorHAnsi"/>
          <w:lang w:val="en-US"/>
        </w:rPr>
        <w:t>)</w:t>
      </w:r>
      <w:r w:rsidRPr="00CF21D5">
        <w:rPr>
          <w:rFonts w:asciiTheme="majorHAnsi" w:hAnsiTheme="majorHAnsi" w:cstheme="majorHAnsi"/>
          <w:lang w:val="en-US"/>
        </w:rPr>
        <w:t>, some studies find that minimum wages have no significant impact, and others present positive effects on employment</w:t>
      </w:r>
      <w:r w:rsidR="008F4360" w:rsidRPr="00CF21D5">
        <w:rPr>
          <w:rFonts w:asciiTheme="majorHAnsi" w:hAnsiTheme="majorHAnsi" w:cstheme="majorHAnsi"/>
          <w:lang w:val="en-US"/>
        </w:rPr>
        <w:t xml:space="preserve"> (</w:t>
      </w:r>
      <w:r w:rsidR="00006BF7">
        <w:rPr>
          <w:rFonts w:asciiTheme="majorHAnsi" w:hAnsiTheme="majorHAnsi" w:cstheme="majorHAnsi"/>
          <w:lang w:val="en-US"/>
        </w:rPr>
        <w:t>Card and Krueg</w:t>
      </w:r>
      <w:r w:rsidR="0025128E">
        <w:rPr>
          <w:rFonts w:asciiTheme="majorHAnsi" w:hAnsiTheme="majorHAnsi" w:cstheme="majorHAnsi"/>
          <w:lang w:val="en-US"/>
        </w:rPr>
        <w:t>e</w:t>
      </w:r>
      <w:r w:rsidR="00006BF7">
        <w:rPr>
          <w:rFonts w:asciiTheme="majorHAnsi" w:hAnsiTheme="majorHAnsi" w:cstheme="majorHAnsi"/>
          <w:lang w:val="en-US"/>
        </w:rPr>
        <w:t>r,199</w:t>
      </w:r>
      <w:r w:rsidR="003E069B">
        <w:rPr>
          <w:rFonts w:asciiTheme="majorHAnsi" w:hAnsiTheme="majorHAnsi" w:cstheme="majorHAnsi"/>
          <w:lang w:val="en-US"/>
        </w:rPr>
        <w:t>3</w:t>
      </w:r>
      <w:r w:rsidR="00006BF7">
        <w:rPr>
          <w:rFonts w:asciiTheme="majorHAnsi" w:hAnsiTheme="majorHAnsi" w:cstheme="majorHAnsi"/>
          <w:lang w:val="en-US"/>
        </w:rPr>
        <w:t xml:space="preserve">, </w:t>
      </w:r>
      <w:r w:rsidR="008F4360" w:rsidRPr="00CF21D5">
        <w:rPr>
          <w:rFonts w:asciiTheme="majorHAnsi" w:hAnsiTheme="majorHAnsi" w:cstheme="majorHAnsi"/>
        </w:rPr>
        <w:t>Martinez et al., 2001; Miranda, 2013)</w:t>
      </w:r>
      <w:r w:rsidR="002F39FC">
        <w:rPr>
          <w:rFonts w:asciiTheme="majorHAnsi" w:hAnsiTheme="majorHAnsi" w:cstheme="majorHAnsi"/>
        </w:rPr>
        <w:t>.</w:t>
      </w:r>
    </w:p>
    <w:p w14:paraId="6A830C1E" w14:textId="4FCF249C" w:rsidR="00F80CDA" w:rsidRPr="00CF21D5" w:rsidRDefault="007F671C" w:rsidP="00CF21D5">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The d</w:t>
      </w:r>
      <w:r w:rsidR="000729A2" w:rsidRPr="00CF21D5">
        <w:rPr>
          <w:rFonts w:asciiTheme="majorHAnsi" w:hAnsiTheme="majorHAnsi" w:cstheme="majorHAnsi"/>
          <w:lang w:val="en-US"/>
        </w:rPr>
        <w:t>emand-side literature presents a broader</w:t>
      </w:r>
      <w:r w:rsidR="004B049F" w:rsidRPr="00CF21D5">
        <w:rPr>
          <w:rFonts w:asciiTheme="majorHAnsi" w:hAnsiTheme="majorHAnsi" w:cstheme="majorHAnsi"/>
          <w:lang w:val="en-US"/>
        </w:rPr>
        <w:t xml:space="preserve"> picture</w:t>
      </w:r>
      <w:r w:rsidR="000729A2" w:rsidRPr="00CF21D5">
        <w:rPr>
          <w:rFonts w:asciiTheme="majorHAnsi" w:hAnsiTheme="majorHAnsi" w:cstheme="majorHAnsi"/>
          <w:lang w:val="en-US"/>
        </w:rPr>
        <w:t xml:space="preserve"> </w:t>
      </w:r>
      <w:r w:rsidR="004B049F" w:rsidRPr="00CF21D5">
        <w:rPr>
          <w:rFonts w:asciiTheme="majorHAnsi" w:hAnsiTheme="majorHAnsi" w:cstheme="majorHAnsi"/>
          <w:lang w:val="en-US"/>
        </w:rPr>
        <w:t xml:space="preserve">of the </w:t>
      </w:r>
      <w:r w:rsidR="000729A2" w:rsidRPr="00CF21D5">
        <w:rPr>
          <w:rFonts w:asciiTheme="majorHAnsi" w:hAnsiTheme="majorHAnsi" w:cstheme="majorHAnsi"/>
          <w:lang w:val="en-US"/>
        </w:rPr>
        <w:t>effect</w:t>
      </w:r>
      <w:r w:rsidR="004B049F" w:rsidRPr="00CF21D5">
        <w:rPr>
          <w:rFonts w:asciiTheme="majorHAnsi" w:hAnsiTheme="majorHAnsi" w:cstheme="majorHAnsi"/>
          <w:lang w:val="en-US"/>
        </w:rPr>
        <w:t>s</w:t>
      </w:r>
      <w:r w:rsidR="000729A2" w:rsidRPr="00CF21D5">
        <w:rPr>
          <w:rFonts w:asciiTheme="majorHAnsi" w:hAnsiTheme="majorHAnsi" w:cstheme="majorHAnsi"/>
          <w:lang w:val="en-US"/>
        </w:rPr>
        <w:t xml:space="preserve"> of minimum wage </w:t>
      </w:r>
      <w:r w:rsidR="004B049F" w:rsidRPr="00CF21D5">
        <w:rPr>
          <w:rFonts w:asciiTheme="majorHAnsi" w:hAnsiTheme="majorHAnsi" w:cstheme="majorHAnsi"/>
          <w:lang w:val="en-US"/>
        </w:rPr>
        <w:t xml:space="preserve">increases </w:t>
      </w:r>
      <w:r w:rsidR="000729A2" w:rsidRPr="00CF21D5">
        <w:rPr>
          <w:rFonts w:asciiTheme="majorHAnsi" w:hAnsiTheme="majorHAnsi" w:cstheme="majorHAnsi"/>
          <w:lang w:val="en-US"/>
        </w:rPr>
        <w:t xml:space="preserve">on the economy. These studies use firm-level data, mostly producer surveys, to evaluate the impact of minimum wage changes on firm-level outcomes, including </w:t>
      </w:r>
      <w:r w:rsidR="000577B4" w:rsidRPr="00CF21D5">
        <w:rPr>
          <w:rFonts w:asciiTheme="majorHAnsi" w:hAnsiTheme="majorHAnsi" w:cstheme="majorHAnsi"/>
          <w:lang w:val="en-US"/>
        </w:rPr>
        <w:t xml:space="preserve">employment, </w:t>
      </w:r>
      <w:r w:rsidR="000729A2" w:rsidRPr="00CF21D5">
        <w:rPr>
          <w:rFonts w:asciiTheme="majorHAnsi" w:hAnsiTheme="majorHAnsi" w:cstheme="majorHAnsi"/>
          <w:lang w:val="en-US"/>
        </w:rPr>
        <w:t>wages, profits</w:t>
      </w:r>
      <w:r>
        <w:rPr>
          <w:rFonts w:asciiTheme="majorHAnsi" w:hAnsiTheme="majorHAnsi" w:cstheme="majorHAnsi"/>
          <w:lang w:val="en-US"/>
        </w:rPr>
        <w:t xml:space="preserve"> and</w:t>
      </w:r>
      <w:r w:rsidR="000729A2" w:rsidRPr="00CF21D5">
        <w:rPr>
          <w:rFonts w:asciiTheme="majorHAnsi" w:hAnsiTheme="majorHAnsi" w:cstheme="majorHAnsi"/>
          <w:lang w:val="en-US"/>
        </w:rPr>
        <w:t xml:space="preserve"> sales revenue. </w:t>
      </w:r>
      <w:r>
        <w:rPr>
          <w:rFonts w:asciiTheme="majorHAnsi" w:hAnsiTheme="majorHAnsi" w:cstheme="majorHAnsi"/>
          <w:lang w:val="en-US"/>
        </w:rPr>
        <w:t>U</w:t>
      </w:r>
      <w:r w:rsidR="000729A2" w:rsidRPr="00CF21D5">
        <w:rPr>
          <w:rFonts w:asciiTheme="majorHAnsi" w:hAnsiTheme="majorHAnsi" w:cstheme="majorHAnsi"/>
          <w:lang w:val="en-US"/>
        </w:rPr>
        <w:t>nlike</w:t>
      </w:r>
      <w:r>
        <w:rPr>
          <w:rFonts w:asciiTheme="majorHAnsi" w:hAnsiTheme="majorHAnsi" w:cstheme="majorHAnsi"/>
          <w:lang w:val="en-US"/>
        </w:rPr>
        <w:t xml:space="preserve"> the case with</w:t>
      </w:r>
      <w:r w:rsidR="000729A2" w:rsidRPr="00CF21D5">
        <w:rPr>
          <w:rFonts w:asciiTheme="majorHAnsi" w:hAnsiTheme="majorHAnsi" w:cstheme="majorHAnsi"/>
          <w:lang w:val="en-US"/>
        </w:rPr>
        <w:t xml:space="preserve"> household survey data, firm-level data allow researcher</w:t>
      </w:r>
      <w:r>
        <w:rPr>
          <w:rFonts w:asciiTheme="majorHAnsi" w:hAnsiTheme="majorHAnsi" w:cstheme="majorHAnsi"/>
          <w:lang w:val="en-US"/>
        </w:rPr>
        <w:t>s</w:t>
      </w:r>
      <w:r w:rsidR="000729A2" w:rsidRPr="00CF21D5">
        <w:rPr>
          <w:rFonts w:asciiTheme="majorHAnsi" w:hAnsiTheme="majorHAnsi" w:cstheme="majorHAnsi"/>
          <w:lang w:val="en-US"/>
        </w:rPr>
        <w:t xml:space="preserve"> to study the minimum wage effects on </w:t>
      </w:r>
      <w:r w:rsidR="00CD6D83">
        <w:rPr>
          <w:rFonts w:asciiTheme="majorHAnsi" w:hAnsiTheme="majorHAnsi" w:cstheme="majorHAnsi"/>
          <w:lang w:val="en-US"/>
        </w:rPr>
        <w:t xml:space="preserve">employers, workers (and sometimes consumers). </w:t>
      </w:r>
      <w:r w:rsidR="000729A2" w:rsidRPr="00CF21D5">
        <w:rPr>
          <w:rFonts w:asciiTheme="majorHAnsi" w:hAnsiTheme="majorHAnsi" w:cstheme="majorHAnsi"/>
          <w:lang w:val="en-US"/>
        </w:rPr>
        <w:t>Demand-side studies</w:t>
      </w:r>
      <w:r w:rsidR="00D91096" w:rsidRPr="00CF21D5">
        <w:rPr>
          <w:rFonts w:asciiTheme="majorHAnsi" w:hAnsiTheme="majorHAnsi" w:cstheme="majorHAnsi"/>
          <w:lang w:val="en-US"/>
        </w:rPr>
        <w:t xml:space="preserve"> </w:t>
      </w:r>
      <w:r w:rsidR="000729A2" w:rsidRPr="00CF21D5">
        <w:rPr>
          <w:rFonts w:asciiTheme="majorHAnsi" w:hAnsiTheme="majorHAnsi" w:cstheme="majorHAnsi"/>
          <w:lang w:val="en-US"/>
        </w:rPr>
        <w:t>are relatively scarce due to the difficulties in accessing firm-</w:t>
      </w:r>
      <w:r w:rsidR="009F586A" w:rsidRPr="00CF21D5">
        <w:rPr>
          <w:rFonts w:asciiTheme="majorHAnsi" w:hAnsiTheme="majorHAnsi" w:cstheme="majorHAnsi"/>
          <w:lang w:val="en-US"/>
        </w:rPr>
        <w:t>level data</w:t>
      </w:r>
      <w:r w:rsidR="000729A2" w:rsidRPr="00CF21D5">
        <w:rPr>
          <w:rFonts w:asciiTheme="majorHAnsi" w:hAnsiTheme="majorHAnsi" w:cstheme="majorHAnsi"/>
          <w:lang w:val="en-US"/>
        </w:rPr>
        <w:t>. Moreover, the available demand-side studies</w:t>
      </w:r>
      <w:r w:rsidR="009A5BAB" w:rsidRPr="00CF21D5">
        <w:rPr>
          <w:rFonts w:asciiTheme="majorHAnsi" w:hAnsiTheme="majorHAnsi" w:cstheme="majorHAnsi"/>
          <w:lang w:val="en-US"/>
        </w:rPr>
        <w:t xml:space="preserve"> have</w:t>
      </w:r>
      <w:r w:rsidR="000729A2" w:rsidRPr="00CF21D5">
        <w:rPr>
          <w:rFonts w:asciiTheme="majorHAnsi" w:hAnsiTheme="majorHAnsi" w:cstheme="majorHAnsi"/>
          <w:lang w:val="en-US"/>
        </w:rPr>
        <w:t xml:space="preserve"> mainly focus</w:t>
      </w:r>
      <w:r w:rsidR="009A5BAB" w:rsidRPr="00CF21D5">
        <w:rPr>
          <w:rFonts w:asciiTheme="majorHAnsi" w:hAnsiTheme="majorHAnsi" w:cstheme="majorHAnsi"/>
          <w:lang w:val="en-US"/>
        </w:rPr>
        <w:t>ed</w:t>
      </w:r>
      <w:r w:rsidR="000729A2" w:rsidRPr="00CF21D5">
        <w:rPr>
          <w:rFonts w:asciiTheme="majorHAnsi" w:hAnsiTheme="majorHAnsi" w:cstheme="majorHAnsi"/>
          <w:lang w:val="en-US"/>
        </w:rPr>
        <w:t xml:space="preserve"> on developed economies</w:t>
      </w:r>
      <w:r w:rsidR="009A5BAB" w:rsidRPr="00CF21D5">
        <w:rPr>
          <w:rFonts w:asciiTheme="majorHAnsi" w:hAnsiTheme="majorHAnsi" w:cstheme="majorHAnsi"/>
          <w:lang w:val="en-US"/>
        </w:rPr>
        <w:t xml:space="preserve"> </w:t>
      </w:r>
      <w:r w:rsidR="000729A2" w:rsidRPr="00CF21D5">
        <w:rPr>
          <w:rFonts w:asciiTheme="majorHAnsi" w:hAnsiTheme="majorHAnsi" w:cstheme="majorHAnsi"/>
          <w:lang w:val="en-US"/>
        </w:rPr>
        <w:t>and the few studies on emerging economies concentrate exclusively on the manufacturing sector.</w:t>
      </w:r>
    </w:p>
    <w:p w14:paraId="4074B9E8" w14:textId="2E2705C6" w:rsidR="00F80CDA" w:rsidRPr="007F671C" w:rsidRDefault="009E2DA2"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present study contributes to the scarce demand-side </w:t>
      </w:r>
      <w:r w:rsidR="000577B4" w:rsidRPr="00CF21D5">
        <w:rPr>
          <w:rFonts w:asciiTheme="majorHAnsi" w:hAnsiTheme="majorHAnsi" w:cstheme="majorHAnsi"/>
          <w:lang w:val="en-US"/>
        </w:rPr>
        <w:t xml:space="preserve">literature </w:t>
      </w:r>
      <w:r w:rsidR="00F030D1" w:rsidRPr="00CF21D5">
        <w:rPr>
          <w:rFonts w:asciiTheme="majorHAnsi" w:hAnsiTheme="majorHAnsi" w:cstheme="majorHAnsi"/>
          <w:lang w:val="en-US"/>
        </w:rPr>
        <w:t>that</w:t>
      </w:r>
      <w:r w:rsidR="00D91096" w:rsidRPr="00CF21D5">
        <w:rPr>
          <w:rFonts w:asciiTheme="majorHAnsi" w:hAnsiTheme="majorHAnsi" w:cstheme="majorHAnsi"/>
          <w:lang w:val="en-US"/>
        </w:rPr>
        <w:t xml:space="preserve"> focus </w:t>
      </w:r>
      <w:r w:rsidRPr="00CF21D5">
        <w:rPr>
          <w:rFonts w:asciiTheme="majorHAnsi" w:hAnsiTheme="majorHAnsi" w:cstheme="majorHAnsi"/>
          <w:lang w:val="en-US"/>
        </w:rPr>
        <w:t xml:space="preserve">on </w:t>
      </w:r>
      <w:r w:rsidR="00A87C86" w:rsidRPr="00CF21D5">
        <w:rPr>
          <w:rFonts w:asciiTheme="majorHAnsi" w:hAnsiTheme="majorHAnsi" w:cstheme="majorHAnsi"/>
          <w:lang w:val="en-US"/>
        </w:rPr>
        <w:t>minimum wage adjustment channels</w:t>
      </w:r>
      <w:r w:rsidR="00730A94">
        <w:rPr>
          <w:rFonts w:asciiTheme="majorHAnsi" w:hAnsiTheme="majorHAnsi" w:cstheme="majorHAnsi"/>
          <w:lang w:val="en-US"/>
        </w:rPr>
        <w:t xml:space="preserve"> in</w:t>
      </w:r>
      <w:r w:rsidR="00A87C86" w:rsidRPr="00CF21D5">
        <w:rPr>
          <w:rFonts w:asciiTheme="majorHAnsi" w:hAnsiTheme="majorHAnsi" w:cstheme="majorHAnsi"/>
          <w:lang w:val="en-US"/>
        </w:rPr>
        <w:t xml:space="preserve"> </w:t>
      </w:r>
      <w:r w:rsidRPr="00CF21D5">
        <w:rPr>
          <w:rFonts w:asciiTheme="majorHAnsi" w:hAnsiTheme="majorHAnsi" w:cstheme="majorHAnsi"/>
          <w:lang w:val="en-US"/>
        </w:rPr>
        <w:t xml:space="preserve">emerging economies. Our study is significant on </w:t>
      </w:r>
      <w:r w:rsidR="00F030D1" w:rsidRPr="00CF21D5">
        <w:rPr>
          <w:rFonts w:asciiTheme="majorHAnsi" w:hAnsiTheme="majorHAnsi" w:cstheme="majorHAnsi"/>
          <w:lang w:val="en-US"/>
        </w:rPr>
        <w:t>two</w:t>
      </w:r>
      <w:r w:rsidRPr="00CF21D5">
        <w:rPr>
          <w:rFonts w:asciiTheme="majorHAnsi" w:hAnsiTheme="majorHAnsi" w:cstheme="majorHAnsi"/>
          <w:lang w:val="en-US"/>
        </w:rPr>
        <w:t xml:space="preserve"> primary levels.</w:t>
      </w:r>
      <w:r w:rsidR="0025128E" w:rsidRPr="0025128E">
        <w:rPr>
          <w:rFonts w:asciiTheme="majorHAnsi" w:hAnsiTheme="majorHAnsi" w:cstheme="majorHAnsi"/>
          <w:lang w:val="en-US"/>
        </w:rPr>
        <w:t xml:space="preserve"> </w:t>
      </w:r>
      <w:r w:rsidR="0025128E">
        <w:rPr>
          <w:rFonts w:asciiTheme="majorHAnsi" w:hAnsiTheme="majorHAnsi" w:cstheme="majorHAnsi"/>
          <w:lang w:val="en-US"/>
        </w:rPr>
        <w:t>Firstly</w:t>
      </w:r>
      <w:r w:rsidR="0025128E" w:rsidRPr="00CF21D5">
        <w:rPr>
          <w:rFonts w:asciiTheme="majorHAnsi" w:hAnsiTheme="majorHAnsi" w:cstheme="majorHAnsi"/>
          <w:lang w:val="en-US"/>
        </w:rPr>
        <w:t xml:space="preserve">, while </w:t>
      </w:r>
      <w:r w:rsidR="007F671C">
        <w:rPr>
          <w:rFonts w:asciiTheme="majorHAnsi" w:hAnsiTheme="majorHAnsi" w:cstheme="majorHAnsi"/>
          <w:lang w:val="en-US"/>
        </w:rPr>
        <w:t xml:space="preserve">the </w:t>
      </w:r>
      <w:r w:rsidR="0025128E" w:rsidRPr="00CF21D5">
        <w:rPr>
          <w:rFonts w:asciiTheme="majorHAnsi" w:hAnsiTheme="majorHAnsi" w:cstheme="majorHAnsi"/>
          <w:lang w:val="en-US"/>
        </w:rPr>
        <w:t>South African minimum wage literature extensively focuses on the employment channel</w:t>
      </w:r>
      <w:r w:rsidR="00B9129D">
        <w:rPr>
          <w:rFonts w:asciiTheme="majorHAnsi" w:hAnsiTheme="majorHAnsi" w:cstheme="majorHAnsi"/>
          <w:lang w:val="en-US"/>
        </w:rPr>
        <w:t xml:space="preserve"> </w:t>
      </w:r>
      <w:r w:rsidR="007F671C">
        <w:rPr>
          <w:rFonts w:asciiTheme="majorHAnsi" w:hAnsiTheme="majorHAnsi" w:cstheme="majorHAnsi"/>
          <w:lang w:val="en-US"/>
        </w:rPr>
        <w:t xml:space="preserve">- </w:t>
      </w:r>
      <w:r w:rsidR="00B9129D">
        <w:rPr>
          <w:rFonts w:asciiTheme="majorHAnsi" w:hAnsiTheme="majorHAnsi" w:cstheme="majorHAnsi"/>
          <w:lang w:val="en-US"/>
        </w:rPr>
        <w:t>due to difficulties in accessing micro firm-level data</w:t>
      </w:r>
      <w:r w:rsidR="007F671C">
        <w:rPr>
          <w:rFonts w:asciiTheme="majorHAnsi" w:hAnsiTheme="majorHAnsi" w:cstheme="majorHAnsi"/>
          <w:lang w:val="en-US"/>
        </w:rPr>
        <w:t xml:space="preserve"> -</w:t>
      </w:r>
      <w:r w:rsidR="0025128E" w:rsidRPr="00CF21D5">
        <w:rPr>
          <w:rFonts w:asciiTheme="majorHAnsi" w:hAnsiTheme="majorHAnsi" w:cstheme="majorHAnsi"/>
          <w:lang w:val="en-US"/>
        </w:rPr>
        <w:t xml:space="preserve"> our study explor</w:t>
      </w:r>
      <w:r w:rsidR="007F671C">
        <w:rPr>
          <w:rFonts w:asciiTheme="majorHAnsi" w:hAnsiTheme="majorHAnsi" w:cstheme="majorHAnsi"/>
          <w:lang w:val="en-US"/>
        </w:rPr>
        <w:t>es</w:t>
      </w:r>
      <w:r w:rsidR="0025128E" w:rsidRPr="00CF21D5">
        <w:rPr>
          <w:rFonts w:asciiTheme="majorHAnsi" w:hAnsiTheme="majorHAnsi" w:cstheme="majorHAnsi"/>
          <w:lang w:val="en-US"/>
        </w:rPr>
        <w:t xml:space="preserve"> other firm-level margins that shift in response to minimum wage changes. </w:t>
      </w:r>
      <w:r w:rsidR="0025128E">
        <w:rPr>
          <w:rFonts w:asciiTheme="majorHAnsi" w:hAnsiTheme="majorHAnsi" w:cstheme="majorHAnsi"/>
          <w:lang w:val="en-US"/>
        </w:rPr>
        <w:t>Secondly</w:t>
      </w:r>
      <w:r w:rsidRPr="00CF21D5">
        <w:rPr>
          <w:rFonts w:asciiTheme="majorHAnsi" w:hAnsiTheme="majorHAnsi" w:cstheme="majorHAnsi"/>
          <w:lang w:val="en-US"/>
        </w:rPr>
        <w:t xml:space="preserve">, we use administrative tax data to study minimum wage effects. While administrative </w:t>
      </w:r>
      <w:r w:rsidR="000D610E" w:rsidRPr="00CF21D5">
        <w:rPr>
          <w:rFonts w:asciiTheme="majorHAnsi" w:hAnsiTheme="majorHAnsi" w:cstheme="majorHAnsi"/>
          <w:lang w:val="en-US"/>
        </w:rPr>
        <w:t xml:space="preserve">tax </w:t>
      </w:r>
      <w:r w:rsidRPr="00CF21D5">
        <w:rPr>
          <w:rFonts w:asciiTheme="majorHAnsi" w:hAnsiTheme="majorHAnsi" w:cstheme="majorHAnsi"/>
          <w:lang w:val="en-US"/>
        </w:rPr>
        <w:t xml:space="preserve">data are challenging to access and require </w:t>
      </w:r>
      <w:r w:rsidR="007F671C">
        <w:rPr>
          <w:rFonts w:asciiTheme="majorHAnsi" w:hAnsiTheme="majorHAnsi" w:cstheme="majorHAnsi"/>
          <w:lang w:val="en-US"/>
        </w:rPr>
        <w:t>specific expertise</w:t>
      </w:r>
      <w:r w:rsidRPr="00CF21D5">
        <w:rPr>
          <w:rFonts w:asciiTheme="majorHAnsi" w:hAnsiTheme="majorHAnsi" w:cstheme="majorHAnsi"/>
          <w:lang w:val="en-US"/>
        </w:rPr>
        <w:t xml:space="preserve"> to make them usable for research, they have many attributes that make them desirable compared to survey data. These attributes include increased accuracy</w:t>
      </w:r>
      <w:r w:rsidR="007F671C">
        <w:rPr>
          <w:rFonts w:asciiTheme="majorHAnsi" w:hAnsiTheme="majorHAnsi" w:cstheme="majorHAnsi"/>
          <w:lang w:val="en-US"/>
        </w:rPr>
        <w:t xml:space="preserve"> of reporting</w:t>
      </w:r>
      <w:r w:rsidRPr="00CF21D5">
        <w:rPr>
          <w:rFonts w:asciiTheme="majorHAnsi" w:hAnsiTheme="majorHAnsi" w:cstheme="majorHAnsi"/>
          <w:lang w:val="en-US"/>
        </w:rPr>
        <w:t xml:space="preserve">, larger sample sizes, and </w:t>
      </w:r>
      <w:r w:rsidR="007F671C">
        <w:rPr>
          <w:rFonts w:asciiTheme="majorHAnsi" w:hAnsiTheme="majorHAnsi" w:cstheme="majorHAnsi"/>
          <w:lang w:val="en-US"/>
        </w:rPr>
        <w:t xml:space="preserve">access to </w:t>
      </w:r>
      <w:r w:rsidRPr="00CF21D5">
        <w:rPr>
          <w:rFonts w:asciiTheme="majorHAnsi" w:hAnsiTheme="majorHAnsi" w:cstheme="majorHAnsi"/>
          <w:lang w:val="en-US"/>
        </w:rPr>
        <w:t xml:space="preserve">sensitive information that respondents are less likely to provide in a survey. </w:t>
      </w:r>
      <w:r w:rsidR="00365AD1" w:rsidRPr="00CF21D5">
        <w:rPr>
          <w:rFonts w:asciiTheme="majorHAnsi" w:hAnsiTheme="majorHAnsi" w:cstheme="majorHAnsi"/>
          <w:lang w:val="en-US"/>
        </w:rPr>
        <w:t>However, it is worth noting that despite the</w:t>
      </w:r>
      <w:r w:rsidR="007F671C">
        <w:rPr>
          <w:rFonts w:asciiTheme="majorHAnsi" w:hAnsiTheme="majorHAnsi" w:cstheme="majorHAnsi"/>
          <w:lang w:val="en-US"/>
        </w:rPr>
        <w:t>se</w:t>
      </w:r>
      <w:r w:rsidR="00365AD1" w:rsidRPr="00CF21D5">
        <w:rPr>
          <w:rFonts w:asciiTheme="majorHAnsi" w:hAnsiTheme="majorHAnsi" w:cstheme="majorHAnsi"/>
          <w:lang w:val="en-US"/>
        </w:rPr>
        <w:t xml:space="preserve"> desirable attributes, the major disadvantage of using administrative tax data is that it excludes the informal sector, which consists primarily of micro and small-scale producers.</w:t>
      </w:r>
      <w:r w:rsidR="0025128E">
        <w:rPr>
          <w:rFonts w:asciiTheme="majorHAnsi" w:hAnsiTheme="majorHAnsi" w:cstheme="majorHAnsi"/>
          <w:lang w:val="en-US"/>
        </w:rPr>
        <w:t xml:space="preserve"> </w:t>
      </w:r>
      <w:ins w:id="1" w:author="成朗" w:date="2023-03-26T11:42:00Z">
        <w:r w:rsidR="00AA5DBB">
          <w:rPr>
            <w:rFonts w:asciiTheme="majorHAnsi" w:hAnsiTheme="majorHAnsi" w:cstheme="majorHAnsi"/>
            <w:lang w:val="en-US"/>
          </w:rPr>
          <w:t>While we acknowledge t</w:t>
        </w:r>
      </w:ins>
      <w:ins w:id="2" w:author="成朗" w:date="2023-03-26T11:43:00Z">
        <w:r w:rsidR="00AA5DBB">
          <w:rPr>
            <w:rFonts w:asciiTheme="majorHAnsi" w:hAnsiTheme="majorHAnsi" w:cstheme="majorHAnsi"/>
            <w:lang w:val="en-US"/>
          </w:rPr>
          <w:t xml:space="preserve">he pivotal role of informal sector in minimum wage impacts, the impacts and interactions with </w:t>
        </w:r>
      </w:ins>
      <w:ins w:id="3" w:author="成朗" w:date="2023-03-26T11:44:00Z">
        <w:r w:rsidR="00AA5DBB">
          <w:rPr>
            <w:rFonts w:asciiTheme="majorHAnsi" w:hAnsiTheme="majorHAnsi" w:cstheme="majorHAnsi"/>
            <w:lang w:val="en-US"/>
          </w:rPr>
          <w:t xml:space="preserve">the informal labor market is outside the scope of this paper. It is often </w:t>
        </w:r>
      </w:ins>
      <w:ins w:id="4" w:author="成朗" w:date="2023-03-26T11:45:00Z">
        <w:r w:rsidR="00AA5DBB">
          <w:rPr>
            <w:rFonts w:asciiTheme="majorHAnsi" w:hAnsiTheme="majorHAnsi" w:cstheme="majorHAnsi"/>
            <w:lang w:val="en-US"/>
          </w:rPr>
          <w:t>considered</w:t>
        </w:r>
      </w:ins>
      <w:r w:rsidR="007F671C">
        <w:rPr>
          <w:rFonts w:asciiTheme="majorHAnsi" w:hAnsiTheme="majorHAnsi" w:cstheme="majorHAnsi"/>
          <w:lang w:val="en-US"/>
        </w:rPr>
        <w:t xml:space="preserve"> that unregulated informal firms mostly fall outside of the net of minimum wage legislation (</w:t>
      </w:r>
      <w:proofErr w:type="spellStart"/>
      <w:r w:rsidR="007F671C">
        <w:rPr>
          <w:rFonts w:asciiTheme="majorHAnsi" w:hAnsiTheme="majorHAnsi" w:cstheme="majorHAnsi"/>
          <w:lang w:val="en-US"/>
        </w:rPr>
        <w:t>Bhorat</w:t>
      </w:r>
      <w:proofErr w:type="spellEnd"/>
      <w:r w:rsidR="007F671C">
        <w:rPr>
          <w:rFonts w:asciiTheme="majorHAnsi" w:hAnsiTheme="majorHAnsi" w:cstheme="majorHAnsi"/>
          <w:lang w:val="en-US"/>
        </w:rPr>
        <w:t xml:space="preserve"> </w:t>
      </w:r>
      <w:r w:rsidR="007F671C">
        <w:rPr>
          <w:rFonts w:asciiTheme="majorHAnsi" w:hAnsiTheme="majorHAnsi" w:cstheme="majorHAnsi"/>
          <w:i/>
          <w:iCs/>
          <w:lang w:val="en-US"/>
        </w:rPr>
        <w:t>et. al.</w:t>
      </w:r>
      <w:r w:rsidR="007F671C">
        <w:rPr>
          <w:rFonts w:asciiTheme="majorHAnsi" w:hAnsiTheme="majorHAnsi" w:cstheme="majorHAnsi"/>
          <w:lang w:val="en-US"/>
        </w:rPr>
        <w:t>, 2017).</w:t>
      </w:r>
      <w:ins w:id="5" w:author="成朗" w:date="2023-03-26T11:40:00Z">
        <w:r w:rsidR="00E56ABD">
          <w:rPr>
            <w:rFonts w:asciiTheme="majorHAnsi" w:hAnsiTheme="majorHAnsi" w:cstheme="majorHAnsi"/>
            <w:lang w:val="en-US"/>
          </w:rPr>
          <w:t xml:space="preserve"> </w:t>
        </w:r>
      </w:ins>
      <w:ins w:id="6" w:author="成朗" w:date="2023-03-26T11:46:00Z">
        <w:r w:rsidR="00AA5DBB">
          <w:rPr>
            <w:rFonts w:asciiTheme="majorHAnsi" w:hAnsiTheme="majorHAnsi" w:cstheme="majorHAnsi"/>
            <w:lang w:val="en-US"/>
          </w:rPr>
          <w:t xml:space="preserve">Due to lack of enforcement and lack of </w:t>
        </w:r>
      </w:ins>
      <w:ins w:id="7" w:author="成朗" w:date="2023-03-26T11:47:00Z">
        <w:r w:rsidR="00AA5DBB">
          <w:rPr>
            <w:rFonts w:asciiTheme="majorHAnsi" w:hAnsiTheme="majorHAnsi" w:cstheme="majorHAnsi"/>
            <w:lang w:val="en-US"/>
          </w:rPr>
          <w:t xml:space="preserve">firm level </w:t>
        </w:r>
      </w:ins>
      <w:ins w:id="8" w:author="成朗" w:date="2023-03-26T11:46:00Z">
        <w:r w:rsidR="00AA5DBB">
          <w:rPr>
            <w:rFonts w:asciiTheme="majorHAnsi" w:hAnsiTheme="majorHAnsi" w:cstheme="majorHAnsi"/>
            <w:lang w:val="en-US"/>
          </w:rPr>
          <w:t xml:space="preserve">data, we only </w:t>
        </w:r>
      </w:ins>
      <w:ins w:id="9" w:author="成朗" w:date="2023-03-26T11:47:00Z">
        <w:r w:rsidR="00AA5DBB">
          <w:rPr>
            <w:rFonts w:asciiTheme="majorHAnsi" w:hAnsiTheme="majorHAnsi" w:cstheme="majorHAnsi"/>
            <w:lang w:val="en-US"/>
          </w:rPr>
          <w:t xml:space="preserve">note the potential </w:t>
        </w:r>
        <w:proofErr w:type="spellStart"/>
        <w:r w:rsidR="00AA5DBB">
          <w:rPr>
            <w:rFonts w:asciiTheme="majorHAnsi" w:hAnsiTheme="majorHAnsi" w:cstheme="majorHAnsi"/>
            <w:lang w:val="en-US"/>
          </w:rPr>
          <w:t>repurcussions</w:t>
        </w:r>
        <w:proofErr w:type="spellEnd"/>
        <w:r w:rsidR="00AA5DBB">
          <w:rPr>
            <w:rFonts w:asciiTheme="majorHAnsi" w:hAnsiTheme="majorHAnsi" w:cstheme="majorHAnsi"/>
            <w:lang w:val="en-US"/>
          </w:rPr>
          <w:t xml:space="preserve"> of </w:t>
        </w:r>
      </w:ins>
      <w:ins w:id="10" w:author="成朗" w:date="2023-03-26T11:52:00Z">
        <w:r w:rsidR="00F17351">
          <w:rPr>
            <w:rFonts w:asciiTheme="majorHAnsi" w:hAnsiTheme="majorHAnsi" w:cstheme="majorHAnsi"/>
            <w:lang w:val="en-US"/>
          </w:rPr>
          <w:t xml:space="preserve">a </w:t>
        </w:r>
      </w:ins>
      <w:ins w:id="11" w:author="成朗" w:date="2023-03-26T11:47:00Z">
        <w:r w:rsidR="00AA5DBB">
          <w:rPr>
            <w:rFonts w:asciiTheme="majorHAnsi" w:hAnsiTheme="majorHAnsi" w:cstheme="majorHAnsi"/>
            <w:lang w:val="en-US"/>
          </w:rPr>
          <w:t xml:space="preserve">minimum wage increase on informal sector: </w:t>
        </w:r>
        <w:proofErr w:type="spellStart"/>
        <w:r w:rsidR="00AA5DBB">
          <w:rPr>
            <w:rFonts w:asciiTheme="majorHAnsi" w:hAnsiTheme="majorHAnsi" w:cstheme="majorHAnsi"/>
            <w:lang w:val="en-US"/>
          </w:rPr>
          <w:t>D</w:t>
        </w:r>
      </w:ins>
      <w:ins w:id="12" w:author="成朗" w:date="2023-03-26T11:41:00Z">
        <w:r w:rsidR="00E56ABD">
          <w:rPr>
            <w:rFonts w:asciiTheme="majorHAnsi" w:hAnsiTheme="majorHAnsi" w:cstheme="majorHAnsi"/>
            <w:lang w:val="en-US"/>
          </w:rPr>
          <w:t>isemployment</w:t>
        </w:r>
        <w:proofErr w:type="spellEnd"/>
        <w:r w:rsidR="00E56ABD">
          <w:rPr>
            <w:rFonts w:asciiTheme="majorHAnsi" w:hAnsiTheme="majorHAnsi" w:cstheme="majorHAnsi"/>
            <w:lang w:val="en-US"/>
          </w:rPr>
          <w:t xml:space="preserve"> impacts</w:t>
        </w:r>
      </w:ins>
      <w:ins w:id="13" w:author="成朗" w:date="2023-03-26T11:49:00Z">
        <w:r w:rsidR="00AA5DBB">
          <w:rPr>
            <w:rFonts w:asciiTheme="majorHAnsi" w:hAnsiTheme="majorHAnsi" w:cstheme="majorHAnsi"/>
            <w:lang w:val="en-US"/>
          </w:rPr>
          <w:t xml:space="preserve"> </w:t>
        </w:r>
      </w:ins>
      <w:ins w:id="14" w:author="成朗" w:date="2023-03-26T11:45:00Z">
        <w:r w:rsidR="00AA5DBB">
          <w:rPr>
            <w:rFonts w:asciiTheme="majorHAnsi" w:hAnsiTheme="majorHAnsi" w:cstheme="majorHAnsi"/>
            <w:lang w:val="en-US"/>
          </w:rPr>
          <w:t>in the formal sector</w:t>
        </w:r>
      </w:ins>
      <w:ins w:id="15" w:author="成朗" w:date="2023-03-26T11:41:00Z">
        <w:r w:rsidR="00E56ABD">
          <w:rPr>
            <w:rFonts w:asciiTheme="majorHAnsi" w:hAnsiTheme="majorHAnsi" w:cstheme="majorHAnsi"/>
            <w:lang w:val="en-US"/>
          </w:rPr>
          <w:t xml:space="preserve"> </w:t>
        </w:r>
      </w:ins>
      <w:ins w:id="16" w:author="成朗" w:date="2023-03-26T11:52:00Z">
        <w:r w:rsidR="006B2141">
          <w:rPr>
            <w:rFonts w:asciiTheme="majorHAnsi" w:hAnsiTheme="majorHAnsi" w:cstheme="majorHAnsi"/>
            <w:lang w:val="en-US"/>
          </w:rPr>
          <w:t>can</w:t>
        </w:r>
      </w:ins>
      <w:ins w:id="17" w:author="成朗" w:date="2023-03-26T11:53:00Z">
        <w:r w:rsidR="00837B62">
          <w:rPr>
            <w:rFonts w:asciiTheme="majorHAnsi" w:hAnsiTheme="majorHAnsi" w:cstheme="majorHAnsi"/>
            <w:lang w:val="en-US"/>
          </w:rPr>
          <w:t>s</w:t>
        </w:r>
      </w:ins>
      <w:ins w:id="18" w:author="成朗" w:date="2023-03-26T11:41:00Z">
        <w:r w:rsidR="00E56ABD">
          <w:rPr>
            <w:rFonts w:asciiTheme="majorHAnsi" w:hAnsiTheme="majorHAnsi" w:cstheme="majorHAnsi"/>
            <w:lang w:val="en-US"/>
          </w:rPr>
          <w:t xml:space="preserve"> </w:t>
        </w:r>
      </w:ins>
      <w:ins w:id="19" w:author="成朗" w:date="2023-03-26T11:48:00Z">
        <w:r w:rsidR="00AA5DBB">
          <w:rPr>
            <w:rFonts w:asciiTheme="majorHAnsi" w:hAnsiTheme="majorHAnsi" w:cstheme="majorHAnsi"/>
            <w:lang w:val="en-US"/>
          </w:rPr>
          <w:t>introduce a downward pressure on</w:t>
        </w:r>
      </w:ins>
      <w:ins w:id="20" w:author="成朗" w:date="2023-03-26T11:41:00Z">
        <w:r w:rsidR="00E56ABD">
          <w:rPr>
            <w:rFonts w:asciiTheme="majorHAnsi" w:hAnsiTheme="majorHAnsi" w:cstheme="majorHAnsi"/>
            <w:lang w:val="en-US"/>
          </w:rPr>
          <w:t xml:space="preserve"> </w:t>
        </w:r>
      </w:ins>
      <w:ins w:id="21" w:author="成朗" w:date="2023-03-26T11:48:00Z">
        <w:r w:rsidR="00AA5DBB">
          <w:rPr>
            <w:rFonts w:asciiTheme="majorHAnsi" w:hAnsiTheme="majorHAnsi" w:cstheme="majorHAnsi"/>
            <w:lang w:val="en-US"/>
          </w:rPr>
          <w:t xml:space="preserve">wages or </w:t>
        </w:r>
      </w:ins>
      <w:ins w:id="22" w:author="成朗" w:date="2023-03-26T11:49:00Z">
        <w:r w:rsidR="00AA5DBB">
          <w:rPr>
            <w:rFonts w:asciiTheme="majorHAnsi" w:hAnsiTheme="majorHAnsi" w:cstheme="majorHAnsi"/>
            <w:lang w:val="en-US"/>
          </w:rPr>
          <w:t>an upward pressure on un</w:t>
        </w:r>
      </w:ins>
      <w:ins w:id="23" w:author="成朗" w:date="2023-03-26T11:48:00Z">
        <w:r w:rsidR="00AA5DBB">
          <w:rPr>
            <w:rFonts w:asciiTheme="majorHAnsi" w:hAnsiTheme="majorHAnsi" w:cstheme="majorHAnsi"/>
            <w:lang w:val="en-US"/>
          </w:rPr>
          <w:t xml:space="preserve">employment in the </w:t>
        </w:r>
      </w:ins>
      <w:ins w:id="24" w:author="成朗" w:date="2023-03-26T11:41:00Z">
        <w:r w:rsidR="00E56ABD">
          <w:rPr>
            <w:rFonts w:asciiTheme="majorHAnsi" w:hAnsiTheme="majorHAnsi" w:cstheme="majorHAnsi"/>
            <w:lang w:val="en-US"/>
          </w:rPr>
          <w:t xml:space="preserve">informal sector </w:t>
        </w:r>
      </w:ins>
      <w:ins w:id="25" w:author="成朗" w:date="2023-03-26T11:51:00Z">
        <w:r w:rsidR="00F17351">
          <w:rPr>
            <w:rFonts w:asciiTheme="majorHAnsi" w:hAnsiTheme="majorHAnsi" w:cstheme="majorHAnsi"/>
            <w:lang w:val="en-US"/>
          </w:rPr>
          <w:t>after</w:t>
        </w:r>
      </w:ins>
      <w:ins w:id="26" w:author="成朗" w:date="2023-03-26T11:41:00Z">
        <w:r w:rsidR="00E56ABD">
          <w:rPr>
            <w:rFonts w:asciiTheme="majorHAnsi" w:hAnsiTheme="majorHAnsi" w:cstheme="majorHAnsi"/>
            <w:lang w:val="en-US"/>
          </w:rPr>
          <w:t xml:space="preserve"> increas</w:t>
        </w:r>
      </w:ins>
      <w:ins w:id="27" w:author="成朗" w:date="2023-03-26T11:42:00Z">
        <w:r w:rsidR="00E56ABD">
          <w:rPr>
            <w:rFonts w:asciiTheme="majorHAnsi" w:hAnsiTheme="majorHAnsi" w:cstheme="majorHAnsi"/>
            <w:lang w:val="en-US"/>
          </w:rPr>
          <w:t xml:space="preserve">ed </w:t>
        </w:r>
      </w:ins>
      <w:ins w:id="28" w:author="成朗" w:date="2023-03-26T11:41:00Z">
        <w:r w:rsidR="00E56ABD">
          <w:rPr>
            <w:rFonts w:asciiTheme="majorHAnsi" w:hAnsiTheme="majorHAnsi" w:cstheme="majorHAnsi"/>
            <w:lang w:val="en-US"/>
          </w:rPr>
          <w:t>labor supply inflow</w:t>
        </w:r>
      </w:ins>
      <w:ins w:id="29" w:author="成朗" w:date="2023-03-26T11:42:00Z">
        <w:r w:rsidR="00E56ABD">
          <w:rPr>
            <w:rFonts w:asciiTheme="majorHAnsi" w:hAnsiTheme="majorHAnsi" w:cstheme="majorHAnsi"/>
            <w:lang w:val="en-US"/>
          </w:rPr>
          <w:t>s</w:t>
        </w:r>
        <w:r w:rsidR="00AA5DBB">
          <w:rPr>
            <w:rFonts w:asciiTheme="majorHAnsi" w:hAnsiTheme="majorHAnsi" w:cstheme="majorHAnsi"/>
            <w:lang w:val="en-US"/>
          </w:rPr>
          <w:t xml:space="preserve">. </w:t>
        </w:r>
      </w:ins>
    </w:p>
    <w:p w14:paraId="78BC131B" w14:textId="06AFF4EB" w:rsidR="00A87C86" w:rsidRPr="00CF21D5" w:rsidRDefault="00B9129D" w:rsidP="00CF21D5">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Using the fraction of workers</w:t>
      </w:r>
      <w:r w:rsidR="007F671C">
        <w:rPr>
          <w:rFonts w:asciiTheme="majorHAnsi" w:hAnsiTheme="majorHAnsi" w:cstheme="majorHAnsi"/>
          <w:lang w:val="en-US"/>
        </w:rPr>
        <w:t xml:space="preserve"> in each firm affected by minimum wages – proportion falling below legislated thresholds </w:t>
      </w:r>
      <w:del w:id="30" w:author="成朗" w:date="2023-03-26T12:05:00Z">
        <w:r w:rsidR="007F671C" w:rsidDel="001F522E">
          <w:rPr>
            <w:rFonts w:asciiTheme="majorHAnsi" w:hAnsiTheme="majorHAnsi" w:cstheme="majorHAnsi"/>
            <w:lang w:val="en-US"/>
          </w:rPr>
          <w:delText>-</w:delText>
        </w:r>
      </w:del>
      <w:ins w:id="31" w:author="成朗" w:date="2023-03-26T12:05:00Z">
        <w:r w:rsidR="001F522E">
          <w:rPr>
            <w:rFonts w:asciiTheme="majorHAnsi" w:hAnsiTheme="majorHAnsi" w:cstheme="majorHAnsi"/>
            <w:lang w:val="en-US"/>
          </w:rPr>
          <w:t>– before the policy</w:t>
        </w:r>
      </w:ins>
      <w:r>
        <w:rPr>
          <w:rFonts w:asciiTheme="majorHAnsi" w:hAnsiTheme="majorHAnsi" w:cstheme="majorHAnsi"/>
          <w:lang w:val="en-US"/>
        </w:rPr>
        <w:t xml:space="preserve"> as our treatment variable, we follow</w:t>
      </w:r>
      <w:r w:rsidRPr="00B9129D">
        <w:t xml:space="preserve"> </w:t>
      </w:r>
      <w:ins w:id="32" w:author="成朗" w:date="2023-03-26T12:00:00Z">
        <w:r w:rsidR="00837B62">
          <w:t>Machin, Manning</w:t>
        </w:r>
      </w:ins>
      <w:ins w:id="33" w:author="成朗" w:date="2023-03-26T12:01:00Z">
        <w:r w:rsidR="00837B62">
          <w:t>,</w:t>
        </w:r>
      </w:ins>
      <w:ins w:id="34" w:author="成朗" w:date="2023-03-26T12:00:00Z">
        <w:r w:rsidR="00837B62">
          <w:t xml:space="preserve"> and Rahman (2003) and </w:t>
        </w:r>
      </w:ins>
      <w:proofErr w:type="spellStart"/>
      <w:r w:rsidRPr="00B9129D">
        <w:rPr>
          <w:rFonts w:asciiTheme="majorHAnsi" w:hAnsiTheme="majorHAnsi" w:cstheme="majorHAnsi"/>
          <w:lang w:val="en-US"/>
        </w:rPr>
        <w:t>Harasztosi</w:t>
      </w:r>
      <w:proofErr w:type="spellEnd"/>
      <w:r>
        <w:rPr>
          <w:rFonts w:asciiTheme="majorHAnsi" w:hAnsiTheme="majorHAnsi" w:cstheme="majorHAnsi"/>
          <w:lang w:val="en-US"/>
        </w:rPr>
        <w:t xml:space="preserve"> and</w:t>
      </w:r>
      <w:r w:rsidRPr="00B9129D">
        <w:t xml:space="preserve"> </w:t>
      </w:r>
      <w:r w:rsidRPr="00B9129D">
        <w:rPr>
          <w:rFonts w:asciiTheme="majorHAnsi" w:hAnsiTheme="majorHAnsi" w:cstheme="majorHAnsi"/>
          <w:lang w:val="en-US"/>
        </w:rPr>
        <w:t>Lindner</w:t>
      </w:r>
      <w:r>
        <w:rPr>
          <w:rFonts w:asciiTheme="majorHAnsi" w:hAnsiTheme="majorHAnsi" w:cstheme="majorHAnsi"/>
          <w:lang w:val="en-US"/>
        </w:rPr>
        <w:t xml:space="preserve"> (2019) to estimate</w:t>
      </w:r>
      <w:ins w:id="35" w:author="成朗" w:date="2023-03-26T12:04:00Z">
        <w:r w:rsidR="001F522E">
          <w:rPr>
            <w:rFonts w:asciiTheme="majorHAnsi" w:hAnsiTheme="majorHAnsi" w:cstheme="majorHAnsi"/>
            <w:lang w:val="en-US"/>
          </w:rPr>
          <w:t xml:space="preserve"> time-varying impacts on various firm outcomes</w:t>
        </w:r>
      </w:ins>
      <w:del w:id="36" w:author="成朗" w:date="2023-03-26T12:04:00Z">
        <w:r w:rsidDel="001F522E">
          <w:rPr>
            <w:rFonts w:asciiTheme="majorHAnsi" w:hAnsiTheme="majorHAnsi" w:cstheme="majorHAnsi"/>
            <w:lang w:val="en-US"/>
          </w:rPr>
          <w:delText xml:space="preserve"> a </w:delText>
        </w:r>
      </w:del>
      <w:del w:id="37" w:author="成朗" w:date="2023-03-26T12:00:00Z">
        <w:r w:rsidR="0046489E" w:rsidDel="00837B62">
          <w:rPr>
            <w:rFonts w:asciiTheme="majorHAnsi" w:hAnsiTheme="majorHAnsi" w:cstheme="majorHAnsi"/>
            <w:lang w:val="en-US"/>
          </w:rPr>
          <w:delText>difference</w:delText>
        </w:r>
        <w:r w:rsidR="007D481C" w:rsidRPr="00CF21D5" w:rsidDel="00837B62">
          <w:rPr>
            <w:rFonts w:asciiTheme="majorHAnsi" w:hAnsiTheme="majorHAnsi" w:cstheme="majorHAnsi"/>
            <w:lang w:val="en-US"/>
          </w:rPr>
          <w:delText>-in-differenc</w:delText>
        </w:r>
        <w:r w:rsidDel="00837B62">
          <w:rPr>
            <w:rFonts w:asciiTheme="majorHAnsi" w:hAnsiTheme="majorHAnsi" w:cstheme="majorHAnsi"/>
            <w:lang w:val="en-US"/>
          </w:rPr>
          <w:delText xml:space="preserve">e </w:delText>
        </w:r>
      </w:del>
      <w:del w:id="38" w:author="成朗" w:date="2023-03-26T12:04:00Z">
        <w:r w:rsidDel="001F522E">
          <w:rPr>
            <w:rFonts w:asciiTheme="majorHAnsi" w:hAnsiTheme="majorHAnsi" w:cstheme="majorHAnsi"/>
            <w:lang w:val="en-US"/>
          </w:rPr>
          <w:delText>model</w:delText>
        </w:r>
      </w:del>
      <w:r w:rsidR="007F671C">
        <w:rPr>
          <w:rFonts w:asciiTheme="majorHAnsi" w:hAnsiTheme="majorHAnsi" w:cstheme="majorHAnsi"/>
          <w:lang w:val="en-US"/>
        </w:rPr>
        <w:t>.</w:t>
      </w:r>
      <w:r>
        <w:rPr>
          <w:rFonts w:asciiTheme="majorHAnsi" w:hAnsiTheme="majorHAnsi" w:cstheme="majorHAnsi"/>
          <w:lang w:val="en-US"/>
        </w:rPr>
        <w:t xml:space="preserve"> </w:t>
      </w:r>
      <w:r w:rsidR="007D481C" w:rsidRPr="00CF21D5">
        <w:rPr>
          <w:rFonts w:asciiTheme="majorHAnsi" w:hAnsiTheme="majorHAnsi" w:cstheme="majorHAnsi"/>
          <w:lang w:val="en-US"/>
        </w:rPr>
        <w:t xml:space="preserve"> </w:t>
      </w:r>
      <w:r w:rsidR="007F671C">
        <w:rPr>
          <w:rFonts w:asciiTheme="majorHAnsi" w:hAnsiTheme="majorHAnsi" w:cstheme="majorHAnsi"/>
          <w:lang w:val="en-US"/>
        </w:rPr>
        <w:t xml:space="preserve">We </w:t>
      </w:r>
      <w:r w:rsidR="00A87C86" w:rsidRPr="00CF21D5">
        <w:rPr>
          <w:rFonts w:asciiTheme="majorHAnsi" w:hAnsiTheme="majorHAnsi" w:cstheme="majorHAnsi"/>
          <w:lang w:val="en-US"/>
        </w:rPr>
        <w:t>investigat</w:t>
      </w:r>
      <w:r w:rsidR="007F671C">
        <w:rPr>
          <w:rFonts w:asciiTheme="majorHAnsi" w:hAnsiTheme="majorHAnsi" w:cstheme="majorHAnsi"/>
          <w:lang w:val="en-US"/>
        </w:rPr>
        <w:t>e</w:t>
      </w:r>
      <w:del w:id="39" w:author="成朗" w:date="2023-03-26T11:53:00Z">
        <w:r w:rsidDel="00837B62">
          <w:rPr>
            <w:rFonts w:asciiTheme="majorHAnsi" w:hAnsiTheme="majorHAnsi" w:cstheme="majorHAnsi"/>
            <w:lang w:val="en-US"/>
          </w:rPr>
          <w:delText xml:space="preserve"> </w:delText>
        </w:r>
      </w:del>
      <w:r w:rsidR="00A87C86" w:rsidRPr="00CF21D5">
        <w:rPr>
          <w:rFonts w:asciiTheme="majorHAnsi" w:hAnsiTheme="majorHAnsi" w:cstheme="majorHAnsi"/>
          <w:lang w:val="en-US"/>
        </w:rPr>
        <w:t xml:space="preserve"> the demand-side effects of a </w:t>
      </w:r>
      <w:r w:rsidR="000F4DFA">
        <w:rPr>
          <w:rFonts w:asciiTheme="majorHAnsi" w:hAnsiTheme="majorHAnsi" w:cstheme="majorHAnsi"/>
          <w:lang w:val="en-US"/>
        </w:rPr>
        <w:t xml:space="preserve">50% </w:t>
      </w:r>
      <w:r w:rsidR="007F671C">
        <w:rPr>
          <w:rFonts w:asciiTheme="majorHAnsi" w:hAnsiTheme="majorHAnsi" w:cstheme="majorHAnsi"/>
          <w:lang w:val="en-US"/>
        </w:rPr>
        <w:t xml:space="preserve">real </w:t>
      </w:r>
      <w:r w:rsidR="00A87C86" w:rsidRPr="00CF21D5">
        <w:rPr>
          <w:rFonts w:asciiTheme="majorHAnsi" w:hAnsiTheme="majorHAnsi" w:cstheme="majorHAnsi"/>
          <w:lang w:val="en-US"/>
        </w:rPr>
        <w:t>minimum wage increase in South Africa's farming sector</w:t>
      </w:r>
      <w:r w:rsidR="00E54963">
        <w:rPr>
          <w:rFonts w:asciiTheme="majorHAnsi" w:hAnsiTheme="majorHAnsi" w:cstheme="majorHAnsi"/>
          <w:lang w:val="en-US"/>
        </w:rPr>
        <w:t xml:space="preserve"> in 2013</w:t>
      </w:r>
      <w:r w:rsidR="00A87C86" w:rsidRPr="00CF21D5">
        <w:rPr>
          <w:rFonts w:asciiTheme="majorHAnsi" w:hAnsiTheme="majorHAnsi" w:cstheme="majorHAnsi"/>
          <w:lang w:val="en-US"/>
        </w:rPr>
        <w:t xml:space="preserve">. Our empirical results show evidence of an increase in average wages and significant employment reductions following the minimum wage increase. </w:t>
      </w:r>
      <w:r w:rsidR="00F97730">
        <w:rPr>
          <w:rFonts w:asciiTheme="majorHAnsi" w:hAnsiTheme="majorHAnsi" w:cstheme="majorHAnsi"/>
          <w:lang w:val="en-US"/>
        </w:rPr>
        <w:t>W</w:t>
      </w:r>
      <w:r w:rsidR="00A87C86" w:rsidRPr="00CF21D5">
        <w:rPr>
          <w:rFonts w:asciiTheme="majorHAnsi" w:hAnsiTheme="majorHAnsi" w:cstheme="majorHAnsi"/>
          <w:lang w:val="en-US"/>
        </w:rPr>
        <w:t xml:space="preserve">e </w:t>
      </w:r>
      <w:r w:rsidR="00F97730">
        <w:rPr>
          <w:rFonts w:asciiTheme="majorHAnsi" w:hAnsiTheme="majorHAnsi" w:cstheme="majorHAnsi"/>
          <w:lang w:val="en-US"/>
        </w:rPr>
        <w:t>find</w:t>
      </w:r>
      <w:r w:rsidR="0048532A">
        <w:rPr>
          <w:rFonts w:asciiTheme="majorHAnsi" w:hAnsiTheme="majorHAnsi" w:cstheme="majorHAnsi"/>
          <w:lang w:val="en-US"/>
        </w:rPr>
        <w:t xml:space="preserve"> that </w:t>
      </w:r>
      <w:r w:rsidR="00A87C86" w:rsidRPr="00CF21D5">
        <w:rPr>
          <w:rFonts w:asciiTheme="majorHAnsi" w:hAnsiTheme="majorHAnsi" w:cstheme="majorHAnsi"/>
          <w:lang w:val="en-US"/>
        </w:rPr>
        <w:t xml:space="preserve">despite significant employment cuts, revenue and operating profit of low-wage farms remained unaffected </w:t>
      </w:r>
      <w:r w:rsidR="00230D72">
        <w:rPr>
          <w:rFonts w:asciiTheme="majorHAnsi" w:hAnsiTheme="majorHAnsi" w:cstheme="majorHAnsi"/>
          <w:lang w:val="en-US"/>
        </w:rPr>
        <w:t xml:space="preserve">after the minimum wage increase, indicating an </w:t>
      </w:r>
      <w:r w:rsidR="00230D72" w:rsidRPr="00CF21D5">
        <w:rPr>
          <w:rFonts w:asciiTheme="majorHAnsi" w:hAnsiTheme="majorHAnsi" w:cstheme="majorHAnsi"/>
          <w:lang w:val="en-US"/>
        </w:rPr>
        <w:t xml:space="preserve">increase </w:t>
      </w:r>
      <w:r w:rsidR="00C874D6">
        <w:rPr>
          <w:rFonts w:asciiTheme="majorHAnsi" w:hAnsiTheme="majorHAnsi" w:cstheme="majorHAnsi"/>
          <w:lang w:val="en-US"/>
        </w:rPr>
        <w:t xml:space="preserve">in </w:t>
      </w:r>
      <w:proofErr w:type="spellStart"/>
      <w:r w:rsidR="00230D72" w:rsidRPr="00CF21D5">
        <w:rPr>
          <w:rFonts w:asciiTheme="majorHAnsi" w:hAnsiTheme="majorHAnsi" w:cstheme="majorHAnsi"/>
          <w:lang w:val="en-US"/>
        </w:rPr>
        <w:t>labour</w:t>
      </w:r>
      <w:proofErr w:type="spellEnd"/>
      <w:r w:rsidR="00230D72" w:rsidRPr="00CF21D5">
        <w:rPr>
          <w:rFonts w:asciiTheme="majorHAnsi" w:hAnsiTheme="majorHAnsi" w:cstheme="majorHAnsi"/>
          <w:lang w:val="en-US"/>
        </w:rPr>
        <w:t xml:space="preserve"> productivity</w:t>
      </w:r>
      <w:r w:rsidR="000E432E">
        <w:rPr>
          <w:rFonts w:asciiTheme="majorHAnsi" w:hAnsiTheme="majorHAnsi" w:cstheme="majorHAnsi"/>
          <w:lang w:val="en-US"/>
        </w:rPr>
        <w:t xml:space="preserve">. </w:t>
      </w:r>
    </w:p>
    <w:p w14:paraId="5DE388B9" w14:textId="3EFBBE4A" w:rsidR="00F80CDA" w:rsidRPr="00CF21D5" w:rsidRDefault="00F80CDA"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structure of the paper is as follows. First, we present the background of the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2. Section 3 presents the theory and empirical evidence of the effect of minimum wage adjustment channels. In </w:t>
      </w:r>
      <w:r w:rsidR="009A2B39" w:rsidRPr="00CF21D5">
        <w:rPr>
          <w:rFonts w:asciiTheme="majorHAnsi" w:hAnsiTheme="majorHAnsi" w:cstheme="majorHAnsi"/>
          <w:lang w:val="en-US"/>
        </w:rPr>
        <w:t xml:space="preserve">Section </w:t>
      </w:r>
      <w:r w:rsidRPr="00CF21D5">
        <w:rPr>
          <w:rFonts w:asciiTheme="majorHAnsi" w:hAnsiTheme="majorHAnsi" w:cstheme="majorHAnsi"/>
          <w:lang w:val="en-US"/>
        </w:rPr>
        <w:t xml:space="preserve">4, we describe the identification strategy employed in this study. In </w:t>
      </w:r>
      <w:r w:rsidR="009A2B39" w:rsidRPr="00CF21D5">
        <w:rPr>
          <w:rFonts w:asciiTheme="majorHAnsi" w:hAnsiTheme="majorHAnsi" w:cstheme="majorHAnsi"/>
          <w:lang w:val="en-US"/>
        </w:rPr>
        <w:t>S</w:t>
      </w:r>
      <w:r w:rsidRPr="00CF21D5">
        <w:rPr>
          <w:rFonts w:asciiTheme="majorHAnsi" w:hAnsiTheme="majorHAnsi" w:cstheme="majorHAnsi"/>
          <w:lang w:val="en-US"/>
        </w:rPr>
        <w:t xml:space="preserve">ection 5, we describe the data and present summary statistics. Our </w:t>
      </w:r>
      <w:proofErr w:type="gramStart"/>
      <w:r w:rsidRPr="00CF21D5">
        <w:rPr>
          <w:rFonts w:asciiTheme="majorHAnsi" w:hAnsiTheme="majorHAnsi" w:cstheme="majorHAnsi"/>
          <w:lang w:val="en-US"/>
        </w:rPr>
        <w:t xml:space="preserve">results </w:t>
      </w:r>
      <w:r w:rsidR="00512434">
        <w:rPr>
          <w:rFonts w:asciiTheme="majorHAnsi" w:hAnsiTheme="majorHAnsi" w:cstheme="majorHAnsi"/>
          <w:lang w:val="en-US"/>
        </w:rPr>
        <w:t xml:space="preserve"> and</w:t>
      </w:r>
      <w:proofErr w:type="gramEnd"/>
      <w:r w:rsidR="00512434">
        <w:rPr>
          <w:rFonts w:asciiTheme="majorHAnsi" w:hAnsiTheme="majorHAnsi" w:cstheme="majorHAnsi"/>
          <w:lang w:val="en-US"/>
        </w:rPr>
        <w:t xml:space="preserve"> robustness checks </w:t>
      </w:r>
      <w:r w:rsidRPr="00CF21D5">
        <w:rPr>
          <w:rFonts w:asciiTheme="majorHAnsi" w:hAnsiTheme="majorHAnsi" w:cstheme="majorHAnsi"/>
          <w:lang w:val="en-US"/>
        </w:rPr>
        <w:t xml:space="preserve">are presented in </w:t>
      </w:r>
      <w:r w:rsidR="009A2B39" w:rsidRPr="00CF21D5">
        <w:rPr>
          <w:rFonts w:asciiTheme="majorHAnsi" w:hAnsiTheme="majorHAnsi" w:cstheme="majorHAnsi"/>
          <w:lang w:val="en-US"/>
        </w:rPr>
        <w:t>S</w:t>
      </w:r>
      <w:r w:rsidRPr="00CF21D5">
        <w:rPr>
          <w:rFonts w:asciiTheme="majorHAnsi" w:hAnsiTheme="majorHAnsi" w:cstheme="majorHAnsi"/>
          <w:lang w:val="en-US"/>
        </w:rPr>
        <w:t>ection</w:t>
      </w:r>
      <w:r w:rsidR="00512434">
        <w:rPr>
          <w:rFonts w:asciiTheme="majorHAnsi" w:hAnsiTheme="majorHAnsi" w:cstheme="majorHAnsi"/>
          <w:lang w:val="en-US"/>
        </w:rPr>
        <w:t>s</w:t>
      </w:r>
      <w:r w:rsidRPr="00CF21D5">
        <w:rPr>
          <w:rFonts w:asciiTheme="majorHAnsi" w:hAnsiTheme="majorHAnsi" w:cstheme="majorHAnsi"/>
          <w:lang w:val="en-US"/>
        </w:rPr>
        <w:t xml:space="preserve"> 6</w:t>
      </w:r>
      <w:r w:rsidR="00512434">
        <w:rPr>
          <w:rFonts w:asciiTheme="majorHAnsi" w:hAnsiTheme="majorHAnsi" w:cstheme="majorHAnsi"/>
          <w:lang w:val="en-US"/>
        </w:rPr>
        <w:t xml:space="preserve"> and 7. And </w:t>
      </w:r>
      <w:r w:rsidRPr="00CF21D5">
        <w:rPr>
          <w:rFonts w:asciiTheme="majorHAnsi" w:hAnsiTheme="majorHAnsi" w:cstheme="majorHAnsi"/>
          <w:lang w:val="en-US"/>
        </w:rPr>
        <w:t xml:space="preserve">Section </w:t>
      </w:r>
      <w:r w:rsidR="00512434">
        <w:rPr>
          <w:rFonts w:asciiTheme="majorHAnsi" w:hAnsiTheme="majorHAnsi" w:cstheme="majorHAnsi"/>
          <w:lang w:val="en-US"/>
        </w:rPr>
        <w:t xml:space="preserve">8 </w:t>
      </w:r>
      <w:r w:rsidRPr="00CF21D5">
        <w:rPr>
          <w:rFonts w:asciiTheme="majorHAnsi" w:hAnsiTheme="majorHAnsi" w:cstheme="majorHAnsi"/>
          <w:lang w:val="en-US"/>
        </w:rPr>
        <w:t>concludes the paper.</w:t>
      </w:r>
    </w:p>
    <w:p w14:paraId="4EBE06C4" w14:textId="5AC3CC50" w:rsidR="001D0AD8" w:rsidRPr="00CF21D5" w:rsidRDefault="001D0AD8" w:rsidP="00CF21D5">
      <w:pPr>
        <w:pStyle w:val="a6"/>
        <w:numPr>
          <w:ilvl w:val="0"/>
          <w:numId w:val="6"/>
        </w:numPr>
        <w:spacing w:before="100" w:beforeAutospacing="1" w:after="100" w:afterAutospacing="1" w:line="360" w:lineRule="auto"/>
        <w:jc w:val="both"/>
        <w:rPr>
          <w:rFonts w:asciiTheme="majorHAnsi" w:hAnsiTheme="majorHAnsi" w:cstheme="majorHAnsi"/>
          <w:b/>
          <w:bCs/>
          <w:lang w:val="en-US"/>
        </w:rPr>
      </w:pPr>
      <w:r w:rsidRPr="00CF21D5">
        <w:rPr>
          <w:rFonts w:asciiTheme="majorHAnsi" w:hAnsiTheme="majorHAnsi" w:cstheme="majorHAnsi"/>
          <w:b/>
          <w:bCs/>
          <w:lang w:val="en-US"/>
        </w:rPr>
        <w:t>Background</w:t>
      </w:r>
    </w:p>
    <w:p w14:paraId="007D7C51" w14:textId="31029D49" w:rsidR="005670E2" w:rsidRPr="00CF21D5" w:rsidRDefault="009A2B39"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B</w:t>
      </w:r>
      <w:r w:rsidR="00A570AA" w:rsidRPr="00CF21D5">
        <w:rPr>
          <w:rFonts w:asciiTheme="majorHAnsi" w:hAnsiTheme="majorHAnsi" w:cstheme="majorHAnsi"/>
          <w:lang w:val="en-US"/>
        </w:rPr>
        <w:t xml:space="preserve">efore </w:t>
      </w:r>
      <w:r w:rsidR="009C6C48">
        <w:rPr>
          <w:rFonts w:asciiTheme="majorHAnsi" w:hAnsiTheme="majorHAnsi" w:cstheme="majorHAnsi"/>
          <w:lang w:val="en-US"/>
        </w:rPr>
        <w:t xml:space="preserve">the introduction of a National Minimum Wage in </w:t>
      </w:r>
      <w:r w:rsidR="00A570AA" w:rsidRPr="00CF21D5">
        <w:rPr>
          <w:rFonts w:asciiTheme="majorHAnsi" w:hAnsiTheme="majorHAnsi" w:cstheme="majorHAnsi"/>
          <w:lang w:val="en-US"/>
        </w:rPr>
        <w:t>2019</w:t>
      </w:r>
      <w:r w:rsidR="009C6C48">
        <w:rPr>
          <w:rFonts w:asciiTheme="majorHAnsi" w:hAnsiTheme="majorHAnsi" w:cstheme="majorHAnsi"/>
          <w:lang w:val="en-US"/>
        </w:rPr>
        <w:t>,</w:t>
      </w:r>
      <w:r w:rsidR="00A570AA" w:rsidRPr="00CF21D5">
        <w:rPr>
          <w:rFonts w:asciiTheme="majorHAnsi" w:hAnsiTheme="majorHAnsi" w:cstheme="majorHAnsi"/>
          <w:lang w:val="en-US"/>
        </w:rPr>
        <w:t xml:space="preserve"> </w:t>
      </w:r>
      <w:r w:rsidR="00464574">
        <w:rPr>
          <w:rFonts w:asciiTheme="majorHAnsi" w:hAnsiTheme="majorHAnsi" w:cstheme="majorHAnsi"/>
          <w:lang w:val="en-US"/>
        </w:rPr>
        <w:t xml:space="preserve">minimum wages were </w:t>
      </w:r>
      <w:r w:rsidR="00A570AA" w:rsidRPr="00CF21D5">
        <w:rPr>
          <w:rFonts w:asciiTheme="majorHAnsi" w:hAnsiTheme="majorHAnsi" w:cstheme="majorHAnsi"/>
          <w:lang w:val="en-US"/>
        </w:rPr>
        <w:t>sector-specific</w:t>
      </w:r>
      <w:r w:rsidR="002944C2">
        <w:rPr>
          <w:rFonts w:asciiTheme="majorHAnsi" w:hAnsiTheme="majorHAnsi" w:cstheme="majorHAnsi"/>
          <w:lang w:val="en-US"/>
        </w:rPr>
        <w:t xml:space="preserve">. </w:t>
      </w:r>
      <w:r w:rsidR="00A570AA" w:rsidRPr="00CF21D5">
        <w:rPr>
          <w:rFonts w:asciiTheme="majorHAnsi" w:hAnsiTheme="majorHAnsi" w:cstheme="majorHAnsi"/>
          <w:lang w:val="en-US"/>
        </w:rPr>
        <w:t>Sectorial Determination</w:t>
      </w:r>
      <w:r w:rsidR="00DA4A82">
        <w:rPr>
          <w:rFonts w:asciiTheme="majorHAnsi" w:hAnsiTheme="majorHAnsi" w:cstheme="majorHAnsi"/>
          <w:lang w:val="en-US"/>
        </w:rPr>
        <w:t>s</w:t>
      </w:r>
      <w:r w:rsidR="00A570AA" w:rsidRPr="00CF21D5">
        <w:rPr>
          <w:rFonts w:asciiTheme="majorHAnsi" w:hAnsiTheme="majorHAnsi" w:cstheme="majorHAnsi"/>
          <w:lang w:val="en-US"/>
        </w:rPr>
        <w:t xml:space="preserve"> </w:t>
      </w:r>
      <w:r w:rsidR="00AB5F26">
        <w:rPr>
          <w:rFonts w:asciiTheme="majorHAnsi" w:hAnsiTheme="majorHAnsi" w:cstheme="majorHAnsi"/>
          <w:lang w:val="en-US"/>
        </w:rPr>
        <w:t>8 and</w:t>
      </w:r>
      <w:r w:rsidR="007779F9">
        <w:rPr>
          <w:rFonts w:asciiTheme="majorHAnsi" w:hAnsiTheme="majorHAnsi" w:cstheme="majorHAnsi"/>
          <w:lang w:val="en-US"/>
        </w:rPr>
        <w:t xml:space="preserve"> </w:t>
      </w:r>
      <w:r w:rsidR="00A570AA" w:rsidRPr="00CF21D5">
        <w:rPr>
          <w:rFonts w:asciiTheme="majorHAnsi" w:hAnsiTheme="majorHAnsi" w:cstheme="majorHAnsi"/>
          <w:lang w:val="en-US"/>
        </w:rPr>
        <w:t>13, regulate</w:t>
      </w:r>
      <w:r w:rsidR="009C7F81">
        <w:rPr>
          <w:rFonts w:asciiTheme="majorHAnsi" w:hAnsiTheme="majorHAnsi" w:cstheme="majorHAnsi"/>
          <w:lang w:val="en-US"/>
        </w:rPr>
        <w:t>d</w:t>
      </w:r>
      <w:r w:rsidR="00A570AA" w:rsidRPr="00CF21D5">
        <w:rPr>
          <w:rFonts w:asciiTheme="majorHAnsi" w:hAnsiTheme="majorHAnsi" w:cstheme="majorHAnsi"/>
          <w:lang w:val="en-US"/>
        </w:rPr>
        <w:t xml:space="preserve"> employment conditions </w:t>
      </w:r>
      <w:r w:rsidR="009C7F81">
        <w:rPr>
          <w:rFonts w:asciiTheme="majorHAnsi" w:hAnsiTheme="majorHAnsi" w:cstheme="majorHAnsi"/>
          <w:lang w:val="en-US"/>
        </w:rPr>
        <w:t xml:space="preserve">and minimum wages </w:t>
      </w:r>
      <w:r w:rsidR="00A570AA" w:rsidRPr="00CF21D5">
        <w:rPr>
          <w:rFonts w:asciiTheme="majorHAnsi" w:hAnsiTheme="majorHAnsi" w:cstheme="majorHAnsi"/>
          <w:lang w:val="en-US"/>
        </w:rPr>
        <w:t>in the agricultur</w:t>
      </w:r>
      <w:r w:rsidR="00E639B6" w:rsidRPr="00CF21D5">
        <w:rPr>
          <w:rFonts w:asciiTheme="majorHAnsi" w:hAnsiTheme="majorHAnsi" w:cstheme="majorHAnsi"/>
          <w:lang w:val="en-US"/>
        </w:rPr>
        <w:t>e</w:t>
      </w:r>
      <w:r w:rsidR="00A570AA" w:rsidRPr="00CF21D5">
        <w:rPr>
          <w:rFonts w:asciiTheme="majorHAnsi" w:hAnsiTheme="majorHAnsi" w:cstheme="majorHAnsi"/>
          <w:lang w:val="en-US"/>
        </w:rPr>
        <w:t xml:space="preserve"> sector</w:t>
      </w:r>
      <w:r w:rsidR="001003C8">
        <w:rPr>
          <w:rFonts w:asciiTheme="majorHAnsi" w:hAnsiTheme="majorHAnsi" w:cstheme="majorHAnsi"/>
          <w:lang w:val="en-US"/>
        </w:rPr>
        <w:t xml:space="preserve">. </w:t>
      </w:r>
      <w:r w:rsidR="007866C2">
        <w:rPr>
          <w:rFonts w:asciiTheme="majorHAnsi" w:hAnsiTheme="majorHAnsi" w:cstheme="majorHAnsi"/>
          <w:lang w:val="en-US"/>
        </w:rPr>
        <w:t xml:space="preserve">Agricultural </w:t>
      </w:r>
      <w:r w:rsidR="00A570AA" w:rsidRPr="00CF21D5">
        <w:rPr>
          <w:rFonts w:asciiTheme="majorHAnsi" w:hAnsiTheme="majorHAnsi" w:cstheme="majorHAnsi"/>
          <w:lang w:val="en-US"/>
        </w:rPr>
        <w:t xml:space="preserve">minimum wages </w:t>
      </w:r>
      <w:r w:rsidR="00E57978">
        <w:rPr>
          <w:rFonts w:asciiTheme="majorHAnsi" w:hAnsiTheme="majorHAnsi" w:cstheme="majorHAnsi"/>
          <w:lang w:val="en-US"/>
        </w:rPr>
        <w:t xml:space="preserve">were introduced </w:t>
      </w:r>
      <w:r w:rsidR="00A570AA" w:rsidRPr="00CF21D5">
        <w:rPr>
          <w:rFonts w:asciiTheme="majorHAnsi" w:hAnsiTheme="majorHAnsi" w:cstheme="majorHAnsi"/>
          <w:lang w:val="en-US"/>
        </w:rPr>
        <w:t>in 2003</w:t>
      </w:r>
      <w:r w:rsidR="009538A9">
        <w:rPr>
          <w:rFonts w:asciiTheme="majorHAnsi" w:hAnsiTheme="majorHAnsi" w:cstheme="majorHAnsi"/>
          <w:lang w:val="en-US"/>
        </w:rPr>
        <w:t xml:space="preserve"> and </w:t>
      </w:r>
      <w:r w:rsidR="00DE5195">
        <w:rPr>
          <w:rFonts w:asciiTheme="majorHAnsi" w:hAnsiTheme="majorHAnsi" w:cstheme="majorHAnsi"/>
          <w:lang w:val="en-US"/>
        </w:rPr>
        <w:t>increased in line with inflation each year</w:t>
      </w:r>
      <w:r w:rsidR="00A570AA" w:rsidRPr="00CF21D5">
        <w:rPr>
          <w:rFonts w:asciiTheme="majorHAnsi" w:hAnsiTheme="majorHAnsi" w:cstheme="majorHAnsi"/>
          <w:lang w:val="en-US"/>
        </w:rPr>
        <w:t>.</w:t>
      </w:r>
      <w:r w:rsidR="0064220B">
        <w:rPr>
          <w:rFonts w:asciiTheme="majorHAnsi" w:hAnsiTheme="majorHAnsi" w:cstheme="majorHAnsi"/>
          <w:lang w:val="en-US"/>
        </w:rPr>
        <w:t xml:space="preserve"> </w:t>
      </w:r>
      <w:r w:rsidR="00A570AA" w:rsidRPr="00CF21D5">
        <w:rPr>
          <w:rFonts w:asciiTheme="majorHAnsi" w:hAnsiTheme="majorHAnsi" w:cstheme="majorHAnsi"/>
          <w:lang w:val="en-US"/>
        </w:rPr>
        <w:t xml:space="preserve">As a result of farmworker strikes in the Western Cape province at the end of 2012, the agricultural sector experienced </w:t>
      </w:r>
      <w:r w:rsidR="00D921D6" w:rsidRPr="00CF21D5">
        <w:rPr>
          <w:rFonts w:asciiTheme="majorHAnsi" w:hAnsiTheme="majorHAnsi" w:cstheme="majorHAnsi"/>
          <w:lang w:val="en-US"/>
        </w:rPr>
        <w:t>an increase in minimum wages</w:t>
      </w:r>
      <w:r w:rsidR="00A570AA" w:rsidRPr="00CF21D5">
        <w:rPr>
          <w:rFonts w:asciiTheme="majorHAnsi" w:hAnsiTheme="majorHAnsi" w:cstheme="majorHAnsi"/>
          <w:lang w:val="en-US"/>
        </w:rPr>
        <w:t xml:space="preserve"> from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70 to ZAR</w:t>
      </w:r>
      <w:r w:rsidR="00D921D6" w:rsidRPr="00CF21D5">
        <w:rPr>
          <w:rFonts w:asciiTheme="majorHAnsi" w:hAnsiTheme="majorHAnsi" w:cstheme="majorHAnsi"/>
          <w:lang w:val="en-US"/>
        </w:rPr>
        <w:t xml:space="preserve"> </w:t>
      </w:r>
      <w:r w:rsidR="00A570AA" w:rsidRPr="00CF21D5">
        <w:rPr>
          <w:rFonts w:asciiTheme="majorHAnsi" w:hAnsiTheme="majorHAnsi" w:cstheme="majorHAnsi"/>
          <w:lang w:val="en-US"/>
        </w:rPr>
        <w:t>105 per day</w:t>
      </w:r>
      <w:r w:rsidR="00E639B6" w:rsidRPr="00CF21D5">
        <w:rPr>
          <w:rFonts w:asciiTheme="majorHAnsi" w:hAnsiTheme="majorHAnsi" w:cstheme="majorHAnsi"/>
          <w:lang w:val="en-US"/>
        </w:rPr>
        <w:t xml:space="preserve">, as of </w:t>
      </w:r>
      <w:r w:rsidR="00A570AA" w:rsidRPr="00CF21D5">
        <w:rPr>
          <w:rFonts w:asciiTheme="majorHAnsi" w:hAnsiTheme="majorHAnsi" w:cstheme="majorHAnsi"/>
          <w:lang w:val="en-US"/>
        </w:rPr>
        <w:t>1 March 2013</w:t>
      </w:r>
      <w:commentRangeStart w:id="40"/>
      <w:r w:rsidR="00C574F9" w:rsidRPr="00CF21D5">
        <w:rPr>
          <w:rStyle w:val="a5"/>
          <w:rFonts w:asciiTheme="majorHAnsi" w:hAnsiTheme="majorHAnsi" w:cstheme="majorHAnsi"/>
          <w:lang w:val="en-US"/>
        </w:rPr>
        <w:footnoteReference w:id="6"/>
      </w:r>
      <w:r w:rsidR="00A570AA" w:rsidRPr="00CF21D5">
        <w:rPr>
          <w:rFonts w:asciiTheme="majorHAnsi" w:hAnsiTheme="majorHAnsi" w:cstheme="majorHAnsi"/>
          <w:lang w:val="en-US"/>
        </w:rPr>
        <w:t>.</w:t>
      </w:r>
      <w:commentRangeEnd w:id="40"/>
      <w:r w:rsidR="002A5EDA">
        <w:rPr>
          <w:rStyle w:val="af1"/>
        </w:rPr>
        <w:commentReference w:id="40"/>
      </w:r>
      <w:r w:rsidR="00A570AA" w:rsidRPr="00CF21D5">
        <w:rPr>
          <w:rFonts w:asciiTheme="majorHAnsi" w:hAnsiTheme="majorHAnsi" w:cstheme="majorHAnsi"/>
          <w:lang w:val="en-US"/>
        </w:rPr>
        <w:t xml:space="preserve"> Th</w:t>
      </w:r>
      <w:r w:rsidR="004B049F" w:rsidRPr="00CF21D5">
        <w:rPr>
          <w:rFonts w:asciiTheme="majorHAnsi" w:hAnsiTheme="majorHAnsi" w:cstheme="majorHAnsi"/>
          <w:lang w:val="en-US"/>
        </w:rPr>
        <w:t>is</w:t>
      </w:r>
      <w:r w:rsidR="00A570AA" w:rsidRPr="00CF21D5">
        <w:rPr>
          <w:rFonts w:asciiTheme="majorHAnsi" w:hAnsiTheme="majorHAnsi" w:cstheme="majorHAnsi"/>
          <w:lang w:val="en-US"/>
        </w:rPr>
        <w:t xml:space="preserve"> significant increase provide</w:t>
      </w:r>
      <w:r w:rsidR="00E639B6" w:rsidRPr="00CF21D5">
        <w:rPr>
          <w:rFonts w:asciiTheme="majorHAnsi" w:hAnsiTheme="majorHAnsi" w:cstheme="majorHAnsi"/>
          <w:lang w:val="en-US"/>
        </w:rPr>
        <w:t>d</w:t>
      </w:r>
      <w:r w:rsidR="00A570AA" w:rsidRPr="00CF21D5">
        <w:rPr>
          <w:rFonts w:asciiTheme="majorHAnsi" w:hAnsiTheme="majorHAnsi" w:cstheme="majorHAnsi"/>
          <w:lang w:val="en-US"/>
        </w:rPr>
        <w:t xml:space="preserve"> a good testing ground for the effects of minimum wages. In this study, we </w:t>
      </w:r>
      <w:proofErr w:type="spellStart"/>
      <w:r w:rsidR="00A570AA" w:rsidRPr="00CF21D5">
        <w:rPr>
          <w:rFonts w:asciiTheme="majorHAnsi" w:hAnsiTheme="majorHAnsi" w:cstheme="majorHAnsi"/>
          <w:lang w:val="en-US"/>
        </w:rPr>
        <w:t>analyse</w:t>
      </w:r>
      <w:proofErr w:type="spellEnd"/>
      <w:r w:rsidR="00A570AA" w:rsidRPr="00CF21D5">
        <w:rPr>
          <w:rFonts w:asciiTheme="majorHAnsi" w:hAnsiTheme="majorHAnsi" w:cstheme="majorHAnsi"/>
          <w:lang w:val="en-US"/>
        </w:rPr>
        <w:t xml:space="preserve"> the impact of the 2013 minimum wage</w:t>
      </w:r>
      <w:r w:rsidR="004B049F" w:rsidRPr="00CF21D5">
        <w:rPr>
          <w:rFonts w:asciiTheme="majorHAnsi" w:hAnsiTheme="majorHAnsi" w:cstheme="majorHAnsi"/>
          <w:lang w:val="en-US"/>
        </w:rPr>
        <w:t xml:space="preserve"> hike</w:t>
      </w:r>
      <w:r w:rsidR="00E639B6" w:rsidRPr="00CF21D5">
        <w:rPr>
          <w:rFonts w:asciiTheme="majorHAnsi" w:hAnsiTheme="majorHAnsi" w:cstheme="majorHAnsi"/>
          <w:lang w:val="en-US"/>
        </w:rPr>
        <w:t xml:space="preserve"> </w:t>
      </w:r>
      <w:r w:rsidR="00A570AA" w:rsidRPr="00CF21D5">
        <w:rPr>
          <w:rFonts w:asciiTheme="majorHAnsi" w:hAnsiTheme="majorHAnsi" w:cstheme="majorHAnsi"/>
          <w:lang w:val="en-US"/>
        </w:rPr>
        <w:t>on the evolution of multiple firm-level outcomes.</w:t>
      </w:r>
      <w:r w:rsidR="003A0AE6" w:rsidRPr="00CF21D5">
        <w:rPr>
          <w:rFonts w:asciiTheme="majorHAnsi" w:hAnsiTheme="majorHAnsi" w:cstheme="majorHAnsi"/>
          <w:lang w:val="en-US"/>
        </w:rPr>
        <w:t xml:space="preserve"> </w:t>
      </w:r>
    </w:p>
    <w:p w14:paraId="61D0E5AD" w14:textId="2E0B7EE8" w:rsidR="005670E2" w:rsidRPr="00CF21D5" w:rsidRDefault="005670E2" w:rsidP="00CF21D5">
      <w:pPr>
        <w:spacing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Supply-side studies have explored the employment effects of the 2013 minimum wage hike</w:t>
      </w:r>
      <w:r w:rsidR="00E639B6" w:rsidRPr="00CF21D5">
        <w:rPr>
          <w:rFonts w:asciiTheme="majorHAnsi" w:hAnsiTheme="majorHAnsi" w:cstheme="majorHAnsi"/>
          <w:lang w:val="en-US"/>
        </w:rPr>
        <w:t xml:space="preserve">. They </w:t>
      </w:r>
      <w:r w:rsidRPr="00CF21D5">
        <w:rPr>
          <w:rFonts w:asciiTheme="majorHAnsi" w:hAnsiTheme="majorHAnsi" w:cstheme="majorHAnsi"/>
          <w:lang w:val="en-US"/>
        </w:rPr>
        <w:t xml:space="preserve">present evidence of </w:t>
      </w:r>
      <w:proofErr w:type="spellStart"/>
      <w:r w:rsidRPr="00CF21D5">
        <w:rPr>
          <w:rFonts w:asciiTheme="majorHAnsi" w:hAnsiTheme="majorHAnsi" w:cstheme="majorHAnsi"/>
          <w:lang w:val="en-US"/>
        </w:rPr>
        <w:t>disemployment</w:t>
      </w:r>
      <w:proofErr w:type="spellEnd"/>
      <w:r w:rsidRPr="00CF21D5">
        <w:rPr>
          <w:rFonts w:asciiTheme="majorHAnsi" w:hAnsiTheme="majorHAnsi" w:cstheme="majorHAnsi"/>
          <w:lang w:val="en-US"/>
        </w:rPr>
        <w:t xml:space="preserve"> effects </w:t>
      </w:r>
      <w:r w:rsidRPr="00CF21D5">
        <w:rPr>
          <w:rFonts w:asciiTheme="majorHAnsi" w:hAnsiTheme="majorHAnsi" w:cstheme="majorHAnsi"/>
          <w:lang w:val="en-GB"/>
        </w:rPr>
        <w:t>(</w:t>
      </w:r>
      <w:proofErr w:type="spellStart"/>
      <w:r w:rsidRPr="00CF21D5">
        <w:rPr>
          <w:rFonts w:asciiTheme="majorHAnsi" w:hAnsiTheme="majorHAnsi" w:cstheme="majorHAnsi"/>
          <w:lang w:val="en-GB"/>
        </w:rPr>
        <w:t>Bhorat</w:t>
      </w:r>
      <w:proofErr w:type="spellEnd"/>
      <w:r w:rsidRPr="00CF21D5">
        <w:rPr>
          <w:rFonts w:asciiTheme="majorHAnsi" w:hAnsiTheme="majorHAnsi" w:cstheme="majorHAnsi"/>
          <w:lang w:val="en-GB"/>
        </w:rPr>
        <w:t xml:space="preserve"> </w:t>
      </w:r>
      <w:r w:rsidRPr="00CF21D5">
        <w:rPr>
          <w:rFonts w:asciiTheme="majorHAnsi" w:hAnsiTheme="majorHAnsi" w:cstheme="majorHAnsi"/>
          <w:i/>
          <w:iCs/>
          <w:lang w:val="en-GB"/>
        </w:rPr>
        <w:t xml:space="preserve">et al., </w:t>
      </w:r>
      <w:r w:rsidRPr="00CF21D5">
        <w:rPr>
          <w:rFonts w:asciiTheme="majorHAnsi" w:hAnsiTheme="majorHAnsi" w:cstheme="majorHAnsi"/>
          <w:lang w:val="en-GB"/>
        </w:rPr>
        <w:t xml:space="preserve">2014; Garbers </w:t>
      </w:r>
      <w:r w:rsidRPr="00CF21D5">
        <w:rPr>
          <w:rFonts w:asciiTheme="majorHAnsi" w:hAnsiTheme="majorHAnsi" w:cstheme="majorHAnsi"/>
          <w:i/>
          <w:iCs/>
          <w:lang w:val="en-GB"/>
        </w:rPr>
        <w:t>et al</w:t>
      </w:r>
      <w:r w:rsidRPr="00CF21D5">
        <w:rPr>
          <w:rFonts w:asciiTheme="majorHAnsi" w:hAnsiTheme="majorHAnsi" w:cstheme="majorHAnsi"/>
          <w:lang w:val="en-GB"/>
        </w:rPr>
        <w:t xml:space="preserve">., 2015; van der Zee, 2017; Piek &amp; von Fintel, 2019, Piek </w:t>
      </w:r>
      <w:r w:rsidRPr="00CF21D5">
        <w:rPr>
          <w:rFonts w:asciiTheme="majorHAnsi" w:hAnsiTheme="majorHAnsi" w:cstheme="majorHAnsi"/>
          <w:i/>
          <w:iCs/>
          <w:lang w:val="en-GB"/>
        </w:rPr>
        <w:t>et al</w:t>
      </w:r>
      <w:r w:rsidRPr="00CF21D5">
        <w:rPr>
          <w:rFonts w:asciiTheme="majorHAnsi" w:hAnsiTheme="majorHAnsi" w:cstheme="majorHAnsi"/>
          <w:lang w:val="en-GB"/>
        </w:rPr>
        <w:t>., 2020)</w:t>
      </w:r>
      <w:r w:rsidRPr="00CF21D5">
        <w:rPr>
          <w:rFonts w:asciiTheme="majorHAnsi" w:hAnsiTheme="majorHAnsi" w:cstheme="majorHAnsi"/>
          <w:lang w:val="en-US"/>
        </w:rPr>
        <w:t xml:space="preserve">. Due to the lack of firm-level data in South Africa, demand-side studies on minimum wage effects are scarce. To the best of our knowledge, only one study has explored the demand-side effects of the </w:t>
      </w:r>
      <w:r w:rsidR="008D7942">
        <w:rPr>
          <w:rFonts w:asciiTheme="majorHAnsi" w:hAnsiTheme="majorHAnsi" w:cstheme="majorHAnsi"/>
          <w:lang w:val="en-US"/>
        </w:rPr>
        <w:t xml:space="preserve">agricultural </w:t>
      </w:r>
      <w:r w:rsidRPr="00CF21D5">
        <w:rPr>
          <w:rFonts w:asciiTheme="majorHAnsi" w:hAnsiTheme="majorHAnsi" w:cstheme="majorHAnsi"/>
          <w:lang w:val="en-US"/>
        </w:rPr>
        <w:t>minimum wages in South Africa, presenting empirical evidence of a</w:t>
      </w:r>
      <w:r w:rsidR="004B049F" w:rsidRPr="00CF21D5">
        <w:rPr>
          <w:rFonts w:asciiTheme="majorHAnsi" w:hAnsiTheme="majorHAnsi" w:cstheme="majorHAnsi"/>
          <w:lang w:val="en-US"/>
        </w:rPr>
        <w:t xml:space="preserve"> significant increase</w:t>
      </w:r>
      <w:r w:rsidRPr="00CF21D5">
        <w:rPr>
          <w:rFonts w:asciiTheme="majorHAnsi" w:hAnsiTheme="majorHAnsi" w:cstheme="majorHAnsi"/>
          <w:lang w:val="en-US"/>
        </w:rPr>
        <w:t xml:space="preserve"> in </w:t>
      </w:r>
      <w:proofErr w:type="spellStart"/>
      <w:r w:rsidRPr="00CF21D5">
        <w:rPr>
          <w:rFonts w:asciiTheme="majorHAnsi" w:hAnsiTheme="majorHAnsi" w:cstheme="majorHAnsi"/>
          <w:lang w:val="en-US"/>
        </w:rPr>
        <w:t>labour</w:t>
      </w:r>
      <w:proofErr w:type="spellEnd"/>
      <w:r w:rsidRPr="00CF21D5">
        <w:rPr>
          <w:rFonts w:asciiTheme="majorHAnsi" w:hAnsiTheme="majorHAnsi" w:cstheme="majorHAnsi"/>
          <w:lang w:val="en-US"/>
        </w:rPr>
        <w:t xml:space="preserve"> </w:t>
      </w:r>
      <w:proofErr w:type="gramStart"/>
      <w:r w:rsidRPr="00CF21D5">
        <w:rPr>
          <w:rFonts w:asciiTheme="majorHAnsi" w:hAnsiTheme="majorHAnsi" w:cstheme="majorHAnsi"/>
          <w:lang w:val="en-US"/>
        </w:rPr>
        <w:t xml:space="preserve">costs </w:t>
      </w:r>
      <w:r w:rsidR="008D7942">
        <w:rPr>
          <w:rFonts w:asciiTheme="majorHAnsi" w:hAnsiTheme="majorHAnsi" w:cstheme="majorHAnsi"/>
          <w:lang w:val="en-US"/>
        </w:rPr>
        <w:t xml:space="preserve"> and</w:t>
      </w:r>
      <w:proofErr w:type="gramEnd"/>
      <w:r w:rsidR="008D7942">
        <w:rPr>
          <w:rFonts w:asciiTheme="majorHAnsi" w:hAnsiTheme="majorHAnsi" w:cstheme="majorHAnsi"/>
          <w:lang w:val="en-US"/>
        </w:rPr>
        <w:t xml:space="preserve"> their spillover effects to firms exposed the 2013 minimum wage increase via supply</w:t>
      </w:r>
      <w:r w:rsidR="00C95E97">
        <w:rPr>
          <w:rFonts w:asciiTheme="majorHAnsi" w:hAnsiTheme="majorHAnsi" w:cstheme="majorHAnsi"/>
          <w:lang w:val="en-US"/>
        </w:rPr>
        <w:t xml:space="preserve"> chains</w:t>
      </w:r>
      <w:r w:rsidRPr="00CF21D5">
        <w:rPr>
          <w:rFonts w:asciiTheme="majorHAnsi" w:hAnsiTheme="majorHAnsi" w:cstheme="majorHAnsi"/>
          <w:lang w:val="en-US"/>
        </w:rPr>
        <w:t xml:space="preserve"> (Tan, 2021).</w:t>
      </w:r>
      <w:r w:rsidR="007F671C">
        <w:rPr>
          <w:rFonts w:asciiTheme="majorHAnsi" w:hAnsiTheme="majorHAnsi" w:cstheme="majorHAnsi"/>
          <w:lang w:val="en-US"/>
        </w:rPr>
        <w:t xml:space="preserve"> </w:t>
      </w:r>
      <w:r w:rsidR="00C95E97">
        <w:rPr>
          <w:rFonts w:asciiTheme="majorHAnsi" w:hAnsiTheme="majorHAnsi" w:cstheme="majorHAnsi"/>
          <w:lang w:val="en-US"/>
        </w:rPr>
        <w:t xml:space="preserve">Our paper is the first to investigate other adjustment channels that farmer used in response the minimum </w:t>
      </w:r>
      <w:proofErr w:type="gramStart"/>
      <w:r w:rsidR="00C95E97">
        <w:rPr>
          <w:rFonts w:asciiTheme="majorHAnsi" w:hAnsiTheme="majorHAnsi" w:cstheme="majorHAnsi"/>
          <w:lang w:val="en-US"/>
        </w:rPr>
        <w:t>wage  hike</w:t>
      </w:r>
      <w:proofErr w:type="gramEnd"/>
      <w:r w:rsidR="00C95E97">
        <w:rPr>
          <w:rFonts w:asciiTheme="majorHAnsi" w:hAnsiTheme="majorHAnsi" w:cstheme="majorHAnsi"/>
          <w:lang w:val="en-US"/>
        </w:rPr>
        <w:t xml:space="preserve">. </w:t>
      </w:r>
    </w:p>
    <w:p w14:paraId="66EAF3FE" w14:textId="53A79E5C" w:rsidR="002F4752" w:rsidRPr="00CF21D5" w:rsidRDefault="002F4752" w:rsidP="00CF21D5">
      <w:pPr>
        <w:pStyle w:val="a6"/>
        <w:numPr>
          <w:ilvl w:val="0"/>
          <w:numId w:val="6"/>
        </w:numPr>
        <w:spacing w:before="100" w:beforeAutospacing="1" w:after="100" w:afterAutospacing="1" w:line="360" w:lineRule="auto"/>
        <w:jc w:val="both"/>
        <w:rPr>
          <w:rFonts w:asciiTheme="majorHAnsi" w:hAnsiTheme="majorHAnsi" w:cstheme="majorHAnsi"/>
          <w:b/>
          <w:bCs/>
          <w:lang w:val="en-US"/>
        </w:rPr>
      </w:pPr>
      <w:commentRangeStart w:id="41"/>
      <w:commentRangeStart w:id="42"/>
      <w:r w:rsidRPr="00CF21D5">
        <w:rPr>
          <w:rFonts w:asciiTheme="majorHAnsi" w:hAnsiTheme="majorHAnsi" w:cstheme="majorHAnsi"/>
          <w:b/>
          <w:bCs/>
          <w:lang w:val="en-US"/>
        </w:rPr>
        <w:t>Theory and evidence on minimum wage adjustment channels</w:t>
      </w:r>
      <w:commentRangeEnd w:id="41"/>
      <w:r w:rsidR="00F47E7B">
        <w:rPr>
          <w:rStyle w:val="af1"/>
        </w:rPr>
        <w:commentReference w:id="41"/>
      </w:r>
      <w:commentRangeEnd w:id="42"/>
      <w:r w:rsidR="00F24AAD">
        <w:rPr>
          <w:rStyle w:val="af1"/>
        </w:rPr>
        <w:commentReference w:id="42"/>
      </w:r>
    </w:p>
    <w:p w14:paraId="3138E34F" w14:textId="24C6075B" w:rsidR="00F24AAD" w:rsidRDefault="007F671C" w:rsidP="00CF21D5">
      <w:pPr>
        <w:pStyle w:val="Web"/>
        <w:spacing w:line="360" w:lineRule="auto"/>
        <w:jc w:val="both"/>
        <w:rPr>
          <w:ins w:id="43" w:author="成朗" w:date="2023-03-27T10:27:00Z"/>
          <w:rFonts w:asciiTheme="majorHAnsi" w:hAnsiTheme="majorHAnsi" w:cstheme="majorHAnsi"/>
          <w:color w:val="0E101A"/>
          <w:sz w:val="22"/>
          <w:szCs w:val="22"/>
        </w:rPr>
      </w:pPr>
      <w:r>
        <w:rPr>
          <w:rFonts w:asciiTheme="majorHAnsi" w:hAnsiTheme="majorHAnsi" w:cstheme="majorHAnsi"/>
          <w:color w:val="0E101A"/>
          <w:sz w:val="22"/>
          <w:szCs w:val="22"/>
        </w:rPr>
        <w:t>Theoretical</w:t>
      </w:r>
      <w:r w:rsidR="005A46B3" w:rsidRPr="00CF21D5">
        <w:rPr>
          <w:rFonts w:asciiTheme="majorHAnsi" w:hAnsiTheme="majorHAnsi" w:cstheme="majorHAnsi"/>
          <w:color w:val="0E101A"/>
          <w:sz w:val="22"/>
          <w:szCs w:val="22"/>
        </w:rPr>
        <w:t xml:space="preserve"> models present varying assumptions about the labour market and predictions of the effect of minimum wages on firms’ decisions. The main models used to assess the impact of minimum wages include the neoclassical competitive, monopsony, institutional and search-theoretic models</w:t>
      </w:r>
      <w:r w:rsidR="003D2A30">
        <w:rPr>
          <w:rFonts w:asciiTheme="majorHAnsi" w:hAnsiTheme="majorHAnsi" w:cstheme="majorHAnsi"/>
          <w:color w:val="0E101A"/>
          <w:sz w:val="22"/>
          <w:szCs w:val="22"/>
        </w:rPr>
        <w:t xml:space="preserve"> (Bhaskar and To, 1999; </w:t>
      </w:r>
      <w:r w:rsidR="00EA3DAF">
        <w:rPr>
          <w:rFonts w:asciiTheme="majorHAnsi" w:hAnsiTheme="majorHAnsi" w:cstheme="majorHAnsi"/>
          <w:color w:val="0E101A"/>
          <w:sz w:val="22"/>
          <w:szCs w:val="22"/>
        </w:rPr>
        <w:t xml:space="preserve">Herr et al., 2009; </w:t>
      </w:r>
      <w:r w:rsidR="00174974">
        <w:rPr>
          <w:rFonts w:asciiTheme="majorHAnsi" w:hAnsiTheme="majorHAnsi" w:cstheme="majorHAnsi"/>
          <w:color w:val="0E101A"/>
          <w:sz w:val="22"/>
          <w:szCs w:val="22"/>
        </w:rPr>
        <w:t>Schmitt, 2013; Gorry, 2013</w:t>
      </w:r>
      <w:proofErr w:type="gramStart"/>
      <w:r w:rsidR="00174974">
        <w:rPr>
          <w:rFonts w:asciiTheme="majorHAnsi" w:hAnsiTheme="majorHAnsi" w:cstheme="majorHAnsi"/>
          <w:color w:val="0E101A"/>
          <w:sz w:val="22"/>
          <w:szCs w:val="22"/>
        </w:rPr>
        <w:t xml:space="preserve">) </w:t>
      </w:r>
      <w:r w:rsidR="005A46B3" w:rsidRPr="00CF21D5">
        <w:rPr>
          <w:rFonts w:asciiTheme="majorHAnsi" w:hAnsiTheme="majorHAnsi" w:cstheme="majorHAnsi"/>
          <w:color w:val="0E101A"/>
          <w:sz w:val="22"/>
          <w:szCs w:val="22"/>
        </w:rPr>
        <w:t>.</w:t>
      </w:r>
      <w:proofErr w:type="gramEnd"/>
      <w:r w:rsidR="005A46B3" w:rsidRPr="00CF21D5">
        <w:rPr>
          <w:rFonts w:asciiTheme="majorHAnsi" w:hAnsiTheme="majorHAnsi" w:cstheme="majorHAnsi"/>
          <w:color w:val="0E101A"/>
          <w:sz w:val="22"/>
          <w:szCs w:val="22"/>
        </w:rPr>
        <w:t xml:space="preserve"> These models help us to understand that there are several margins which firms can shift when responding to a binding minimum wage. </w:t>
      </w:r>
      <w:commentRangeStart w:id="44"/>
      <w:ins w:id="45" w:author="成朗" w:date="2023-03-27T10:24:00Z">
        <w:r w:rsidR="00F24AAD">
          <w:rPr>
            <w:rFonts w:asciiTheme="majorHAnsi" w:hAnsiTheme="majorHAnsi" w:cstheme="majorHAnsi"/>
            <w:color w:val="0E101A"/>
            <w:sz w:val="22"/>
            <w:szCs w:val="22"/>
          </w:rPr>
          <w:t xml:space="preserve">They will guide us </w:t>
        </w:r>
      </w:ins>
      <w:ins w:id="46" w:author="成朗" w:date="2023-03-27T10:25:00Z">
        <w:r w:rsidR="00F24AAD">
          <w:rPr>
            <w:rFonts w:asciiTheme="majorHAnsi" w:hAnsiTheme="majorHAnsi" w:cstheme="majorHAnsi"/>
            <w:color w:val="0E101A"/>
            <w:sz w:val="22"/>
            <w:szCs w:val="22"/>
          </w:rPr>
          <w:t xml:space="preserve">which outcome variables </w:t>
        </w:r>
      </w:ins>
      <w:ins w:id="47" w:author="成朗" w:date="2023-03-27T10:32:00Z">
        <w:r w:rsidR="00AE0FD6">
          <w:rPr>
            <w:rFonts w:asciiTheme="majorHAnsi" w:hAnsiTheme="majorHAnsi" w:cstheme="majorHAnsi"/>
            <w:color w:val="0E101A"/>
            <w:sz w:val="22"/>
            <w:szCs w:val="22"/>
          </w:rPr>
          <w:t>one</w:t>
        </w:r>
      </w:ins>
      <w:ins w:id="48" w:author="成朗" w:date="2023-03-27T10:25:00Z">
        <w:r w:rsidR="00F24AAD">
          <w:rPr>
            <w:rFonts w:asciiTheme="majorHAnsi" w:hAnsiTheme="majorHAnsi" w:cstheme="majorHAnsi"/>
            <w:color w:val="0E101A"/>
            <w:sz w:val="22"/>
            <w:szCs w:val="22"/>
          </w:rPr>
          <w:t xml:space="preserve"> should </w:t>
        </w:r>
      </w:ins>
      <w:ins w:id="49" w:author="成朗" w:date="2023-03-27T10:33:00Z">
        <w:r w:rsidR="00AE0FD6">
          <w:rPr>
            <w:rFonts w:asciiTheme="majorHAnsi" w:hAnsiTheme="majorHAnsi" w:cstheme="majorHAnsi"/>
            <w:color w:val="0E101A"/>
            <w:sz w:val="22"/>
            <w:szCs w:val="22"/>
          </w:rPr>
          <w:t>examine</w:t>
        </w:r>
      </w:ins>
      <w:ins w:id="50" w:author="成朗" w:date="2023-03-27T10:27:00Z">
        <w:r w:rsidR="00F24AAD">
          <w:rPr>
            <w:rFonts w:asciiTheme="majorHAnsi" w:hAnsiTheme="majorHAnsi" w:cstheme="majorHAnsi"/>
            <w:color w:val="0E101A"/>
            <w:sz w:val="22"/>
            <w:szCs w:val="22"/>
          </w:rPr>
          <w:t xml:space="preserve"> and covariates to control for</w:t>
        </w:r>
      </w:ins>
      <w:ins w:id="51" w:author="成朗" w:date="2023-03-27T10:25:00Z">
        <w:r w:rsidR="00F24AAD">
          <w:rPr>
            <w:rFonts w:asciiTheme="majorHAnsi" w:hAnsiTheme="majorHAnsi" w:cstheme="majorHAnsi"/>
            <w:color w:val="0E101A"/>
            <w:sz w:val="22"/>
            <w:szCs w:val="22"/>
          </w:rPr>
          <w:t xml:space="preserve"> after the rise in minimum wages.</w:t>
        </w:r>
        <w:commentRangeEnd w:id="44"/>
        <w:r w:rsidR="00F24AAD">
          <w:rPr>
            <w:rStyle w:val="af1"/>
            <w:rFonts w:asciiTheme="minorHAnsi" w:eastAsiaTheme="minorEastAsia" w:hAnsiTheme="minorHAnsi" w:cstheme="minorBidi"/>
            <w:lang w:val="en-ZA" w:eastAsia="en-US"/>
          </w:rPr>
          <w:commentReference w:id="44"/>
        </w:r>
        <w:r w:rsidR="00F24AAD">
          <w:rPr>
            <w:rFonts w:asciiTheme="majorHAnsi" w:hAnsiTheme="majorHAnsi" w:cstheme="majorHAnsi"/>
            <w:color w:val="0E101A"/>
            <w:sz w:val="22"/>
            <w:szCs w:val="22"/>
          </w:rPr>
          <w:t xml:space="preserve"> </w:t>
        </w:r>
      </w:ins>
    </w:p>
    <w:p w14:paraId="56A20A07" w14:textId="5B20705A" w:rsidR="005A46B3" w:rsidRPr="00A350F7" w:rsidRDefault="005A46B3" w:rsidP="00CF21D5">
      <w:pPr>
        <w:pStyle w:v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In addition to employment adjustments, firms can internalise the minimum wage costs by cutting non-labour expenses, improving overall efficiency, or passing a portion of the costs to consumers by increasing the prices of goods produced. Failure to employ any adjustment channels can decrease </w:t>
      </w:r>
      <w:del w:id="52" w:author="成朗" w:date="2023-03-26T12:25:00Z">
        <w:r w:rsidRPr="00CF21D5" w:rsidDel="00351F04">
          <w:rPr>
            <w:rFonts w:asciiTheme="majorHAnsi" w:hAnsiTheme="majorHAnsi" w:cstheme="majorHAnsi"/>
            <w:color w:val="0E101A"/>
            <w:sz w:val="22"/>
            <w:szCs w:val="22"/>
          </w:rPr>
          <w:delText xml:space="preserve">sales and </w:delText>
        </w:r>
      </w:del>
      <w:r w:rsidRPr="00CF21D5">
        <w:rPr>
          <w:rFonts w:asciiTheme="majorHAnsi" w:hAnsiTheme="majorHAnsi" w:cstheme="majorHAnsi"/>
          <w:color w:val="0E101A"/>
          <w:sz w:val="22"/>
          <w:szCs w:val="22"/>
        </w:rPr>
        <w:t>profits due to increased costs induced by the minimum wage increase.</w:t>
      </w:r>
      <w:r w:rsidR="00A350F7">
        <w:rPr>
          <w:rFonts w:asciiTheme="majorHAnsi" w:hAnsiTheme="majorHAnsi" w:cstheme="majorHAnsi"/>
          <w:color w:val="0E101A"/>
          <w:sz w:val="22"/>
          <w:szCs w:val="22"/>
        </w:rPr>
        <w:t xml:space="preserve"> Each of these responses assumes that minimum wages are adequately enforced. However, the effects are often mute</w:t>
      </w:r>
      <w:ins w:id="53" w:author="成朗" w:date="2023-03-27T10:28:00Z">
        <w:r w:rsidR="00F24AAD">
          <w:rPr>
            <w:rFonts w:asciiTheme="majorHAnsi" w:hAnsiTheme="majorHAnsi" w:cstheme="majorHAnsi"/>
            <w:color w:val="0E101A"/>
            <w:sz w:val="22"/>
            <w:szCs w:val="22"/>
          </w:rPr>
          <w:t>d</w:t>
        </w:r>
      </w:ins>
      <w:r w:rsidR="00A350F7">
        <w:rPr>
          <w:rFonts w:asciiTheme="majorHAnsi" w:hAnsiTheme="majorHAnsi" w:cstheme="majorHAnsi"/>
          <w:color w:val="0E101A"/>
          <w:sz w:val="22"/>
          <w:szCs w:val="22"/>
        </w:rPr>
        <w:t xml:space="preserve"> because firms do not</w:t>
      </w:r>
      <w:ins w:id="54" w:author="成朗" w:date="2023-03-27T10:29:00Z">
        <w:r w:rsidR="00F24AAD">
          <w:rPr>
            <w:rFonts w:asciiTheme="majorHAnsi" w:hAnsiTheme="majorHAnsi" w:cstheme="majorHAnsi"/>
            <w:color w:val="0E101A"/>
            <w:sz w:val="22"/>
            <w:szCs w:val="22"/>
          </w:rPr>
          <w:t xml:space="preserve"> fully</w:t>
        </w:r>
      </w:ins>
      <w:r w:rsidR="00A350F7">
        <w:rPr>
          <w:rFonts w:asciiTheme="majorHAnsi" w:hAnsiTheme="majorHAnsi" w:cstheme="majorHAnsi"/>
          <w:color w:val="0E101A"/>
          <w:sz w:val="22"/>
          <w:szCs w:val="22"/>
        </w:rPr>
        <w:t xml:space="preserve"> comply with legislation where monitoring is weak</w:t>
      </w:r>
      <w:commentRangeStart w:id="55"/>
      <w:r w:rsidR="00A350F7">
        <w:rPr>
          <w:rFonts w:asciiTheme="majorHAnsi" w:hAnsiTheme="majorHAnsi" w:cstheme="majorHAnsi"/>
          <w:color w:val="0E101A"/>
          <w:sz w:val="22"/>
          <w:szCs w:val="22"/>
        </w:rPr>
        <w:t xml:space="preserve"> </w:t>
      </w:r>
      <w:r w:rsidR="00A350F7" w:rsidRPr="00CF21D5">
        <w:rPr>
          <w:rFonts w:asciiTheme="majorHAnsi" w:hAnsiTheme="majorHAnsi" w:cstheme="majorHAnsi"/>
          <w:color w:val="0E101A"/>
          <w:sz w:val="22"/>
          <w:szCs w:val="22"/>
        </w:rPr>
        <w:t>or when firms fail to pass the increased cost to consumers</w:t>
      </w:r>
      <w:commentRangeEnd w:id="55"/>
      <w:r w:rsidR="00F24AAD">
        <w:rPr>
          <w:rStyle w:val="af1"/>
          <w:rFonts w:asciiTheme="minorHAnsi" w:eastAsiaTheme="minorEastAsia" w:hAnsiTheme="minorHAnsi" w:cstheme="minorBidi"/>
          <w:lang w:val="en-ZA" w:eastAsia="en-US"/>
        </w:rPr>
        <w:commentReference w:id="55"/>
      </w:r>
      <w:r w:rsidR="00A350F7">
        <w:rPr>
          <w:rFonts w:asciiTheme="majorHAnsi" w:hAnsiTheme="majorHAnsi" w:cstheme="majorHAnsi"/>
          <w:color w:val="0E101A"/>
          <w:sz w:val="22"/>
          <w:szCs w:val="22"/>
        </w:rPr>
        <w:t xml:space="preserve"> (</w:t>
      </w:r>
      <w:proofErr w:type="spellStart"/>
      <w:r w:rsidR="00A350F7">
        <w:rPr>
          <w:rFonts w:asciiTheme="majorHAnsi" w:hAnsiTheme="majorHAnsi" w:cstheme="majorHAnsi"/>
          <w:color w:val="0E101A"/>
          <w:sz w:val="22"/>
          <w:szCs w:val="22"/>
        </w:rPr>
        <w:t>Bhorat</w:t>
      </w:r>
      <w:proofErr w:type="spellEnd"/>
      <w:r w:rsidR="00A350F7">
        <w:rPr>
          <w:rFonts w:asciiTheme="majorHAnsi" w:hAnsiTheme="majorHAnsi" w:cstheme="majorHAnsi"/>
          <w:color w:val="0E101A"/>
          <w:sz w:val="22"/>
          <w:szCs w:val="22"/>
        </w:rPr>
        <w:t xml:space="preserve"> </w:t>
      </w:r>
      <w:r w:rsidR="00A350F7">
        <w:rPr>
          <w:rFonts w:asciiTheme="majorHAnsi" w:hAnsiTheme="majorHAnsi" w:cstheme="majorHAnsi"/>
          <w:i/>
          <w:iCs/>
          <w:color w:val="0E101A"/>
          <w:sz w:val="22"/>
          <w:szCs w:val="22"/>
        </w:rPr>
        <w:t xml:space="preserve">et. al., </w:t>
      </w:r>
      <w:r w:rsidR="00A350F7">
        <w:rPr>
          <w:rFonts w:asciiTheme="majorHAnsi" w:hAnsiTheme="majorHAnsi" w:cstheme="majorHAnsi"/>
          <w:color w:val="0E101A"/>
          <w:sz w:val="22"/>
          <w:szCs w:val="22"/>
        </w:rPr>
        <w:t>2017;</w:t>
      </w:r>
      <w:commentRangeStart w:id="56"/>
      <w:r w:rsidR="00A350F7">
        <w:rPr>
          <w:rFonts w:asciiTheme="majorHAnsi" w:hAnsiTheme="majorHAnsi" w:cstheme="majorHAnsi"/>
          <w:color w:val="0E101A"/>
          <w:sz w:val="22"/>
          <w:szCs w:val="22"/>
        </w:rPr>
        <w:t xml:space="preserve"> </w:t>
      </w:r>
      <w:proofErr w:type="spellStart"/>
      <w:r w:rsidR="00A350F7" w:rsidRPr="00CF21D5">
        <w:rPr>
          <w:rFonts w:asciiTheme="majorHAnsi" w:hAnsiTheme="majorHAnsi" w:cstheme="majorHAnsi"/>
          <w:color w:val="0E101A"/>
          <w:sz w:val="22"/>
          <w:szCs w:val="22"/>
        </w:rPr>
        <w:t>Goraus-Tanska</w:t>
      </w:r>
      <w:proofErr w:type="spellEnd"/>
      <w:r w:rsidR="00A350F7" w:rsidRPr="00CF21D5">
        <w:rPr>
          <w:rFonts w:asciiTheme="majorHAnsi" w:hAnsiTheme="majorHAnsi" w:cstheme="majorHAnsi"/>
          <w:color w:val="0E101A"/>
          <w:sz w:val="22"/>
          <w:szCs w:val="22"/>
        </w:rPr>
        <w:t xml:space="preserve"> and Lewandowski, 2019; Weil, 2005</w:t>
      </w:r>
      <w:commentRangeEnd w:id="56"/>
      <w:r w:rsidR="00AE0FD6">
        <w:rPr>
          <w:rStyle w:val="af1"/>
          <w:rFonts w:asciiTheme="minorHAnsi" w:eastAsiaTheme="minorEastAsia" w:hAnsiTheme="minorHAnsi" w:cstheme="minorBidi"/>
          <w:lang w:val="en-ZA" w:eastAsia="en-US"/>
        </w:rPr>
        <w:commentReference w:id="56"/>
      </w:r>
      <w:r w:rsidR="00A350F7">
        <w:rPr>
          <w:rFonts w:asciiTheme="majorHAnsi" w:hAnsiTheme="majorHAnsi" w:cstheme="majorHAnsi"/>
          <w:color w:val="0E101A"/>
          <w:sz w:val="22"/>
          <w:szCs w:val="22"/>
        </w:rPr>
        <w:t>).</w:t>
      </w:r>
      <w:r w:rsidR="00A350F7" w:rsidRPr="00CF21D5">
        <w:rPr>
          <w:rFonts w:asciiTheme="majorHAnsi" w:hAnsiTheme="majorHAnsi" w:cstheme="majorHAnsi"/>
          <w:color w:val="0E101A"/>
          <w:sz w:val="22"/>
          <w:szCs w:val="22"/>
        </w:rPr>
        <w:t> </w:t>
      </w:r>
    </w:p>
    <w:p w14:paraId="21678670" w14:textId="5F82270C" w:rsidR="005A46B3" w:rsidRPr="00CF21D5" w:rsidRDefault="005A46B3" w:rsidP="00CF21D5">
      <w:pPr>
        <w:pStyle w:v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The neoclassical competitive model presents a frictionless labour market, and as such, wage floors result in the reduction of employment in the absence of other channels (Lester 1960, Hirsch et al. 2015, Wilson 2012, Kaufman 2010, </w:t>
      </w:r>
      <w:commentRangeStart w:id="57"/>
      <w:r w:rsidRPr="00CF21D5">
        <w:rPr>
          <w:rFonts w:asciiTheme="majorHAnsi" w:hAnsiTheme="majorHAnsi" w:cstheme="majorHAnsi"/>
          <w:color w:val="0E101A"/>
          <w:sz w:val="22"/>
          <w:szCs w:val="22"/>
        </w:rPr>
        <w:t xml:space="preserve">Lee and </w:t>
      </w:r>
      <w:proofErr w:type="spellStart"/>
      <w:r w:rsidRPr="00CF21D5">
        <w:rPr>
          <w:rFonts w:asciiTheme="majorHAnsi" w:hAnsiTheme="majorHAnsi" w:cstheme="majorHAnsi"/>
          <w:color w:val="0E101A"/>
          <w:sz w:val="22"/>
          <w:szCs w:val="22"/>
        </w:rPr>
        <w:t>Saez</w:t>
      </w:r>
      <w:proofErr w:type="spellEnd"/>
      <w:r w:rsidRPr="00CF21D5">
        <w:rPr>
          <w:rFonts w:asciiTheme="majorHAnsi" w:hAnsiTheme="majorHAnsi" w:cstheme="majorHAnsi"/>
          <w:color w:val="0E101A"/>
          <w:sz w:val="22"/>
          <w:szCs w:val="22"/>
        </w:rPr>
        <w:t xml:space="preserve"> 2012</w:t>
      </w:r>
      <w:commentRangeEnd w:id="57"/>
      <w:r w:rsidR="00AE0FD6">
        <w:rPr>
          <w:rStyle w:val="af1"/>
          <w:rFonts w:asciiTheme="minorHAnsi" w:eastAsiaTheme="minorEastAsia" w:hAnsiTheme="minorHAnsi" w:cstheme="minorBidi"/>
          <w:lang w:val="en-ZA" w:eastAsia="en-US"/>
        </w:rPr>
        <w:commentReference w:id="57"/>
      </w:r>
      <w:r w:rsidRPr="00CF21D5">
        <w:rPr>
          <w:rFonts w:asciiTheme="majorHAnsi" w:hAnsiTheme="majorHAnsi" w:cstheme="majorHAnsi"/>
          <w:color w:val="0E101A"/>
          <w:sz w:val="22"/>
          <w:szCs w:val="22"/>
        </w:rPr>
        <w:t>, Schmitt 2013). However, employment adjustment is not limited to reducing employee head</w:t>
      </w:r>
      <w:r w:rsidR="00817898"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 xml:space="preserve">count. A firm can also react by cutting the number of working hours. The firms in the neoclassical model can also respond to wage floors by cutting non-wage benefits and reducing </w:t>
      </w:r>
      <w:del w:id="58" w:author="成朗" w:date="2023-03-27T10:38:00Z">
        <w:r w:rsidRPr="00CF21D5" w:rsidDel="00AE0FD6">
          <w:rPr>
            <w:rFonts w:asciiTheme="majorHAnsi" w:hAnsiTheme="majorHAnsi" w:cstheme="majorHAnsi"/>
            <w:color w:val="0E101A"/>
            <w:sz w:val="22"/>
            <w:szCs w:val="22"/>
          </w:rPr>
          <w:delText xml:space="preserve">investment in </w:delText>
        </w:r>
      </w:del>
      <w:r w:rsidRPr="00CF21D5">
        <w:rPr>
          <w:rFonts w:asciiTheme="majorHAnsi" w:hAnsiTheme="majorHAnsi" w:cstheme="majorHAnsi"/>
          <w:color w:val="0E101A"/>
          <w:sz w:val="22"/>
          <w:szCs w:val="22"/>
        </w:rPr>
        <w:t xml:space="preserve">the training </w:t>
      </w:r>
      <w:ins w:id="59" w:author="成朗" w:date="2023-03-27T10:38:00Z">
        <w:r w:rsidR="00AE0FD6">
          <w:rPr>
            <w:rFonts w:asciiTheme="majorHAnsi" w:hAnsiTheme="majorHAnsi" w:cstheme="majorHAnsi"/>
            <w:color w:val="0E101A"/>
            <w:sz w:val="22"/>
            <w:szCs w:val="22"/>
          </w:rPr>
          <w:t xml:space="preserve">costs </w:t>
        </w:r>
      </w:ins>
      <w:r w:rsidRPr="00CF21D5">
        <w:rPr>
          <w:rFonts w:asciiTheme="majorHAnsi" w:hAnsiTheme="majorHAnsi" w:cstheme="majorHAnsi"/>
          <w:color w:val="0E101A"/>
          <w:sz w:val="22"/>
          <w:szCs w:val="22"/>
        </w:rPr>
        <w:t>of low-skilled workers. </w:t>
      </w:r>
      <w:r w:rsidR="00D27BB1" w:rsidRPr="00CF21D5">
        <w:rPr>
          <w:rFonts w:asciiTheme="majorHAnsi" w:hAnsiTheme="majorHAnsi" w:cstheme="majorHAnsi"/>
          <w:color w:val="0E101A"/>
          <w:sz w:val="22"/>
          <w:szCs w:val="22"/>
        </w:rPr>
        <w:t xml:space="preserve">Where the minimum wage is binding, firms can also mitigate the minimum wage effect by reducing fringe benefits such as employer-provided health insurance (Clemens, Khan, and Meer; 2018). </w:t>
      </w:r>
      <w:commentRangeStart w:id="60"/>
      <w:ins w:id="61" w:author="成朗" w:date="2023-03-27T10:41:00Z">
        <w:r w:rsidR="00AE0FD6">
          <w:rPr>
            <w:rFonts w:asciiTheme="majorHAnsi" w:hAnsiTheme="majorHAnsi" w:cstheme="majorHAnsi"/>
            <w:color w:val="0E101A"/>
            <w:sz w:val="22"/>
            <w:szCs w:val="22"/>
          </w:rPr>
          <w:t>When f</w:t>
        </w:r>
      </w:ins>
      <w:ins w:id="62" w:author="成朗" w:date="2023-03-27T10:40:00Z">
        <w:r w:rsidR="00AE0FD6">
          <w:rPr>
            <w:rFonts w:asciiTheme="majorHAnsi" w:hAnsiTheme="majorHAnsi" w:cstheme="majorHAnsi"/>
            <w:color w:val="0E101A"/>
            <w:sz w:val="22"/>
            <w:szCs w:val="22"/>
          </w:rPr>
          <w:t>i</w:t>
        </w:r>
      </w:ins>
      <w:ins w:id="63" w:author="成朗" w:date="2023-03-27T10:39:00Z">
        <w:r w:rsidR="00AE0FD6">
          <w:rPr>
            <w:rFonts w:asciiTheme="majorHAnsi" w:hAnsiTheme="majorHAnsi" w:cstheme="majorHAnsi"/>
            <w:color w:val="0E101A"/>
            <w:sz w:val="22"/>
            <w:szCs w:val="22"/>
          </w:rPr>
          <w:t>rms reduce the</w:t>
        </w:r>
      </w:ins>
      <w:ins w:id="64" w:author="成朗" w:date="2023-03-27T10:40:00Z">
        <w:r w:rsidR="00AE0FD6">
          <w:rPr>
            <w:rFonts w:asciiTheme="majorHAnsi" w:hAnsiTheme="majorHAnsi" w:cstheme="majorHAnsi"/>
            <w:color w:val="0E101A"/>
            <w:sz w:val="22"/>
            <w:szCs w:val="22"/>
          </w:rPr>
          <w:t>se</w:t>
        </w:r>
      </w:ins>
      <w:ins w:id="65" w:author="成朗" w:date="2023-03-27T10:39:00Z">
        <w:r w:rsidR="00AE0FD6">
          <w:rPr>
            <w:rFonts w:asciiTheme="majorHAnsi" w:hAnsiTheme="majorHAnsi" w:cstheme="majorHAnsi"/>
            <w:color w:val="0E101A"/>
            <w:sz w:val="22"/>
            <w:szCs w:val="22"/>
          </w:rPr>
          <w:t xml:space="preserve"> nonwage costs </w:t>
        </w:r>
      </w:ins>
      <w:ins w:id="66" w:author="成朗" w:date="2023-03-27T10:41:00Z">
        <w:r w:rsidR="00AE0FD6">
          <w:rPr>
            <w:rFonts w:asciiTheme="majorHAnsi" w:hAnsiTheme="majorHAnsi" w:cstheme="majorHAnsi"/>
            <w:color w:val="0E101A"/>
            <w:sz w:val="22"/>
            <w:szCs w:val="22"/>
          </w:rPr>
          <w:t xml:space="preserve">under competition, it will be </w:t>
        </w:r>
      </w:ins>
      <w:ins w:id="67" w:author="成朗" w:date="2023-03-27T10:43:00Z">
        <w:r w:rsidR="00623C0B">
          <w:rPr>
            <w:rFonts w:asciiTheme="majorHAnsi" w:hAnsiTheme="majorHAnsi" w:cstheme="majorHAnsi"/>
            <w:color w:val="0E101A"/>
            <w:sz w:val="22"/>
            <w:szCs w:val="22"/>
          </w:rPr>
          <w:t>considered</w:t>
        </w:r>
      </w:ins>
      <w:ins w:id="68" w:author="成朗" w:date="2023-03-27T10:41:00Z">
        <w:r w:rsidR="00623C0B">
          <w:rPr>
            <w:rFonts w:asciiTheme="majorHAnsi" w:hAnsiTheme="majorHAnsi" w:cstheme="majorHAnsi"/>
            <w:color w:val="0E101A"/>
            <w:sz w:val="22"/>
            <w:szCs w:val="22"/>
          </w:rPr>
          <w:t xml:space="preserve"> as a reduction in effective </w:t>
        </w:r>
      </w:ins>
      <w:ins w:id="69" w:author="成朗" w:date="2023-03-27T10:42:00Z">
        <w:r w:rsidR="00623C0B">
          <w:rPr>
            <w:rFonts w:asciiTheme="majorHAnsi" w:hAnsiTheme="majorHAnsi" w:cstheme="majorHAnsi"/>
            <w:color w:val="0E101A"/>
            <w:sz w:val="22"/>
            <w:szCs w:val="22"/>
          </w:rPr>
          <w:t>remuneration to the workers</w:t>
        </w:r>
      </w:ins>
      <w:ins w:id="70" w:author="成朗" w:date="2023-03-27T10:44:00Z">
        <w:r w:rsidR="00623C0B">
          <w:rPr>
            <w:rFonts w:asciiTheme="majorHAnsi" w:hAnsiTheme="majorHAnsi" w:cstheme="majorHAnsi"/>
            <w:color w:val="0E101A"/>
            <w:sz w:val="22"/>
            <w:szCs w:val="22"/>
          </w:rPr>
          <w:t xml:space="preserve">, or effective noncompliance </w:t>
        </w:r>
      </w:ins>
      <w:ins w:id="71" w:author="成朗" w:date="2023-03-27T10:45:00Z">
        <w:r w:rsidR="00623C0B">
          <w:rPr>
            <w:rFonts w:asciiTheme="majorHAnsi" w:hAnsiTheme="majorHAnsi" w:cstheme="majorHAnsi"/>
            <w:color w:val="0E101A"/>
            <w:sz w:val="22"/>
            <w:szCs w:val="22"/>
          </w:rPr>
          <w:t xml:space="preserve">of </w:t>
        </w:r>
      </w:ins>
      <w:ins w:id="72" w:author="成朗" w:date="2023-03-27T10:44:00Z">
        <w:r w:rsidR="00623C0B">
          <w:rPr>
            <w:rFonts w:asciiTheme="majorHAnsi" w:hAnsiTheme="majorHAnsi" w:cstheme="majorHAnsi"/>
            <w:color w:val="0E101A"/>
            <w:sz w:val="22"/>
            <w:szCs w:val="22"/>
          </w:rPr>
          <w:t>minimum wage laws,</w:t>
        </w:r>
      </w:ins>
      <w:ins w:id="73" w:author="成朗" w:date="2023-03-27T10:42:00Z">
        <w:r w:rsidR="00623C0B">
          <w:rPr>
            <w:rFonts w:asciiTheme="majorHAnsi" w:hAnsiTheme="majorHAnsi" w:cstheme="majorHAnsi"/>
            <w:color w:val="0E101A"/>
            <w:sz w:val="22"/>
            <w:szCs w:val="22"/>
          </w:rPr>
          <w:t xml:space="preserve"> and may fail to </w:t>
        </w:r>
      </w:ins>
      <w:ins w:id="74" w:author="成朗" w:date="2023-03-27T10:44:00Z">
        <w:r w:rsidR="00623C0B">
          <w:rPr>
            <w:rFonts w:asciiTheme="majorHAnsi" w:hAnsiTheme="majorHAnsi" w:cstheme="majorHAnsi"/>
            <w:color w:val="0E101A"/>
            <w:sz w:val="22"/>
            <w:szCs w:val="22"/>
          </w:rPr>
          <w:t xml:space="preserve">fully </w:t>
        </w:r>
      </w:ins>
      <w:ins w:id="75" w:author="成朗" w:date="2023-03-27T10:42:00Z">
        <w:r w:rsidR="00623C0B">
          <w:rPr>
            <w:rFonts w:asciiTheme="majorHAnsi" w:hAnsiTheme="majorHAnsi" w:cstheme="majorHAnsi"/>
            <w:color w:val="0E101A"/>
            <w:sz w:val="22"/>
            <w:szCs w:val="22"/>
          </w:rPr>
          <w:t>retain or recruit workers.</w:t>
        </w:r>
      </w:ins>
      <w:ins w:id="76" w:author="成朗" w:date="2023-03-27T10:39:00Z">
        <w:r w:rsidR="00AE0FD6">
          <w:rPr>
            <w:rFonts w:asciiTheme="majorHAnsi" w:hAnsiTheme="majorHAnsi" w:cstheme="majorHAnsi"/>
            <w:color w:val="0E101A"/>
            <w:sz w:val="22"/>
            <w:szCs w:val="22"/>
          </w:rPr>
          <w:t xml:space="preserve"> </w:t>
        </w:r>
      </w:ins>
      <w:ins w:id="77" w:author="成朗" w:date="2023-03-27T10:45:00Z">
        <w:r w:rsidR="00623C0B">
          <w:rPr>
            <w:rFonts w:asciiTheme="majorHAnsi" w:hAnsiTheme="majorHAnsi" w:cstheme="majorHAnsi"/>
            <w:color w:val="0E101A"/>
            <w:sz w:val="22"/>
            <w:szCs w:val="22"/>
          </w:rPr>
          <w:t xml:space="preserve">This indicates that one needs to </w:t>
        </w:r>
      </w:ins>
      <w:ins w:id="78" w:author="成朗" w:date="2023-03-27T10:46:00Z">
        <w:r w:rsidR="00623C0B">
          <w:rPr>
            <w:rFonts w:asciiTheme="majorHAnsi" w:hAnsiTheme="majorHAnsi" w:cstheme="majorHAnsi"/>
            <w:color w:val="0E101A"/>
            <w:sz w:val="22"/>
            <w:szCs w:val="22"/>
          </w:rPr>
          <w:t>see</w:t>
        </w:r>
      </w:ins>
      <w:ins w:id="79" w:author="成朗" w:date="2023-03-27T10:45:00Z">
        <w:r w:rsidR="00623C0B">
          <w:rPr>
            <w:rFonts w:asciiTheme="majorHAnsi" w:hAnsiTheme="majorHAnsi" w:cstheme="majorHAnsi"/>
            <w:color w:val="0E101A"/>
            <w:sz w:val="22"/>
            <w:szCs w:val="22"/>
          </w:rPr>
          <w:t xml:space="preserve"> both </w:t>
        </w:r>
      </w:ins>
      <w:ins w:id="80" w:author="成朗" w:date="2023-03-27T10:46:00Z">
        <w:r w:rsidR="00623C0B">
          <w:rPr>
            <w:rFonts w:asciiTheme="majorHAnsi" w:hAnsiTheme="majorHAnsi" w:cstheme="majorHAnsi"/>
            <w:color w:val="0E101A"/>
            <w:sz w:val="22"/>
            <w:szCs w:val="22"/>
          </w:rPr>
          <w:t>the wage and nonwage costs to understand the firm’s compliance.</w:t>
        </w:r>
      </w:ins>
      <w:commentRangeEnd w:id="60"/>
      <w:ins w:id="81" w:author="成朗" w:date="2023-03-27T10:47:00Z">
        <w:r w:rsidR="00623C0B">
          <w:rPr>
            <w:rStyle w:val="af1"/>
            <w:rFonts w:asciiTheme="minorHAnsi" w:eastAsiaTheme="minorEastAsia" w:hAnsiTheme="minorHAnsi" w:cstheme="minorBidi"/>
            <w:lang w:val="en-ZA" w:eastAsia="en-US"/>
          </w:rPr>
          <w:commentReference w:id="60"/>
        </w:r>
      </w:ins>
      <w:ins w:id="82" w:author="成朗" w:date="2023-03-27T10:46:00Z">
        <w:r w:rsidR="00623C0B">
          <w:rPr>
            <w:rFonts w:asciiTheme="majorHAnsi" w:hAnsiTheme="majorHAnsi" w:cstheme="majorHAnsi"/>
            <w:color w:val="0E101A"/>
            <w:sz w:val="22"/>
            <w:szCs w:val="22"/>
          </w:rPr>
          <w:t xml:space="preserve"> </w:t>
        </w:r>
      </w:ins>
      <w:r w:rsidR="00D27BB1" w:rsidRPr="00CF21D5">
        <w:rPr>
          <w:rFonts w:asciiTheme="majorHAnsi" w:hAnsiTheme="majorHAnsi" w:cstheme="majorHAnsi"/>
          <w:color w:val="0E101A"/>
          <w:sz w:val="22"/>
          <w:szCs w:val="22"/>
        </w:rPr>
        <w:t>Furthermore, since firms operate at maximum efficiency, there is no room for efficiency improvements in the neoclassical model</w:t>
      </w:r>
      <w:ins w:id="83" w:author="成朗" w:date="2023-03-27T10:45:00Z">
        <w:r w:rsidR="00623C0B">
          <w:rPr>
            <w:rFonts w:asciiTheme="majorHAnsi" w:hAnsiTheme="majorHAnsi" w:cstheme="majorHAnsi"/>
            <w:color w:val="0E101A"/>
            <w:sz w:val="22"/>
            <w:szCs w:val="22"/>
          </w:rPr>
          <w:t>.</w:t>
        </w:r>
      </w:ins>
    </w:p>
    <w:p w14:paraId="1B9D2CA3" w14:textId="40166F5A" w:rsidR="005A46B3" w:rsidRPr="00CF21D5" w:rsidRDefault="0018108D" w:rsidP="00CF21D5">
      <w:pPr>
        <w:pStyle w:val="Web"/>
        <w:spacing w:line="360" w:lineRule="auto"/>
        <w:jc w:val="both"/>
        <w:rPr>
          <w:rFonts w:asciiTheme="majorHAnsi" w:hAnsiTheme="majorHAnsi" w:cstheme="majorHAnsi"/>
          <w:color w:val="0E101A"/>
          <w:sz w:val="22"/>
          <w:szCs w:val="22"/>
        </w:rPr>
      </w:pPr>
      <w:commentRangeStart w:id="84"/>
      <w:ins w:id="85" w:author="成朗" w:date="2023-03-26T15:25:00Z">
        <w:r>
          <w:rPr>
            <w:rFonts w:asciiTheme="majorHAnsi" w:hAnsiTheme="majorHAnsi" w:cstheme="majorHAnsi"/>
            <w:color w:val="0E101A"/>
            <w:sz w:val="22"/>
            <w:szCs w:val="22"/>
          </w:rPr>
          <w:t xml:space="preserve">Minimum wage </w:t>
        </w:r>
        <w:proofErr w:type="spellStart"/>
        <w:r>
          <w:rPr>
            <w:rFonts w:asciiTheme="majorHAnsi" w:hAnsiTheme="majorHAnsi" w:cstheme="majorHAnsi"/>
            <w:color w:val="0E101A"/>
            <w:sz w:val="22"/>
            <w:szCs w:val="22"/>
          </w:rPr>
          <w:t>impcats</w:t>
        </w:r>
        <w:proofErr w:type="spellEnd"/>
        <w:r>
          <w:rPr>
            <w:rFonts w:asciiTheme="majorHAnsi" w:hAnsiTheme="majorHAnsi" w:cstheme="majorHAnsi"/>
            <w:color w:val="0E101A"/>
            <w:sz w:val="22"/>
            <w:szCs w:val="22"/>
          </w:rPr>
          <w:t xml:space="preserve"> on o</w:t>
        </w:r>
      </w:ins>
      <w:ins w:id="86" w:author="成朗" w:date="2023-03-26T12:52:00Z">
        <w:r w:rsidR="00693F2D">
          <w:rPr>
            <w:rFonts w:asciiTheme="majorHAnsi" w:hAnsiTheme="majorHAnsi" w:cstheme="majorHAnsi"/>
            <w:color w:val="0E101A"/>
            <w:sz w:val="22"/>
            <w:szCs w:val="22"/>
          </w:rPr>
          <w:t>utput price</w:t>
        </w:r>
      </w:ins>
      <w:ins w:id="87" w:author="成朗" w:date="2023-03-26T15:25:00Z">
        <w:r>
          <w:rPr>
            <w:rFonts w:asciiTheme="majorHAnsi" w:hAnsiTheme="majorHAnsi" w:cstheme="majorHAnsi"/>
            <w:color w:val="0E101A"/>
            <w:sz w:val="22"/>
            <w:szCs w:val="22"/>
          </w:rPr>
          <w:t>s</w:t>
        </w:r>
      </w:ins>
      <w:ins w:id="88" w:author="成朗" w:date="2023-03-26T12:52:00Z">
        <w:r w:rsidR="00693F2D">
          <w:rPr>
            <w:rFonts w:asciiTheme="majorHAnsi" w:hAnsiTheme="majorHAnsi" w:cstheme="majorHAnsi"/>
            <w:color w:val="0E101A"/>
            <w:sz w:val="22"/>
            <w:szCs w:val="22"/>
          </w:rPr>
          <w:t xml:space="preserve"> </w:t>
        </w:r>
      </w:ins>
      <w:ins w:id="89" w:author="成朗" w:date="2023-03-26T12:53:00Z">
        <w:r w:rsidR="00693F2D">
          <w:rPr>
            <w:rFonts w:asciiTheme="majorHAnsi" w:hAnsiTheme="majorHAnsi" w:cstheme="majorHAnsi"/>
            <w:color w:val="0E101A"/>
            <w:sz w:val="22"/>
            <w:szCs w:val="22"/>
          </w:rPr>
          <w:t xml:space="preserve">depend on </w:t>
        </w:r>
      </w:ins>
      <w:ins w:id="90" w:author="成朗" w:date="2023-03-26T15:25:00Z">
        <w:r>
          <w:rPr>
            <w:rFonts w:asciiTheme="majorHAnsi" w:hAnsiTheme="majorHAnsi" w:cstheme="majorHAnsi"/>
            <w:color w:val="0E101A"/>
            <w:sz w:val="22"/>
            <w:szCs w:val="22"/>
          </w:rPr>
          <w:t xml:space="preserve">the extent of product market competition. </w:t>
        </w:r>
      </w:ins>
      <w:del w:id="91" w:author="成朗" w:date="2023-03-26T12:29:00Z">
        <w:r w:rsidR="005A46B3" w:rsidRPr="00CF21D5" w:rsidDel="00351F04">
          <w:rPr>
            <w:rFonts w:asciiTheme="majorHAnsi" w:hAnsiTheme="majorHAnsi" w:cstheme="majorHAnsi"/>
            <w:color w:val="0E101A"/>
            <w:sz w:val="22"/>
            <w:szCs w:val="22"/>
          </w:rPr>
          <w:delText>Relaxing the </w:delText>
        </w:r>
        <w:r w:rsidR="005A46B3" w:rsidRPr="00CF21D5" w:rsidDel="00351F04">
          <w:rPr>
            <w:rFonts w:asciiTheme="majorHAnsi" w:hAnsiTheme="majorHAnsi" w:cstheme="majorHAnsi"/>
            <w:i/>
            <w:iCs/>
            <w:color w:val="0E101A"/>
            <w:sz w:val="22"/>
            <w:szCs w:val="22"/>
          </w:rPr>
          <w:delText>ceteris paribus</w:delText>
        </w:r>
        <w:r w:rsidR="005A46B3" w:rsidRPr="00CF21D5" w:rsidDel="00351F04">
          <w:rPr>
            <w:rFonts w:asciiTheme="majorHAnsi" w:hAnsiTheme="majorHAnsi" w:cstheme="majorHAnsi"/>
            <w:color w:val="0E101A"/>
            <w:sz w:val="22"/>
            <w:szCs w:val="22"/>
          </w:rPr>
          <w:delText> assumption and introducing non-fixed output</w:delText>
        </w:r>
      </w:del>
      <w:ins w:id="92" w:author="成朗" w:date="2023-03-26T12:29:00Z">
        <w:r w:rsidR="00351F04">
          <w:rPr>
            <w:rFonts w:asciiTheme="majorHAnsi" w:hAnsiTheme="majorHAnsi" w:cstheme="majorHAnsi"/>
            <w:color w:val="0E101A"/>
            <w:sz w:val="22"/>
            <w:szCs w:val="22"/>
          </w:rPr>
          <w:t>In a perfectly competitive</w:t>
        </w:r>
      </w:ins>
      <w:r w:rsidR="005A46B3" w:rsidRPr="00CF21D5">
        <w:rPr>
          <w:rFonts w:asciiTheme="majorHAnsi" w:hAnsiTheme="majorHAnsi" w:cstheme="majorHAnsi"/>
          <w:color w:val="0E101A"/>
          <w:sz w:val="22"/>
          <w:szCs w:val="22"/>
        </w:rPr>
        <w:t xml:space="preserve"> </w:t>
      </w:r>
      <w:ins w:id="93" w:author="成朗" w:date="2023-03-26T15:28:00Z">
        <w:r>
          <w:rPr>
            <w:rFonts w:asciiTheme="majorHAnsi" w:hAnsiTheme="majorHAnsi" w:cstheme="majorHAnsi"/>
            <w:color w:val="0E101A"/>
            <w:sz w:val="22"/>
            <w:szCs w:val="22"/>
          </w:rPr>
          <w:t>produc</w:t>
        </w:r>
      </w:ins>
      <w:ins w:id="94" w:author="成朗" w:date="2023-03-26T12:29:00Z">
        <w:r w:rsidR="00351F04">
          <w:rPr>
            <w:rFonts w:asciiTheme="majorHAnsi" w:hAnsiTheme="majorHAnsi" w:cstheme="majorHAnsi"/>
            <w:color w:val="0E101A"/>
            <w:sz w:val="22"/>
            <w:szCs w:val="22"/>
          </w:rPr>
          <w:t>t market</w:t>
        </w:r>
      </w:ins>
      <w:ins w:id="95" w:author="成朗" w:date="2023-03-26T12:36:00Z">
        <w:r w:rsidR="00664E1B">
          <w:rPr>
            <w:rFonts w:asciiTheme="majorHAnsi" w:hAnsiTheme="majorHAnsi" w:cstheme="majorHAnsi"/>
            <w:color w:val="0E101A"/>
            <w:sz w:val="22"/>
            <w:szCs w:val="22"/>
          </w:rPr>
          <w:t xml:space="preserve"> of a</w:t>
        </w:r>
      </w:ins>
      <w:ins w:id="96" w:author="成朗" w:date="2023-03-26T15:26:00Z">
        <w:r>
          <w:rPr>
            <w:rFonts w:asciiTheme="majorHAnsi" w:hAnsiTheme="majorHAnsi" w:cstheme="majorHAnsi"/>
            <w:color w:val="0E101A"/>
            <w:sz w:val="22"/>
            <w:szCs w:val="22"/>
          </w:rPr>
          <w:t>n open</w:t>
        </w:r>
      </w:ins>
      <w:ins w:id="97" w:author="成朗" w:date="2023-03-26T12:36:00Z">
        <w:r w:rsidR="00664E1B">
          <w:rPr>
            <w:rFonts w:asciiTheme="majorHAnsi" w:hAnsiTheme="majorHAnsi" w:cstheme="majorHAnsi"/>
            <w:color w:val="0E101A"/>
            <w:sz w:val="22"/>
            <w:szCs w:val="22"/>
          </w:rPr>
          <w:t xml:space="preserve"> economy</w:t>
        </w:r>
      </w:ins>
      <w:ins w:id="98" w:author="成朗" w:date="2023-03-26T12:30:00Z">
        <w:r w:rsidR="00351F04">
          <w:rPr>
            <w:rFonts w:asciiTheme="majorHAnsi" w:hAnsiTheme="majorHAnsi" w:cstheme="majorHAnsi"/>
            <w:color w:val="0E101A"/>
            <w:sz w:val="22"/>
            <w:szCs w:val="22"/>
          </w:rPr>
          <w:t>,</w:t>
        </w:r>
      </w:ins>
      <w:del w:id="99" w:author="成朗" w:date="2023-03-26T12:30:00Z">
        <w:r w:rsidR="005A46B3" w:rsidRPr="00CF21D5" w:rsidDel="00351F04">
          <w:rPr>
            <w:rFonts w:asciiTheme="majorHAnsi" w:hAnsiTheme="majorHAnsi" w:cstheme="majorHAnsi"/>
            <w:color w:val="0E101A"/>
            <w:sz w:val="22"/>
            <w:szCs w:val="22"/>
          </w:rPr>
          <w:delText>prices allows one to investigate the price transmission channel in the competitive model.</w:delText>
        </w:r>
      </w:del>
      <w:r w:rsidR="005A46B3" w:rsidRPr="00CF21D5">
        <w:rPr>
          <w:rFonts w:asciiTheme="majorHAnsi" w:hAnsiTheme="majorHAnsi" w:cstheme="majorHAnsi"/>
          <w:color w:val="0E101A"/>
          <w:sz w:val="22"/>
          <w:szCs w:val="22"/>
        </w:rPr>
        <w:t xml:space="preserve"> </w:t>
      </w:r>
      <w:ins w:id="100" w:author="成朗" w:date="2023-03-26T15:26:00Z">
        <w:r>
          <w:rPr>
            <w:rFonts w:asciiTheme="majorHAnsi" w:hAnsiTheme="majorHAnsi" w:cstheme="majorHAnsi"/>
            <w:color w:val="0E101A"/>
            <w:sz w:val="22"/>
            <w:szCs w:val="22"/>
          </w:rPr>
          <w:t xml:space="preserve">there is no scope for product </w:t>
        </w:r>
      </w:ins>
      <w:ins w:id="101" w:author="成朗" w:date="2023-03-26T15:28:00Z">
        <w:r>
          <w:rPr>
            <w:rFonts w:asciiTheme="majorHAnsi" w:hAnsiTheme="majorHAnsi" w:cstheme="majorHAnsi"/>
            <w:color w:val="0E101A"/>
            <w:sz w:val="22"/>
            <w:szCs w:val="22"/>
          </w:rPr>
          <w:t>price</w:t>
        </w:r>
      </w:ins>
      <w:ins w:id="102" w:author="成朗" w:date="2023-03-26T15:26:00Z">
        <w:r>
          <w:rPr>
            <w:rFonts w:asciiTheme="majorHAnsi" w:hAnsiTheme="majorHAnsi" w:cstheme="majorHAnsi"/>
            <w:color w:val="0E101A"/>
            <w:sz w:val="22"/>
            <w:szCs w:val="22"/>
          </w:rPr>
          <w:t xml:space="preserve"> adjustments after </w:t>
        </w:r>
      </w:ins>
      <w:del w:id="103" w:author="成朗" w:date="2023-03-26T12:30:00Z">
        <w:r w:rsidR="005A46B3" w:rsidRPr="00CF21D5" w:rsidDel="00351F04">
          <w:rPr>
            <w:rFonts w:asciiTheme="majorHAnsi" w:hAnsiTheme="majorHAnsi" w:cstheme="majorHAnsi"/>
            <w:color w:val="0E101A"/>
            <w:sz w:val="22"/>
            <w:szCs w:val="22"/>
          </w:rPr>
          <w:delText xml:space="preserve">A </w:delText>
        </w:r>
      </w:del>
      <w:del w:id="104" w:author="成朗" w:date="2023-03-26T12:45:00Z">
        <w:r w:rsidR="005A46B3" w:rsidRPr="00CF21D5" w:rsidDel="00693F2D">
          <w:rPr>
            <w:rFonts w:asciiTheme="majorHAnsi" w:hAnsiTheme="majorHAnsi" w:cstheme="majorHAnsi"/>
            <w:color w:val="0E101A"/>
            <w:sz w:val="22"/>
            <w:szCs w:val="22"/>
          </w:rPr>
          <w:delText xml:space="preserve">price increase in response to </w:delText>
        </w:r>
      </w:del>
      <w:r w:rsidR="005A46B3" w:rsidRPr="00CF21D5">
        <w:rPr>
          <w:rFonts w:asciiTheme="majorHAnsi" w:hAnsiTheme="majorHAnsi" w:cstheme="majorHAnsi"/>
          <w:color w:val="0E101A"/>
          <w:sz w:val="22"/>
          <w:szCs w:val="22"/>
        </w:rPr>
        <w:t>a minimum wage increase</w:t>
      </w:r>
      <w:del w:id="105" w:author="成朗" w:date="2023-03-26T15:26:00Z">
        <w:r w:rsidR="005A46B3" w:rsidRPr="00CF21D5" w:rsidDel="0018108D">
          <w:rPr>
            <w:rFonts w:asciiTheme="majorHAnsi" w:hAnsiTheme="majorHAnsi" w:cstheme="majorHAnsi"/>
            <w:color w:val="0E101A"/>
            <w:sz w:val="22"/>
            <w:szCs w:val="22"/>
          </w:rPr>
          <w:delText xml:space="preserve"> </w:delText>
        </w:r>
      </w:del>
      <w:ins w:id="106" w:author="成朗" w:date="2023-03-26T12:33:00Z">
        <w:r w:rsidR="00664E1B">
          <w:rPr>
            <w:rFonts w:asciiTheme="majorHAnsi" w:hAnsiTheme="majorHAnsi" w:cstheme="majorHAnsi"/>
            <w:color w:val="0E101A"/>
            <w:sz w:val="22"/>
            <w:szCs w:val="22"/>
          </w:rPr>
          <w:t>. In a</w:t>
        </w:r>
      </w:ins>
      <w:ins w:id="107" w:author="成朗" w:date="2023-03-26T12:34:00Z">
        <w:r w:rsidR="00664E1B">
          <w:rPr>
            <w:rFonts w:asciiTheme="majorHAnsi" w:hAnsiTheme="majorHAnsi" w:cstheme="majorHAnsi"/>
            <w:color w:val="0E101A"/>
            <w:sz w:val="22"/>
            <w:szCs w:val="22"/>
          </w:rPr>
          <w:t>n imperfectly competitive market,</w:t>
        </w:r>
      </w:ins>
      <w:ins w:id="108" w:author="成朗" w:date="2023-03-26T12:30:00Z">
        <w:r w:rsidR="00351F04">
          <w:rPr>
            <w:rFonts w:asciiTheme="majorHAnsi" w:hAnsiTheme="majorHAnsi" w:cstheme="majorHAnsi"/>
            <w:color w:val="0E101A"/>
            <w:sz w:val="22"/>
            <w:szCs w:val="22"/>
          </w:rPr>
          <w:t xml:space="preserve"> </w:t>
        </w:r>
      </w:ins>
      <w:ins w:id="109" w:author="成朗" w:date="2023-03-26T12:34:00Z">
        <w:r w:rsidR="00664E1B">
          <w:rPr>
            <w:rFonts w:asciiTheme="majorHAnsi" w:hAnsiTheme="majorHAnsi" w:cstheme="majorHAnsi"/>
            <w:color w:val="0E101A"/>
            <w:sz w:val="22"/>
            <w:szCs w:val="22"/>
          </w:rPr>
          <w:t>firms face a downward sloping demand curve and</w:t>
        </w:r>
      </w:ins>
      <w:ins w:id="110" w:author="成朗" w:date="2023-03-26T12:30:00Z">
        <w:r w:rsidR="00351F04">
          <w:rPr>
            <w:rFonts w:asciiTheme="majorHAnsi" w:hAnsiTheme="majorHAnsi" w:cstheme="majorHAnsi"/>
            <w:color w:val="0E101A"/>
            <w:sz w:val="22"/>
            <w:szCs w:val="22"/>
          </w:rPr>
          <w:t xml:space="preserve"> the increase in </w:t>
        </w:r>
      </w:ins>
      <w:ins w:id="111" w:author="成朗" w:date="2023-03-26T15:26:00Z">
        <w:r>
          <w:rPr>
            <w:rFonts w:asciiTheme="majorHAnsi" w:hAnsiTheme="majorHAnsi" w:cstheme="majorHAnsi"/>
            <w:color w:val="0E101A"/>
            <w:sz w:val="22"/>
            <w:szCs w:val="22"/>
          </w:rPr>
          <w:t>product</w:t>
        </w:r>
      </w:ins>
      <w:ins w:id="112" w:author="成朗" w:date="2023-03-26T12:34:00Z">
        <w:r w:rsidR="00664E1B">
          <w:rPr>
            <w:rFonts w:asciiTheme="majorHAnsi" w:hAnsiTheme="majorHAnsi" w:cstheme="majorHAnsi"/>
            <w:color w:val="0E101A"/>
            <w:sz w:val="22"/>
            <w:szCs w:val="22"/>
          </w:rPr>
          <w:t xml:space="preserve"> </w:t>
        </w:r>
      </w:ins>
      <w:ins w:id="113" w:author="成朗" w:date="2023-03-26T12:30:00Z">
        <w:r w:rsidR="00351F04">
          <w:rPr>
            <w:rFonts w:asciiTheme="majorHAnsi" w:hAnsiTheme="majorHAnsi" w:cstheme="majorHAnsi"/>
            <w:color w:val="0E101A"/>
            <w:sz w:val="22"/>
            <w:szCs w:val="22"/>
          </w:rPr>
          <w:t xml:space="preserve">price </w:t>
        </w:r>
      </w:ins>
      <w:r w:rsidR="005A46B3" w:rsidRPr="00CF21D5">
        <w:rPr>
          <w:rFonts w:asciiTheme="majorHAnsi" w:hAnsiTheme="majorHAnsi" w:cstheme="majorHAnsi"/>
          <w:color w:val="0E101A"/>
          <w:sz w:val="22"/>
          <w:szCs w:val="22"/>
        </w:rPr>
        <w:t xml:space="preserve">depends on the </w:t>
      </w:r>
      <w:ins w:id="114" w:author="成朗" w:date="2023-03-26T12:31:00Z">
        <w:r w:rsidR="00351F04">
          <w:rPr>
            <w:rFonts w:asciiTheme="majorHAnsi" w:hAnsiTheme="majorHAnsi" w:cstheme="majorHAnsi"/>
            <w:color w:val="0E101A"/>
            <w:sz w:val="22"/>
            <w:szCs w:val="22"/>
          </w:rPr>
          <w:t xml:space="preserve">price </w:t>
        </w:r>
      </w:ins>
      <w:r w:rsidR="005A46B3" w:rsidRPr="00CF21D5">
        <w:rPr>
          <w:rFonts w:asciiTheme="majorHAnsi" w:hAnsiTheme="majorHAnsi" w:cstheme="majorHAnsi"/>
          <w:color w:val="0E101A"/>
          <w:sz w:val="22"/>
          <w:szCs w:val="22"/>
        </w:rPr>
        <w:t xml:space="preserve">elasticity of the </w:t>
      </w:r>
      <w:del w:id="115" w:author="成朗" w:date="2023-03-26T12:31:00Z">
        <w:r w:rsidR="005A46B3" w:rsidRPr="00CF21D5" w:rsidDel="00351F04">
          <w:rPr>
            <w:rFonts w:asciiTheme="majorHAnsi" w:hAnsiTheme="majorHAnsi" w:cstheme="majorHAnsi"/>
            <w:color w:val="0E101A"/>
            <w:sz w:val="22"/>
            <w:szCs w:val="22"/>
          </w:rPr>
          <w:delText>goods produced</w:delText>
        </w:r>
      </w:del>
      <w:ins w:id="116" w:author="成朗" w:date="2023-03-26T12:31:00Z">
        <w:r w:rsidR="00351F04">
          <w:rPr>
            <w:rFonts w:asciiTheme="majorHAnsi" w:hAnsiTheme="majorHAnsi" w:cstheme="majorHAnsi"/>
            <w:color w:val="0E101A"/>
            <w:sz w:val="22"/>
            <w:szCs w:val="22"/>
          </w:rPr>
          <w:t>demand</w:t>
        </w:r>
      </w:ins>
      <w:del w:id="117" w:author="成朗" w:date="2023-03-26T12:31:00Z">
        <w:r w:rsidR="005A46B3" w:rsidRPr="00CF21D5" w:rsidDel="00351F04">
          <w:rPr>
            <w:rFonts w:asciiTheme="majorHAnsi" w:hAnsiTheme="majorHAnsi" w:cstheme="majorHAnsi"/>
            <w:color w:val="0E101A"/>
            <w:sz w:val="22"/>
            <w:szCs w:val="22"/>
          </w:rPr>
          <w:delText xml:space="preserve"> (i.e. the ability to increase prices without losing customers)</w:delText>
        </w:r>
      </w:del>
      <w:r w:rsidR="005A46B3" w:rsidRPr="00CF21D5">
        <w:rPr>
          <w:rFonts w:asciiTheme="majorHAnsi" w:hAnsiTheme="majorHAnsi" w:cstheme="majorHAnsi"/>
          <w:color w:val="0E101A"/>
          <w:sz w:val="22"/>
          <w:szCs w:val="22"/>
        </w:rPr>
        <w:t xml:space="preserve">. </w:t>
      </w:r>
      <w:ins w:id="118" w:author="成朗" w:date="2023-03-26T12:39:00Z">
        <w:r w:rsidR="00664E1B">
          <w:rPr>
            <w:rFonts w:asciiTheme="majorHAnsi" w:hAnsiTheme="majorHAnsi" w:cstheme="majorHAnsi"/>
            <w:color w:val="0E101A"/>
            <w:sz w:val="22"/>
            <w:szCs w:val="22"/>
          </w:rPr>
          <w:t>Th</w:t>
        </w:r>
      </w:ins>
      <w:ins w:id="119" w:author="成朗" w:date="2023-03-26T15:27:00Z">
        <w:r>
          <w:rPr>
            <w:rFonts w:asciiTheme="majorHAnsi" w:hAnsiTheme="majorHAnsi" w:cstheme="majorHAnsi"/>
            <w:color w:val="0E101A"/>
            <w:sz w:val="22"/>
            <w:szCs w:val="22"/>
          </w:rPr>
          <w:t>ese considerations</w:t>
        </w:r>
      </w:ins>
      <w:ins w:id="120" w:author="成朗" w:date="2023-03-26T12:39:00Z">
        <w:r w:rsidR="00664E1B">
          <w:rPr>
            <w:rFonts w:asciiTheme="majorHAnsi" w:hAnsiTheme="majorHAnsi" w:cstheme="majorHAnsi"/>
            <w:color w:val="0E101A"/>
            <w:sz w:val="22"/>
            <w:szCs w:val="22"/>
          </w:rPr>
          <w:t xml:space="preserve"> indicate</w:t>
        </w:r>
      </w:ins>
      <w:del w:id="121" w:author="成朗" w:date="2023-03-26T12:39:00Z">
        <w:r w:rsidR="005A46B3" w:rsidRPr="00CF21D5" w:rsidDel="00664E1B">
          <w:rPr>
            <w:rFonts w:asciiTheme="majorHAnsi" w:hAnsiTheme="majorHAnsi" w:cstheme="majorHAnsi"/>
            <w:color w:val="0E101A"/>
            <w:sz w:val="22"/>
            <w:szCs w:val="22"/>
          </w:rPr>
          <w:delText xml:space="preserve">Unlike </w:delText>
        </w:r>
      </w:del>
      <w:del w:id="122" w:author="成朗" w:date="2023-03-26T12:32:00Z">
        <w:r w:rsidR="005A46B3" w:rsidRPr="00CF21D5" w:rsidDel="00351F04">
          <w:rPr>
            <w:rFonts w:asciiTheme="majorHAnsi" w:hAnsiTheme="majorHAnsi" w:cstheme="majorHAnsi"/>
            <w:color w:val="0E101A"/>
            <w:sz w:val="22"/>
            <w:szCs w:val="22"/>
          </w:rPr>
          <w:delText xml:space="preserve">firms in </w:delText>
        </w:r>
      </w:del>
      <w:del w:id="123" w:author="成朗" w:date="2023-03-26T12:39:00Z">
        <w:r w:rsidR="005A46B3" w:rsidRPr="00CF21D5" w:rsidDel="00664E1B">
          <w:rPr>
            <w:rFonts w:asciiTheme="majorHAnsi" w:hAnsiTheme="majorHAnsi" w:cstheme="majorHAnsi"/>
            <w:color w:val="0E101A"/>
            <w:sz w:val="22"/>
            <w:szCs w:val="22"/>
          </w:rPr>
          <w:delText>tradeable sectors,</w:delText>
        </w:r>
      </w:del>
      <w:ins w:id="124" w:author="成朗" w:date="2023-03-26T12:39:00Z">
        <w:r w:rsidR="00664E1B">
          <w:rPr>
            <w:rFonts w:asciiTheme="majorHAnsi" w:hAnsiTheme="majorHAnsi" w:cstheme="majorHAnsi"/>
            <w:color w:val="0E101A"/>
            <w:sz w:val="22"/>
            <w:szCs w:val="22"/>
          </w:rPr>
          <w:t xml:space="preserve"> that</w:t>
        </w:r>
      </w:ins>
      <w:r w:rsidR="005A46B3" w:rsidRPr="00CF21D5">
        <w:rPr>
          <w:rFonts w:asciiTheme="majorHAnsi" w:hAnsiTheme="majorHAnsi" w:cstheme="majorHAnsi"/>
          <w:color w:val="0E101A"/>
          <w:sz w:val="22"/>
          <w:szCs w:val="22"/>
        </w:rPr>
        <w:t xml:space="preserve"> </w:t>
      </w:r>
      <w:del w:id="125" w:author="成朗" w:date="2023-03-26T12:32:00Z">
        <w:r w:rsidR="005A46B3" w:rsidRPr="00CF21D5" w:rsidDel="00351F04">
          <w:rPr>
            <w:rFonts w:asciiTheme="majorHAnsi" w:hAnsiTheme="majorHAnsi" w:cstheme="majorHAnsi"/>
            <w:color w:val="0E101A"/>
            <w:sz w:val="22"/>
            <w:szCs w:val="22"/>
          </w:rPr>
          <w:delText xml:space="preserve">firms in </w:delText>
        </w:r>
      </w:del>
      <w:r w:rsidR="005A46B3" w:rsidRPr="00CF21D5">
        <w:rPr>
          <w:rFonts w:asciiTheme="majorHAnsi" w:hAnsiTheme="majorHAnsi" w:cstheme="majorHAnsi"/>
          <w:color w:val="0E101A"/>
          <w:sz w:val="22"/>
          <w:szCs w:val="22"/>
        </w:rPr>
        <w:t>non-tradable sectors</w:t>
      </w:r>
      <w:del w:id="126" w:author="成朗" w:date="2023-03-26T12:39:00Z">
        <w:r w:rsidR="005A46B3" w:rsidRPr="00CF21D5" w:rsidDel="00664E1B">
          <w:rPr>
            <w:rFonts w:asciiTheme="majorHAnsi" w:hAnsiTheme="majorHAnsi" w:cstheme="majorHAnsi"/>
            <w:color w:val="0E101A"/>
            <w:sz w:val="22"/>
            <w:szCs w:val="22"/>
          </w:rPr>
          <w:delText xml:space="preserve"> </w:delText>
        </w:r>
      </w:del>
      <w:ins w:id="127" w:author="成朗" w:date="2023-03-26T12:39:00Z">
        <w:r w:rsidR="00664E1B">
          <w:rPr>
            <w:rFonts w:asciiTheme="majorHAnsi" w:hAnsiTheme="majorHAnsi" w:cstheme="majorHAnsi"/>
            <w:color w:val="0E101A"/>
            <w:sz w:val="22"/>
            <w:szCs w:val="22"/>
          </w:rPr>
          <w:t>,</w:t>
        </w:r>
      </w:ins>
      <w:ins w:id="128" w:author="成朗" w:date="2023-03-26T12:32:00Z">
        <w:r w:rsidR="00351F04">
          <w:rPr>
            <w:rFonts w:asciiTheme="majorHAnsi" w:hAnsiTheme="majorHAnsi" w:cstheme="majorHAnsi"/>
            <w:color w:val="0E101A"/>
            <w:sz w:val="22"/>
            <w:szCs w:val="22"/>
          </w:rPr>
          <w:t xml:space="preserve"> characteri</w:t>
        </w:r>
      </w:ins>
      <w:ins w:id="129" w:author="成朗" w:date="2023-03-26T12:33:00Z">
        <w:r w:rsidR="00351F04">
          <w:rPr>
            <w:rFonts w:asciiTheme="majorHAnsi" w:hAnsiTheme="majorHAnsi" w:cstheme="majorHAnsi"/>
            <w:color w:val="0E101A"/>
            <w:sz w:val="22"/>
            <w:szCs w:val="22"/>
          </w:rPr>
          <w:t xml:space="preserve">zed by </w:t>
        </w:r>
      </w:ins>
      <w:ins w:id="130" w:author="成朗" w:date="2023-03-26T12:39:00Z">
        <w:r w:rsidR="00664E1B">
          <w:rPr>
            <w:rFonts w:asciiTheme="majorHAnsi" w:hAnsiTheme="majorHAnsi" w:cstheme="majorHAnsi"/>
            <w:color w:val="0E101A"/>
            <w:sz w:val="22"/>
            <w:szCs w:val="22"/>
          </w:rPr>
          <w:t xml:space="preserve">a </w:t>
        </w:r>
      </w:ins>
      <w:ins w:id="131" w:author="成朗" w:date="2023-03-27T10:50:00Z">
        <w:r w:rsidR="00623C0B">
          <w:rPr>
            <w:rFonts w:asciiTheme="majorHAnsi" w:hAnsiTheme="majorHAnsi" w:cstheme="majorHAnsi"/>
            <w:color w:val="0E101A"/>
            <w:sz w:val="22"/>
            <w:szCs w:val="22"/>
          </w:rPr>
          <w:t>smaller</w:t>
        </w:r>
      </w:ins>
      <w:ins w:id="132" w:author="成朗" w:date="2023-03-26T12:33:00Z">
        <w:r w:rsidR="00664E1B">
          <w:rPr>
            <w:rFonts w:asciiTheme="majorHAnsi" w:hAnsiTheme="majorHAnsi" w:cstheme="majorHAnsi"/>
            <w:color w:val="0E101A"/>
            <w:sz w:val="22"/>
            <w:szCs w:val="22"/>
          </w:rPr>
          <w:t xml:space="preserve"> degree of competition</w:t>
        </w:r>
      </w:ins>
      <w:ins w:id="133" w:author="成朗" w:date="2023-03-26T12:51:00Z">
        <w:r w:rsidR="00693F2D">
          <w:rPr>
            <w:rFonts w:asciiTheme="majorHAnsi" w:hAnsiTheme="majorHAnsi" w:cstheme="majorHAnsi"/>
            <w:color w:val="0E101A"/>
            <w:sz w:val="22"/>
            <w:szCs w:val="22"/>
          </w:rPr>
          <w:t xml:space="preserve"> than </w:t>
        </w:r>
        <w:proofErr w:type="spellStart"/>
        <w:r w:rsidR="00693F2D">
          <w:rPr>
            <w:rFonts w:asciiTheme="majorHAnsi" w:hAnsiTheme="majorHAnsi" w:cstheme="majorHAnsi"/>
            <w:color w:val="0E101A"/>
            <w:sz w:val="22"/>
            <w:szCs w:val="22"/>
          </w:rPr>
          <w:t>traderable</w:t>
        </w:r>
        <w:proofErr w:type="spellEnd"/>
        <w:r w:rsidR="00693F2D">
          <w:rPr>
            <w:rFonts w:asciiTheme="majorHAnsi" w:hAnsiTheme="majorHAnsi" w:cstheme="majorHAnsi"/>
            <w:color w:val="0E101A"/>
            <w:sz w:val="22"/>
            <w:szCs w:val="22"/>
          </w:rPr>
          <w:t xml:space="preserve"> sectors</w:t>
        </w:r>
      </w:ins>
      <w:ins w:id="134" w:author="成朗" w:date="2023-03-26T15:27:00Z">
        <w:r>
          <w:rPr>
            <w:rFonts w:asciiTheme="majorHAnsi" w:hAnsiTheme="majorHAnsi" w:cstheme="majorHAnsi"/>
            <w:color w:val="0E101A"/>
            <w:sz w:val="22"/>
            <w:szCs w:val="22"/>
          </w:rPr>
          <w:t xml:space="preserve"> on average</w:t>
        </w:r>
      </w:ins>
      <w:ins w:id="135" w:author="成朗" w:date="2023-03-26T12:33:00Z">
        <w:r w:rsidR="00664E1B">
          <w:rPr>
            <w:rFonts w:asciiTheme="majorHAnsi" w:hAnsiTheme="majorHAnsi" w:cstheme="majorHAnsi"/>
            <w:color w:val="0E101A"/>
            <w:sz w:val="22"/>
            <w:szCs w:val="22"/>
          </w:rPr>
          <w:t xml:space="preserve">, </w:t>
        </w:r>
      </w:ins>
      <w:del w:id="136" w:author="成朗" w:date="2023-03-26T12:33:00Z">
        <w:r w:rsidR="00D27BB1" w:rsidDel="00664E1B">
          <w:rPr>
            <w:rFonts w:asciiTheme="majorHAnsi" w:hAnsiTheme="majorHAnsi" w:cstheme="majorHAnsi"/>
            <w:color w:val="0E101A"/>
            <w:sz w:val="22"/>
            <w:szCs w:val="22"/>
          </w:rPr>
          <w:delText xml:space="preserve">do not face internation competition and </w:delText>
        </w:r>
      </w:del>
      <w:del w:id="137" w:author="成朗" w:date="2023-03-26T12:39:00Z">
        <w:r w:rsidR="00D27BB1" w:rsidDel="00664E1B">
          <w:rPr>
            <w:rFonts w:asciiTheme="majorHAnsi" w:hAnsiTheme="majorHAnsi" w:cstheme="majorHAnsi"/>
            <w:color w:val="0E101A"/>
            <w:sz w:val="22"/>
            <w:szCs w:val="22"/>
          </w:rPr>
          <w:delText xml:space="preserve">can therefore </w:delText>
        </w:r>
      </w:del>
      <w:ins w:id="138" w:author="成朗" w:date="2023-03-26T12:39:00Z">
        <w:r w:rsidR="00664E1B">
          <w:rPr>
            <w:rFonts w:asciiTheme="majorHAnsi" w:hAnsiTheme="majorHAnsi" w:cstheme="majorHAnsi"/>
            <w:color w:val="0E101A"/>
            <w:sz w:val="22"/>
            <w:szCs w:val="22"/>
          </w:rPr>
          <w:t xml:space="preserve">may </w:t>
        </w:r>
      </w:ins>
      <w:ins w:id="139" w:author="成朗" w:date="2023-03-26T12:51:00Z">
        <w:r w:rsidR="00693F2D">
          <w:rPr>
            <w:rFonts w:asciiTheme="majorHAnsi" w:hAnsiTheme="majorHAnsi" w:cstheme="majorHAnsi"/>
            <w:color w:val="0E101A"/>
            <w:sz w:val="22"/>
            <w:szCs w:val="22"/>
          </w:rPr>
          <w:t>result in</w:t>
        </w:r>
      </w:ins>
      <w:ins w:id="140" w:author="成朗" w:date="2023-03-26T12:39:00Z">
        <w:r w:rsidR="00664E1B">
          <w:rPr>
            <w:rFonts w:asciiTheme="majorHAnsi" w:hAnsiTheme="majorHAnsi" w:cstheme="majorHAnsi"/>
            <w:color w:val="0E101A"/>
            <w:sz w:val="22"/>
            <w:szCs w:val="22"/>
          </w:rPr>
          <w:t xml:space="preserve"> </w:t>
        </w:r>
      </w:ins>
      <w:ins w:id="141" w:author="成朗" w:date="2023-03-26T12:51:00Z">
        <w:r w:rsidR="00693F2D">
          <w:rPr>
            <w:rFonts w:asciiTheme="majorHAnsi" w:hAnsiTheme="majorHAnsi" w:cstheme="majorHAnsi"/>
            <w:color w:val="0E101A"/>
            <w:sz w:val="22"/>
            <w:szCs w:val="22"/>
          </w:rPr>
          <w:t xml:space="preserve">a higher </w:t>
        </w:r>
      </w:ins>
      <w:r w:rsidR="00D27BB1">
        <w:rPr>
          <w:rFonts w:asciiTheme="majorHAnsi" w:hAnsiTheme="majorHAnsi" w:cstheme="majorHAnsi"/>
          <w:color w:val="0E101A"/>
          <w:sz w:val="22"/>
          <w:szCs w:val="22"/>
        </w:rPr>
        <w:t xml:space="preserve">increase </w:t>
      </w:r>
      <w:ins w:id="142" w:author="成朗" w:date="2023-03-26T15:27:00Z">
        <w:r>
          <w:rPr>
            <w:rFonts w:asciiTheme="majorHAnsi" w:hAnsiTheme="majorHAnsi" w:cstheme="majorHAnsi"/>
            <w:color w:val="0E101A"/>
            <w:sz w:val="22"/>
            <w:szCs w:val="22"/>
          </w:rPr>
          <w:t>in</w:t>
        </w:r>
      </w:ins>
      <w:del w:id="143" w:author="成朗" w:date="2023-03-26T15:27:00Z">
        <w:r w:rsidR="00D27BB1" w:rsidDel="0018108D">
          <w:rPr>
            <w:rFonts w:asciiTheme="majorHAnsi" w:hAnsiTheme="majorHAnsi" w:cstheme="majorHAnsi"/>
            <w:color w:val="0E101A"/>
            <w:sz w:val="22"/>
            <w:szCs w:val="22"/>
          </w:rPr>
          <w:delText>their</w:delText>
        </w:r>
      </w:del>
      <w:ins w:id="144" w:author="成朗" w:date="2023-03-26T15:27:00Z">
        <w:r>
          <w:rPr>
            <w:rFonts w:asciiTheme="majorHAnsi" w:hAnsiTheme="majorHAnsi" w:cstheme="majorHAnsi"/>
            <w:color w:val="0E101A"/>
            <w:sz w:val="22"/>
            <w:szCs w:val="22"/>
          </w:rPr>
          <w:t xml:space="preserve"> product</w:t>
        </w:r>
      </w:ins>
      <w:r w:rsidR="00D27BB1">
        <w:rPr>
          <w:rFonts w:asciiTheme="majorHAnsi" w:hAnsiTheme="majorHAnsi" w:cstheme="majorHAnsi"/>
          <w:color w:val="0E101A"/>
          <w:sz w:val="22"/>
          <w:szCs w:val="22"/>
        </w:rPr>
        <w:t xml:space="preserve"> prices in response to an increase in minimum wages</w:t>
      </w:r>
      <w:ins w:id="145" w:author="成朗" w:date="2023-03-27T10:51:00Z">
        <w:r w:rsidR="00623C0B">
          <w:rPr>
            <w:rFonts w:asciiTheme="majorHAnsi" w:hAnsiTheme="majorHAnsi" w:cstheme="majorHAnsi"/>
            <w:color w:val="0E101A"/>
            <w:sz w:val="22"/>
            <w:szCs w:val="22"/>
          </w:rPr>
          <w:t xml:space="preserve"> as shown in the previous work (</w:t>
        </w:r>
      </w:ins>
      <w:proofErr w:type="spellStart"/>
      <w:ins w:id="146" w:author="成朗" w:date="2023-03-27T10:52:00Z">
        <w:r w:rsidR="00623C0B" w:rsidRPr="00CF21D5">
          <w:rPr>
            <w:rFonts w:asciiTheme="majorHAnsi" w:hAnsiTheme="majorHAnsi" w:cstheme="majorHAnsi"/>
            <w:color w:val="0E101A"/>
            <w:sz w:val="22"/>
            <w:szCs w:val="22"/>
          </w:rPr>
          <w:t>Harasztsosi</w:t>
        </w:r>
        <w:proofErr w:type="spellEnd"/>
        <w:r w:rsidR="00623C0B" w:rsidRPr="00CF21D5">
          <w:rPr>
            <w:rFonts w:asciiTheme="majorHAnsi" w:hAnsiTheme="majorHAnsi" w:cstheme="majorHAnsi"/>
            <w:color w:val="0E101A"/>
            <w:sz w:val="22"/>
            <w:szCs w:val="22"/>
          </w:rPr>
          <w:t xml:space="preserve"> and Lindner</w:t>
        </w:r>
        <w:r w:rsidR="00623C0B">
          <w:rPr>
            <w:rFonts w:asciiTheme="majorHAnsi" w:hAnsiTheme="majorHAnsi" w:cstheme="majorHAnsi"/>
            <w:color w:val="0E101A"/>
            <w:sz w:val="22"/>
            <w:szCs w:val="22"/>
          </w:rPr>
          <w:t xml:space="preserve">, </w:t>
        </w:r>
        <w:r w:rsidR="00623C0B" w:rsidRPr="00CF21D5">
          <w:rPr>
            <w:rFonts w:asciiTheme="majorHAnsi" w:hAnsiTheme="majorHAnsi" w:cstheme="majorHAnsi"/>
            <w:color w:val="0E101A"/>
            <w:sz w:val="22"/>
            <w:szCs w:val="22"/>
          </w:rPr>
          <w:t>2019</w:t>
        </w:r>
      </w:ins>
      <w:ins w:id="147" w:author="成朗" w:date="2023-03-27T10:51:00Z">
        <w:r w:rsidR="00623C0B">
          <w:rPr>
            <w:rFonts w:asciiTheme="majorHAnsi" w:hAnsiTheme="majorHAnsi" w:cstheme="majorHAnsi"/>
            <w:color w:val="0E101A"/>
            <w:sz w:val="22"/>
            <w:szCs w:val="22"/>
          </w:rPr>
          <w:t>)</w:t>
        </w:r>
      </w:ins>
      <w:r w:rsidR="00D27BB1">
        <w:rPr>
          <w:rFonts w:asciiTheme="majorHAnsi" w:hAnsiTheme="majorHAnsi" w:cstheme="majorHAnsi"/>
          <w:color w:val="0E101A"/>
          <w:sz w:val="22"/>
          <w:szCs w:val="22"/>
        </w:rPr>
        <w:t>.</w:t>
      </w:r>
      <w:del w:id="148" w:author="成朗" w:date="2023-03-26T12:51:00Z">
        <w:r w:rsidR="005A46B3" w:rsidRPr="00CF21D5" w:rsidDel="00693F2D">
          <w:rPr>
            <w:rFonts w:asciiTheme="majorHAnsi" w:hAnsiTheme="majorHAnsi" w:cstheme="majorHAnsi"/>
            <w:color w:val="0E101A"/>
            <w:sz w:val="22"/>
            <w:szCs w:val="22"/>
          </w:rPr>
          <w:delText>.</w:delText>
        </w:r>
      </w:del>
      <w:commentRangeEnd w:id="84"/>
      <w:r w:rsidR="00A83945">
        <w:rPr>
          <w:rStyle w:val="af1"/>
          <w:rFonts w:asciiTheme="minorHAnsi" w:eastAsiaTheme="minorEastAsia" w:hAnsiTheme="minorHAnsi" w:cstheme="minorBidi"/>
          <w:lang w:val="en-ZA" w:eastAsia="en-US"/>
        </w:rPr>
        <w:commentReference w:id="84"/>
      </w:r>
    </w:p>
    <w:p w14:paraId="77C63AA9" w14:textId="33E2B468" w:rsidR="005A46B3" w:rsidRPr="00CF21D5" w:rsidRDefault="005A46B3" w:rsidP="00CF21D5">
      <w:pPr>
        <w:pStyle w:v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Search</w:t>
      </w:r>
      <w:r w:rsidR="006C4386" w:rsidRPr="00CF21D5">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 xml:space="preserve">and monopsony models account for market imperfections </w:t>
      </w:r>
      <w:ins w:id="149" w:author="成朗" w:date="2023-03-27T05:16:00Z">
        <w:r w:rsidR="004D5E7C">
          <w:rPr>
            <w:rFonts w:asciiTheme="majorHAnsi" w:hAnsiTheme="majorHAnsi" w:cstheme="majorHAnsi"/>
            <w:color w:val="0E101A"/>
            <w:sz w:val="22"/>
            <w:szCs w:val="22"/>
          </w:rPr>
          <w:t>due to</w:t>
        </w:r>
      </w:ins>
      <w:ins w:id="150" w:author="成朗" w:date="2023-03-26T15:39:00Z">
        <w:r w:rsidR="00D76BA6">
          <w:rPr>
            <w:rFonts w:asciiTheme="majorHAnsi" w:hAnsiTheme="majorHAnsi" w:cstheme="majorHAnsi"/>
            <w:color w:val="0E101A"/>
            <w:sz w:val="22"/>
            <w:szCs w:val="22"/>
          </w:rPr>
          <w:t xml:space="preserve"> </w:t>
        </w:r>
      </w:ins>
      <w:ins w:id="151" w:author="成朗" w:date="2023-03-26T15:29:00Z">
        <w:r w:rsidR="0018108D">
          <w:rPr>
            <w:rFonts w:asciiTheme="majorHAnsi" w:hAnsiTheme="majorHAnsi" w:cstheme="majorHAnsi"/>
            <w:color w:val="0E101A"/>
            <w:sz w:val="22"/>
            <w:szCs w:val="22"/>
          </w:rPr>
          <w:t xml:space="preserve">search frictions and </w:t>
        </w:r>
      </w:ins>
      <w:ins w:id="152" w:author="成朗" w:date="2023-03-27T05:21:00Z">
        <w:r w:rsidR="004D5E7C">
          <w:rPr>
            <w:rFonts w:asciiTheme="majorHAnsi" w:hAnsiTheme="majorHAnsi" w:cstheme="majorHAnsi"/>
            <w:color w:val="0E101A"/>
            <w:sz w:val="22"/>
            <w:szCs w:val="22"/>
          </w:rPr>
          <w:t>imperfect substitutability of employers for workers</w:t>
        </w:r>
      </w:ins>
      <w:ins w:id="153" w:author="成朗" w:date="2023-03-27T05:22:00Z">
        <w:r w:rsidR="004D5E7C">
          <w:rPr>
            <w:rFonts w:asciiTheme="majorHAnsi" w:hAnsiTheme="majorHAnsi" w:cstheme="majorHAnsi"/>
            <w:color w:val="0E101A"/>
            <w:sz w:val="22"/>
            <w:szCs w:val="22"/>
          </w:rPr>
          <w:t xml:space="preserve"> </w:t>
        </w:r>
      </w:ins>
      <w:ins w:id="154" w:author="成朗" w:date="2023-03-27T10:21:00Z">
        <w:r w:rsidR="00F24AAD">
          <w:rPr>
            <w:rFonts w:asciiTheme="majorHAnsi" w:hAnsiTheme="majorHAnsi" w:cstheme="majorHAnsi"/>
            <w:color w:val="0E101A"/>
            <w:sz w:val="22"/>
            <w:szCs w:val="22"/>
          </w:rPr>
          <w:t>arising from</w:t>
        </w:r>
      </w:ins>
      <w:ins w:id="155" w:author="成朗" w:date="2023-03-27T05:22:00Z">
        <w:r w:rsidR="004D5E7C">
          <w:rPr>
            <w:rFonts w:asciiTheme="majorHAnsi" w:hAnsiTheme="majorHAnsi" w:cstheme="majorHAnsi"/>
            <w:color w:val="0E101A"/>
            <w:sz w:val="22"/>
            <w:szCs w:val="22"/>
          </w:rPr>
          <w:t xml:space="preserve"> </w:t>
        </w:r>
      </w:ins>
      <w:ins w:id="156" w:author="成朗" w:date="2023-03-27T10:21:00Z">
        <w:r w:rsidR="00F24AAD">
          <w:rPr>
            <w:rFonts w:asciiTheme="majorHAnsi" w:hAnsiTheme="majorHAnsi" w:cstheme="majorHAnsi"/>
            <w:color w:val="0E101A"/>
            <w:sz w:val="22"/>
            <w:szCs w:val="22"/>
          </w:rPr>
          <w:t xml:space="preserve">differences in </w:t>
        </w:r>
      </w:ins>
      <w:ins w:id="157" w:author="成朗" w:date="2023-03-27T05:22:00Z">
        <w:r w:rsidR="004D5E7C">
          <w:rPr>
            <w:rFonts w:asciiTheme="majorHAnsi" w:hAnsiTheme="majorHAnsi" w:cstheme="majorHAnsi"/>
            <w:color w:val="0E101A"/>
            <w:sz w:val="22"/>
            <w:szCs w:val="22"/>
          </w:rPr>
          <w:t xml:space="preserve">nonmonetary aspects of </w:t>
        </w:r>
        <w:r w:rsidR="00EC0CDE">
          <w:rPr>
            <w:rFonts w:asciiTheme="majorHAnsi" w:hAnsiTheme="majorHAnsi" w:cstheme="majorHAnsi"/>
            <w:color w:val="0E101A"/>
            <w:sz w:val="22"/>
            <w:szCs w:val="22"/>
          </w:rPr>
          <w:t>jobs</w:t>
        </w:r>
      </w:ins>
      <w:ins w:id="158" w:author="成朗" w:date="2023-03-26T15:29:00Z">
        <w:r w:rsidR="0018108D">
          <w:rPr>
            <w:rFonts w:asciiTheme="majorHAnsi" w:hAnsiTheme="majorHAnsi" w:cstheme="majorHAnsi"/>
            <w:color w:val="0E101A"/>
            <w:sz w:val="22"/>
            <w:szCs w:val="22"/>
          </w:rPr>
          <w:t xml:space="preserve"> </w:t>
        </w:r>
      </w:ins>
      <w:r w:rsidRPr="00CF21D5">
        <w:rPr>
          <w:rFonts w:asciiTheme="majorHAnsi" w:hAnsiTheme="majorHAnsi" w:cstheme="majorHAnsi"/>
          <w:color w:val="0E101A"/>
          <w:sz w:val="22"/>
          <w:szCs w:val="22"/>
        </w:rPr>
        <w:t>(</w:t>
      </w:r>
      <w:commentRangeStart w:id="159"/>
      <w:proofErr w:type="spellStart"/>
      <w:r w:rsidRPr="00CF21D5">
        <w:rPr>
          <w:rFonts w:asciiTheme="majorHAnsi" w:hAnsiTheme="majorHAnsi" w:cstheme="majorHAnsi"/>
          <w:color w:val="0E101A"/>
          <w:sz w:val="22"/>
          <w:szCs w:val="22"/>
        </w:rPr>
        <w:t>Cahuc</w:t>
      </w:r>
      <w:proofErr w:type="spellEnd"/>
      <w:r w:rsidRPr="00CF21D5">
        <w:rPr>
          <w:rFonts w:asciiTheme="majorHAnsi" w:hAnsiTheme="majorHAnsi" w:cstheme="majorHAnsi"/>
          <w:color w:val="0E101A"/>
          <w:sz w:val="22"/>
          <w:szCs w:val="22"/>
        </w:rPr>
        <w:t xml:space="preserve"> 2014, Flinn 2006; Rogerson et al. 2005; Ashenfelter et al., 2010</w:t>
      </w:r>
      <w:ins w:id="160" w:author="成朗" w:date="2023-03-26T15:33:00Z">
        <w:r w:rsidR="0018108D">
          <w:rPr>
            <w:rFonts w:asciiTheme="majorHAnsi" w:hAnsiTheme="majorHAnsi" w:cstheme="majorHAnsi"/>
            <w:color w:val="0E101A"/>
            <w:sz w:val="22"/>
            <w:szCs w:val="22"/>
          </w:rPr>
          <w:t>;</w:t>
        </w:r>
      </w:ins>
      <w:commentRangeEnd w:id="159"/>
      <w:ins w:id="161" w:author="成朗" w:date="2023-03-26T15:35:00Z">
        <w:r w:rsidR="00D76BA6">
          <w:rPr>
            <w:rStyle w:val="af1"/>
            <w:rFonts w:asciiTheme="minorHAnsi" w:eastAsiaTheme="minorEastAsia" w:hAnsiTheme="minorHAnsi" w:cstheme="minorBidi"/>
            <w:lang w:val="en-ZA" w:eastAsia="en-US"/>
          </w:rPr>
          <w:commentReference w:id="159"/>
        </w:r>
      </w:ins>
      <w:ins w:id="162" w:author="成朗" w:date="2023-03-26T15:33:00Z">
        <w:r w:rsidR="0018108D">
          <w:rPr>
            <w:rFonts w:asciiTheme="majorHAnsi" w:hAnsiTheme="majorHAnsi" w:cstheme="majorHAnsi"/>
            <w:color w:val="0E101A"/>
            <w:sz w:val="22"/>
            <w:szCs w:val="22"/>
          </w:rPr>
          <w:t xml:space="preserve"> see Manning</w:t>
        </w:r>
      </w:ins>
      <w:ins w:id="163" w:author="成朗" w:date="2023-03-27T10:22:00Z">
        <w:r w:rsidR="00F24AAD">
          <w:rPr>
            <w:rFonts w:asciiTheme="majorHAnsi" w:hAnsiTheme="majorHAnsi" w:cstheme="majorHAnsi"/>
            <w:color w:val="0E101A"/>
            <w:sz w:val="22"/>
            <w:szCs w:val="22"/>
          </w:rPr>
          <w:t>,</w:t>
        </w:r>
      </w:ins>
      <w:ins w:id="164" w:author="成朗" w:date="2023-03-26T15:33:00Z">
        <w:r w:rsidR="0018108D">
          <w:rPr>
            <w:rFonts w:asciiTheme="majorHAnsi" w:hAnsiTheme="majorHAnsi" w:cstheme="majorHAnsi"/>
            <w:color w:val="0E101A"/>
            <w:sz w:val="22"/>
            <w:szCs w:val="22"/>
          </w:rPr>
          <w:t xml:space="preserve"> 202</w:t>
        </w:r>
      </w:ins>
      <w:ins w:id="165" w:author="成朗" w:date="2023-03-26T15:36:00Z">
        <w:r w:rsidR="00D76BA6">
          <w:rPr>
            <w:rFonts w:asciiTheme="majorHAnsi" w:hAnsiTheme="majorHAnsi" w:cstheme="majorHAnsi"/>
            <w:color w:val="0E101A"/>
            <w:sz w:val="22"/>
            <w:szCs w:val="22"/>
          </w:rPr>
          <w:t>0</w:t>
        </w:r>
      </w:ins>
      <w:ins w:id="166" w:author="成朗" w:date="2023-03-27T05:19:00Z">
        <w:r w:rsidR="004D5E7C">
          <w:rPr>
            <w:rFonts w:asciiTheme="majorHAnsi" w:hAnsiTheme="majorHAnsi" w:cstheme="majorHAnsi"/>
            <w:color w:val="0E101A"/>
            <w:sz w:val="22"/>
            <w:szCs w:val="22"/>
          </w:rPr>
          <w:t xml:space="preserve">, </w:t>
        </w:r>
        <w:proofErr w:type="spellStart"/>
        <w:r w:rsidR="004D5E7C">
          <w:rPr>
            <w:rFonts w:asciiTheme="majorHAnsi" w:hAnsiTheme="majorHAnsi" w:cstheme="majorHAnsi"/>
            <w:color w:val="0E101A"/>
            <w:sz w:val="22"/>
            <w:szCs w:val="22"/>
          </w:rPr>
          <w:t>Lan</w:t>
        </w:r>
      </w:ins>
      <w:ins w:id="167" w:author="成朗" w:date="2023-03-27T05:20:00Z">
        <w:r w:rsidR="004D5E7C">
          <w:rPr>
            <w:rFonts w:asciiTheme="majorHAnsi" w:hAnsiTheme="majorHAnsi" w:cstheme="majorHAnsi"/>
            <w:color w:val="0E101A"/>
            <w:sz w:val="22"/>
            <w:szCs w:val="22"/>
          </w:rPr>
          <w:t>gella</w:t>
        </w:r>
        <w:proofErr w:type="spellEnd"/>
        <w:r w:rsidR="004D5E7C">
          <w:rPr>
            <w:rFonts w:asciiTheme="majorHAnsi" w:hAnsiTheme="majorHAnsi" w:cstheme="majorHAnsi"/>
            <w:color w:val="0E101A"/>
            <w:sz w:val="22"/>
            <w:szCs w:val="22"/>
          </w:rPr>
          <w:t xml:space="preserve"> and Manning</w:t>
        </w:r>
      </w:ins>
      <w:ins w:id="168" w:author="成朗" w:date="2023-03-27T10:22:00Z">
        <w:r w:rsidR="00F24AAD">
          <w:rPr>
            <w:rFonts w:asciiTheme="majorHAnsi" w:hAnsiTheme="majorHAnsi" w:cstheme="majorHAnsi"/>
            <w:color w:val="0E101A"/>
            <w:sz w:val="22"/>
            <w:szCs w:val="22"/>
          </w:rPr>
          <w:t>,</w:t>
        </w:r>
      </w:ins>
      <w:ins w:id="169" w:author="成朗" w:date="2023-03-27T05:20:00Z">
        <w:r w:rsidR="004D5E7C">
          <w:rPr>
            <w:rFonts w:asciiTheme="majorHAnsi" w:hAnsiTheme="majorHAnsi" w:cstheme="majorHAnsi"/>
            <w:color w:val="0E101A"/>
            <w:sz w:val="22"/>
            <w:szCs w:val="22"/>
          </w:rPr>
          <w:t xml:space="preserve"> 2021</w:t>
        </w:r>
      </w:ins>
      <w:ins w:id="170" w:author="成朗" w:date="2023-03-26T15:33:00Z">
        <w:r w:rsidR="0018108D">
          <w:rPr>
            <w:rFonts w:asciiTheme="majorHAnsi" w:hAnsiTheme="majorHAnsi" w:cstheme="majorHAnsi"/>
            <w:color w:val="0E101A"/>
            <w:sz w:val="22"/>
            <w:szCs w:val="22"/>
          </w:rPr>
          <w:t xml:space="preserve"> for a recent review</w:t>
        </w:r>
      </w:ins>
      <w:r w:rsidRPr="00CF21D5">
        <w:rPr>
          <w:rFonts w:asciiTheme="majorHAnsi" w:hAnsiTheme="majorHAnsi" w:cstheme="majorHAnsi"/>
          <w:color w:val="0E101A"/>
          <w:sz w:val="22"/>
          <w:szCs w:val="22"/>
        </w:rPr>
        <w:t>). These models aim to address some key issues which the competitive model does not easily address. Here, wage floors can positively affect employment (</w:t>
      </w:r>
      <w:ins w:id="171" w:author="成朗" w:date="2023-03-27T05:47:00Z">
        <w:r w:rsidR="00B54CA1">
          <w:rPr>
            <w:rFonts w:asciiTheme="majorHAnsi" w:hAnsiTheme="majorHAnsi" w:cstheme="majorHAnsi"/>
            <w:color w:val="0E101A"/>
            <w:sz w:val="22"/>
            <w:szCs w:val="22"/>
          </w:rPr>
          <w:t>Robinson</w:t>
        </w:r>
      </w:ins>
      <w:ins w:id="172" w:author="成朗" w:date="2023-03-27T10:22:00Z">
        <w:r w:rsidR="00F24AAD">
          <w:rPr>
            <w:rFonts w:asciiTheme="majorHAnsi" w:hAnsiTheme="majorHAnsi" w:cstheme="majorHAnsi"/>
            <w:color w:val="0E101A"/>
            <w:sz w:val="22"/>
            <w:szCs w:val="22"/>
          </w:rPr>
          <w:t>,</w:t>
        </w:r>
      </w:ins>
      <w:ins w:id="173" w:author="成朗" w:date="2023-03-27T05:47:00Z">
        <w:r w:rsidR="00B54CA1">
          <w:rPr>
            <w:rFonts w:asciiTheme="majorHAnsi" w:hAnsiTheme="majorHAnsi" w:cstheme="majorHAnsi"/>
            <w:color w:val="0E101A"/>
            <w:sz w:val="22"/>
            <w:szCs w:val="22"/>
          </w:rPr>
          <w:t xml:space="preserve"> 1933, </w:t>
        </w:r>
      </w:ins>
      <w:r w:rsidRPr="00CF21D5">
        <w:rPr>
          <w:rFonts w:asciiTheme="majorHAnsi" w:hAnsiTheme="majorHAnsi" w:cstheme="majorHAnsi"/>
          <w:color w:val="0E101A"/>
          <w:sz w:val="22"/>
          <w:szCs w:val="22"/>
        </w:rPr>
        <w:t xml:space="preserve">Manning, 2003; </w:t>
      </w:r>
      <w:proofErr w:type="spellStart"/>
      <w:r w:rsidRPr="00CF21D5">
        <w:rPr>
          <w:rFonts w:asciiTheme="majorHAnsi" w:hAnsiTheme="majorHAnsi" w:cstheme="majorHAnsi"/>
          <w:color w:val="0E101A"/>
          <w:sz w:val="22"/>
          <w:szCs w:val="22"/>
        </w:rPr>
        <w:t>Ashenfelter</w:t>
      </w:r>
      <w:proofErr w:type="spellEnd"/>
      <w:r w:rsidRPr="00CF21D5">
        <w:rPr>
          <w:rFonts w:asciiTheme="majorHAnsi" w:hAnsiTheme="majorHAnsi" w:cstheme="majorHAnsi"/>
          <w:color w:val="0E101A"/>
          <w:sz w:val="22"/>
          <w:szCs w:val="22"/>
        </w:rPr>
        <w:t xml:space="preserve"> et al., 2010). Search models allow for the coexistence of unemployed individuals and unfilled job vacancies. Therefore, an increase in minimum wages can boost job search, </w:t>
      </w:r>
      <w:ins w:id="174" w:author="成朗" w:date="2023-03-27T05:54:00Z">
        <w:r w:rsidR="00B54CA1">
          <w:rPr>
            <w:rFonts w:asciiTheme="majorHAnsi" w:hAnsiTheme="majorHAnsi" w:cstheme="majorHAnsi"/>
            <w:color w:val="0E101A"/>
            <w:sz w:val="22"/>
            <w:szCs w:val="22"/>
          </w:rPr>
          <w:t xml:space="preserve">and </w:t>
        </w:r>
      </w:ins>
      <w:r w:rsidRPr="00CF21D5">
        <w:rPr>
          <w:rFonts w:asciiTheme="majorHAnsi" w:hAnsiTheme="majorHAnsi" w:cstheme="majorHAnsi"/>
          <w:color w:val="0E101A"/>
          <w:sz w:val="22"/>
          <w:szCs w:val="22"/>
        </w:rPr>
        <w:t>lead</w:t>
      </w:r>
      <w:del w:id="175" w:author="成朗" w:date="2023-03-27T05:30:00Z">
        <w:r w:rsidRPr="00CF21D5" w:rsidDel="00EC0CDE">
          <w:rPr>
            <w:rFonts w:asciiTheme="majorHAnsi" w:hAnsiTheme="majorHAnsi" w:cstheme="majorHAnsi"/>
            <w:color w:val="0E101A"/>
            <w:sz w:val="22"/>
            <w:szCs w:val="22"/>
          </w:rPr>
          <w:delText>ing</w:delText>
        </w:r>
      </w:del>
      <w:r w:rsidRPr="00CF21D5">
        <w:rPr>
          <w:rFonts w:asciiTheme="majorHAnsi" w:hAnsiTheme="majorHAnsi" w:cstheme="majorHAnsi"/>
          <w:color w:val="0E101A"/>
          <w:sz w:val="22"/>
          <w:szCs w:val="22"/>
        </w:rPr>
        <w:t xml:space="preserve"> to a rise in employment and improved efficiency. Similarly, in the </w:t>
      </w:r>
      <w:r w:rsidR="008A54DE" w:rsidRPr="00CF21D5">
        <w:rPr>
          <w:rFonts w:asciiTheme="majorHAnsi" w:hAnsiTheme="majorHAnsi" w:cstheme="majorHAnsi"/>
          <w:color w:val="0E101A"/>
          <w:sz w:val="22"/>
          <w:szCs w:val="22"/>
        </w:rPr>
        <w:t>m</w:t>
      </w:r>
      <w:r w:rsidRPr="00CF21D5">
        <w:rPr>
          <w:rFonts w:asciiTheme="majorHAnsi" w:hAnsiTheme="majorHAnsi" w:cstheme="majorHAnsi"/>
          <w:color w:val="0E101A"/>
          <w:sz w:val="22"/>
          <w:szCs w:val="22"/>
        </w:rPr>
        <w:t xml:space="preserve">onopsony models, individual firms face an upward-sloping labour supply curve, where employment is an increasing function of wages.  </w:t>
      </w:r>
      <w:r w:rsidR="00A350F7">
        <w:rPr>
          <w:rFonts w:asciiTheme="majorHAnsi" w:hAnsiTheme="majorHAnsi" w:cstheme="majorHAnsi"/>
          <w:color w:val="0E101A"/>
          <w:sz w:val="22"/>
          <w:szCs w:val="22"/>
        </w:rPr>
        <w:t>M</w:t>
      </w:r>
      <w:r w:rsidRPr="00CF21D5">
        <w:rPr>
          <w:rFonts w:asciiTheme="majorHAnsi" w:hAnsiTheme="majorHAnsi" w:cstheme="majorHAnsi"/>
          <w:color w:val="0E101A"/>
          <w:sz w:val="22"/>
          <w:szCs w:val="22"/>
        </w:rPr>
        <w:t xml:space="preserve">onopsony </w:t>
      </w:r>
      <w:del w:id="176" w:author="成朗" w:date="2023-03-27T05:45:00Z">
        <w:r w:rsidRPr="00CF21D5" w:rsidDel="00B54CA1">
          <w:rPr>
            <w:rFonts w:asciiTheme="majorHAnsi" w:hAnsiTheme="majorHAnsi" w:cstheme="majorHAnsi"/>
            <w:color w:val="0E101A"/>
            <w:sz w:val="22"/>
            <w:szCs w:val="22"/>
          </w:rPr>
          <w:delText>theories</w:delText>
        </w:r>
        <w:r w:rsidR="00A350F7" w:rsidDel="00B54CA1">
          <w:rPr>
            <w:rFonts w:asciiTheme="majorHAnsi" w:hAnsiTheme="majorHAnsi" w:cstheme="majorHAnsi"/>
            <w:color w:val="0E101A"/>
            <w:sz w:val="22"/>
            <w:szCs w:val="22"/>
          </w:rPr>
          <w:delText xml:space="preserve"> </w:delText>
        </w:r>
      </w:del>
      <w:ins w:id="177" w:author="成朗" w:date="2023-03-27T05:45:00Z">
        <w:r w:rsidR="00B54CA1">
          <w:rPr>
            <w:rFonts w:asciiTheme="majorHAnsi" w:hAnsiTheme="majorHAnsi" w:cstheme="majorHAnsi"/>
            <w:color w:val="0E101A"/>
            <w:sz w:val="22"/>
            <w:szCs w:val="22"/>
          </w:rPr>
          <w:t>model</w:t>
        </w:r>
        <w:r w:rsidR="00B54CA1" w:rsidRPr="00CF21D5">
          <w:rPr>
            <w:rFonts w:asciiTheme="majorHAnsi" w:hAnsiTheme="majorHAnsi" w:cstheme="majorHAnsi"/>
            <w:color w:val="0E101A"/>
            <w:sz w:val="22"/>
            <w:szCs w:val="22"/>
          </w:rPr>
          <w:t>s</w:t>
        </w:r>
        <w:r w:rsidR="00B54CA1">
          <w:rPr>
            <w:rFonts w:asciiTheme="majorHAnsi" w:hAnsiTheme="majorHAnsi" w:cstheme="majorHAnsi"/>
            <w:color w:val="0E101A"/>
            <w:sz w:val="22"/>
            <w:szCs w:val="22"/>
          </w:rPr>
          <w:t xml:space="preserve"> </w:t>
        </w:r>
      </w:ins>
      <w:r w:rsidR="00A350F7">
        <w:rPr>
          <w:rFonts w:asciiTheme="majorHAnsi" w:hAnsiTheme="majorHAnsi" w:cstheme="majorHAnsi"/>
          <w:color w:val="0E101A"/>
          <w:sz w:val="22"/>
          <w:szCs w:val="22"/>
        </w:rPr>
        <w:t>predict that</w:t>
      </w:r>
      <w:r w:rsidRPr="00CF21D5">
        <w:rPr>
          <w:rFonts w:asciiTheme="majorHAnsi" w:hAnsiTheme="majorHAnsi" w:cstheme="majorHAnsi"/>
          <w:color w:val="0E101A"/>
          <w:sz w:val="22"/>
          <w:szCs w:val="22"/>
        </w:rPr>
        <w:t xml:space="preserve"> minimum wage increases</w:t>
      </w:r>
      <w:r w:rsidR="006825E5">
        <w:rPr>
          <w:rFonts w:asciiTheme="majorHAnsi" w:hAnsiTheme="majorHAnsi" w:cstheme="majorHAnsi"/>
          <w:color w:val="0E101A"/>
          <w:sz w:val="22"/>
          <w:szCs w:val="22"/>
        </w:rPr>
        <w:t xml:space="preserve"> can</w:t>
      </w:r>
      <w:r w:rsidRPr="00CF21D5">
        <w:rPr>
          <w:rFonts w:asciiTheme="majorHAnsi" w:hAnsiTheme="majorHAnsi" w:cstheme="majorHAnsi"/>
          <w:color w:val="0E101A"/>
          <w:sz w:val="22"/>
          <w:szCs w:val="22"/>
        </w:rPr>
        <w:t xml:space="preserve"> lead to increased employment</w:t>
      </w:r>
      <w:ins w:id="178" w:author="成朗" w:date="2023-03-27T05:31:00Z">
        <w:r w:rsidR="00EC0CDE">
          <w:rPr>
            <w:rFonts w:asciiTheme="majorHAnsi" w:hAnsiTheme="majorHAnsi" w:cstheme="majorHAnsi"/>
            <w:color w:val="0E101A"/>
            <w:sz w:val="22"/>
            <w:szCs w:val="22"/>
          </w:rPr>
          <w:t xml:space="preserve"> </w:t>
        </w:r>
      </w:ins>
      <w:ins w:id="179" w:author="成朗" w:date="2023-03-27T05:51:00Z">
        <w:r w:rsidR="00B54CA1">
          <w:rPr>
            <w:rFonts w:asciiTheme="majorHAnsi" w:hAnsiTheme="majorHAnsi" w:cstheme="majorHAnsi"/>
            <w:color w:val="0E101A"/>
            <w:sz w:val="22"/>
            <w:szCs w:val="22"/>
          </w:rPr>
          <w:t>if the increase is not too large</w:t>
        </w:r>
      </w:ins>
      <w:r w:rsidRPr="00CF21D5">
        <w:rPr>
          <w:rFonts w:asciiTheme="majorHAnsi" w:hAnsiTheme="majorHAnsi" w:cstheme="majorHAnsi"/>
          <w:color w:val="0E101A"/>
          <w:sz w:val="22"/>
          <w:szCs w:val="22"/>
        </w:rPr>
        <w:t>.</w:t>
      </w:r>
      <w:commentRangeStart w:id="180"/>
      <w:r w:rsidRPr="00CF21D5">
        <w:rPr>
          <w:rFonts w:asciiTheme="majorHAnsi" w:hAnsiTheme="majorHAnsi" w:cstheme="majorHAnsi"/>
          <w:color w:val="0E101A"/>
          <w:sz w:val="22"/>
          <w:szCs w:val="22"/>
        </w:rPr>
        <w:t xml:space="preserve"> </w:t>
      </w:r>
      <w:del w:id="181" w:author="成朗" w:date="2023-03-27T05:45:00Z">
        <w:r w:rsidRPr="00CF21D5" w:rsidDel="00B54CA1">
          <w:rPr>
            <w:rFonts w:asciiTheme="majorHAnsi" w:hAnsiTheme="majorHAnsi" w:cstheme="majorHAnsi"/>
            <w:color w:val="0E101A"/>
            <w:sz w:val="22"/>
            <w:szCs w:val="22"/>
          </w:rPr>
          <w:delText>In addition,</w:delText>
        </w:r>
        <w:r w:rsidR="00434730" w:rsidRPr="00CF21D5" w:rsidDel="00B54CA1">
          <w:rPr>
            <w:rFonts w:asciiTheme="majorHAnsi" w:hAnsiTheme="majorHAnsi" w:cstheme="majorHAnsi"/>
            <w:color w:val="0E101A"/>
            <w:sz w:val="22"/>
            <w:szCs w:val="22"/>
          </w:rPr>
          <w:delText xml:space="preserve"> if monopsonistic firms have market power in the product market that allows them to pass some of the minimum wage costs to consumers, one may find increases in </w:delText>
        </w:r>
      </w:del>
      <w:del w:id="182" w:author="成朗" w:date="2023-03-26T15:41:00Z">
        <w:r w:rsidR="00434730" w:rsidRPr="00CF21D5" w:rsidDel="00D76BA6">
          <w:rPr>
            <w:rFonts w:asciiTheme="majorHAnsi" w:hAnsiTheme="majorHAnsi" w:cstheme="majorHAnsi"/>
            <w:color w:val="0E101A"/>
            <w:sz w:val="22"/>
            <w:szCs w:val="22"/>
          </w:rPr>
          <w:delText xml:space="preserve">output </w:delText>
        </w:r>
      </w:del>
      <w:del w:id="183" w:author="成朗" w:date="2023-03-27T05:45:00Z">
        <w:r w:rsidR="00434730" w:rsidRPr="00CF21D5" w:rsidDel="00B54CA1">
          <w:rPr>
            <w:rFonts w:asciiTheme="majorHAnsi" w:hAnsiTheme="majorHAnsi" w:cstheme="majorHAnsi"/>
            <w:color w:val="0E101A"/>
            <w:sz w:val="22"/>
            <w:szCs w:val="22"/>
          </w:rPr>
          <w:delText>prices</w:delText>
        </w:r>
        <w:r w:rsidRPr="00CF21D5" w:rsidDel="00B54CA1">
          <w:rPr>
            <w:rFonts w:asciiTheme="majorHAnsi" w:hAnsiTheme="majorHAnsi" w:cstheme="majorHAnsi"/>
            <w:color w:val="0E101A"/>
            <w:sz w:val="22"/>
            <w:szCs w:val="22"/>
          </w:rPr>
          <w:delText>.</w:delText>
        </w:r>
      </w:del>
      <w:commentRangeEnd w:id="180"/>
      <w:r w:rsidR="00B54CA1">
        <w:rPr>
          <w:rStyle w:val="af1"/>
          <w:rFonts w:asciiTheme="minorHAnsi" w:eastAsiaTheme="minorEastAsia" w:hAnsiTheme="minorHAnsi" w:cstheme="minorBidi"/>
          <w:lang w:val="en-ZA" w:eastAsia="en-US"/>
        </w:rPr>
        <w:commentReference w:id="180"/>
      </w:r>
    </w:p>
    <w:p w14:paraId="0AC5503F" w14:textId="61BECC4B" w:rsidR="005A46B3" w:rsidRPr="00CF21D5" w:rsidRDefault="00A350F7" w:rsidP="00CF21D5">
      <w:pPr>
        <w:pStyle w:val="Web"/>
        <w:spacing w:line="360" w:lineRule="auto"/>
        <w:jc w:val="both"/>
        <w:rPr>
          <w:rFonts w:asciiTheme="majorHAnsi" w:hAnsiTheme="majorHAnsi" w:cstheme="majorHAnsi"/>
          <w:color w:val="0E101A"/>
          <w:sz w:val="22"/>
          <w:szCs w:val="22"/>
        </w:rPr>
      </w:pPr>
      <w:r>
        <w:rPr>
          <w:rFonts w:asciiTheme="majorHAnsi" w:hAnsiTheme="majorHAnsi" w:cstheme="majorHAnsi"/>
          <w:color w:val="0E101A"/>
          <w:sz w:val="22"/>
          <w:szCs w:val="22"/>
        </w:rPr>
        <w:t>In t</w:t>
      </w:r>
      <w:r w:rsidR="005A46B3" w:rsidRPr="00CF21D5">
        <w:rPr>
          <w:rFonts w:asciiTheme="majorHAnsi" w:hAnsiTheme="majorHAnsi" w:cstheme="majorHAnsi"/>
          <w:color w:val="0E101A"/>
          <w:sz w:val="22"/>
          <w:szCs w:val="22"/>
        </w:rPr>
        <w:t xml:space="preserve">he institutional model (Kaufman 2010, Hirsch et al. 2015, Lester 1960, Hall and Cooper 2012, Schmitt 2013, Wilson 2012), unlike </w:t>
      </w:r>
      <w:r>
        <w:rPr>
          <w:rFonts w:asciiTheme="majorHAnsi" w:hAnsiTheme="majorHAnsi" w:cstheme="majorHAnsi"/>
          <w:color w:val="0E101A"/>
          <w:sz w:val="22"/>
          <w:szCs w:val="22"/>
        </w:rPr>
        <w:t xml:space="preserve">in </w:t>
      </w:r>
      <w:r w:rsidR="005A46B3" w:rsidRPr="00CF21D5">
        <w:rPr>
          <w:rFonts w:asciiTheme="majorHAnsi" w:hAnsiTheme="majorHAnsi" w:cstheme="majorHAnsi"/>
          <w:color w:val="0E101A"/>
          <w:sz w:val="22"/>
          <w:szCs w:val="22"/>
        </w:rPr>
        <w:t xml:space="preserve">the neoclassical model, </w:t>
      </w:r>
      <w:r>
        <w:rPr>
          <w:rFonts w:asciiTheme="majorHAnsi" w:hAnsiTheme="majorHAnsi" w:cstheme="majorHAnsi"/>
          <w:color w:val="0E101A"/>
          <w:sz w:val="22"/>
          <w:szCs w:val="22"/>
        </w:rPr>
        <w:t xml:space="preserve">firms </w:t>
      </w:r>
      <w:r w:rsidR="005A46B3" w:rsidRPr="00CF21D5">
        <w:rPr>
          <w:rFonts w:asciiTheme="majorHAnsi" w:hAnsiTheme="majorHAnsi" w:cstheme="majorHAnsi"/>
          <w:color w:val="0E101A"/>
          <w:sz w:val="22"/>
          <w:szCs w:val="22"/>
        </w:rPr>
        <w:t xml:space="preserve">have room to improve economic efficiency. This model predicts that a firm’s immediate response to high minimum wage costs is to improve efficiency by adjusting the flexibility of work schedules, effort requirements, and investing in employee training opportunities (Clemens, 2021). </w:t>
      </w:r>
      <w:commentRangeStart w:id="184"/>
      <w:r>
        <w:rPr>
          <w:rFonts w:asciiTheme="majorHAnsi" w:hAnsiTheme="majorHAnsi" w:cstheme="majorHAnsi"/>
          <w:color w:val="0E101A"/>
          <w:sz w:val="22"/>
          <w:szCs w:val="22"/>
        </w:rPr>
        <w:t>In this paradigm, f</w:t>
      </w:r>
      <w:r w:rsidR="005A46B3" w:rsidRPr="00CF21D5">
        <w:rPr>
          <w:rFonts w:asciiTheme="majorHAnsi" w:hAnsiTheme="majorHAnsi" w:cstheme="majorHAnsi"/>
          <w:color w:val="0E101A"/>
          <w:sz w:val="22"/>
          <w:szCs w:val="22"/>
        </w:rPr>
        <w:t>irms can also increase the prices of their products to complement the increase in economic efficiency. </w:t>
      </w:r>
      <w:commentRangeEnd w:id="184"/>
      <w:r w:rsidR="00A83945">
        <w:rPr>
          <w:rStyle w:val="af1"/>
          <w:rFonts w:asciiTheme="minorHAnsi" w:eastAsiaTheme="minorEastAsia" w:hAnsiTheme="minorHAnsi" w:cstheme="minorBidi"/>
          <w:lang w:val="en-ZA" w:eastAsia="en-US"/>
        </w:rPr>
        <w:commentReference w:id="184"/>
      </w:r>
      <w:r w:rsidR="005A46B3" w:rsidRPr="00CF21D5">
        <w:rPr>
          <w:rFonts w:asciiTheme="majorHAnsi" w:hAnsiTheme="majorHAnsi" w:cstheme="majorHAnsi"/>
          <w:color w:val="0E101A"/>
          <w:sz w:val="22"/>
          <w:szCs w:val="22"/>
        </w:rPr>
        <w:t> </w:t>
      </w:r>
    </w:p>
    <w:p w14:paraId="0C9C23E9" w14:textId="56C20B96" w:rsidR="005A46B3" w:rsidRPr="00CF21D5" w:rsidRDefault="00DA43E1" w:rsidP="00CF21D5">
      <w:pPr>
        <w:pStyle w:v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The employment adjustment channel of minimum wage adjustment is the most widely studied and contentious topic among empirical economists. While a recent study by Geide-Stevenson and Perez</w:t>
      </w:r>
      <w:r w:rsidR="00A350F7">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(202</w:t>
      </w:r>
      <w:r w:rsidR="00A350F7">
        <w:rPr>
          <w:rFonts w:asciiTheme="majorHAnsi" w:hAnsiTheme="majorHAnsi" w:cstheme="majorHAnsi"/>
          <w:color w:val="0E101A"/>
          <w:sz w:val="22"/>
          <w:szCs w:val="22"/>
        </w:rPr>
        <w:t>2</w:t>
      </w:r>
      <w:proofErr w:type="gramStart"/>
      <w:r w:rsidRPr="00CF21D5">
        <w:rPr>
          <w:rFonts w:asciiTheme="majorHAnsi" w:hAnsiTheme="majorHAnsi" w:cstheme="majorHAnsi"/>
          <w:color w:val="0E101A"/>
          <w:sz w:val="22"/>
          <w:szCs w:val="22"/>
        </w:rPr>
        <w:t>)  reports</w:t>
      </w:r>
      <w:proofErr w:type="gramEnd"/>
      <w:r w:rsidRPr="00CF21D5">
        <w:rPr>
          <w:rFonts w:asciiTheme="majorHAnsi" w:hAnsiTheme="majorHAnsi" w:cstheme="majorHAnsi"/>
          <w:color w:val="0E101A"/>
          <w:sz w:val="22"/>
          <w:szCs w:val="22"/>
        </w:rPr>
        <w:t xml:space="preserve"> a decrease in the consensus among economists that minimum wages reduce youth and low-skill employment over time, recent empirical evidence </w:t>
      </w:r>
      <w:r w:rsidR="00A350F7">
        <w:rPr>
          <w:rFonts w:asciiTheme="majorHAnsi" w:hAnsiTheme="majorHAnsi" w:cstheme="majorHAnsi"/>
          <w:color w:val="0E101A"/>
          <w:sz w:val="22"/>
          <w:szCs w:val="22"/>
        </w:rPr>
        <w:t>supports that</w:t>
      </w:r>
      <w:r w:rsidRPr="00CF21D5">
        <w:rPr>
          <w:rFonts w:asciiTheme="majorHAnsi" w:hAnsiTheme="majorHAnsi" w:cstheme="majorHAnsi"/>
          <w:color w:val="0E101A"/>
          <w:sz w:val="22"/>
          <w:szCs w:val="22"/>
        </w:rPr>
        <w:t xml:space="preserve"> the</w:t>
      </w:r>
      <w:r w:rsidR="00A350F7">
        <w:rPr>
          <w:rFonts w:asciiTheme="majorHAnsi" w:hAnsiTheme="majorHAnsi" w:cstheme="majorHAnsi"/>
          <w:color w:val="0E101A"/>
          <w:sz w:val="22"/>
          <w:szCs w:val="22"/>
        </w:rPr>
        <w:t>re are</w:t>
      </w:r>
      <w:r w:rsidRPr="00CF21D5">
        <w:rPr>
          <w:rFonts w:asciiTheme="majorHAnsi" w:hAnsiTheme="majorHAnsi" w:cstheme="majorHAnsi"/>
          <w:color w:val="0E101A"/>
          <w:sz w:val="22"/>
          <w:szCs w:val="22"/>
        </w:rPr>
        <w:t xml:space="preserve"> adverse effects of minimum wages on employment of low-skilled workers (</w:t>
      </w:r>
      <w:commentRangeStart w:id="185"/>
      <w:proofErr w:type="spellStart"/>
      <w:del w:id="186" w:author="成朗" w:date="2023-03-27T11:00:00Z">
        <w:r w:rsidRPr="00CF21D5" w:rsidDel="00EA413D">
          <w:rPr>
            <w:rFonts w:asciiTheme="majorHAnsi" w:hAnsiTheme="majorHAnsi" w:cstheme="majorHAnsi"/>
            <w:color w:val="0E101A"/>
            <w:sz w:val="22"/>
            <w:szCs w:val="22"/>
          </w:rPr>
          <w:delText xml:space="preserve">Neumark &amp; Washer, 2006; </w:delText>
        </w:r>
      </w:del>
      <w:commentRangeEnd w:id="185"/>
      <w:r w:rsidR="00041571">
        <w:rPr>
          <w:rStyle w:val="af1"/>
          <w:rFonts w:asciiTheme="minorHAnsi" w:eastAsiaTheme="minorEastAsia" w:hAnsiTheme="minorHAnsi" w:cstheme="minorBidi"/>
          <w:lang w:val="en-ZA" w:eastAsia="en-US"/>
        </w:rPr>
        <w:commentReference w:id="185"/>
      </w:r>
      <w:r w:rsidRPr="00CF21D5">
        <w:rPr>
          <w:rFonts w:asciiTheme="majorHAnsi" w:hAnsiTheme="majorHAnsi" w:cstheme="majorHAnsi"/>
          <w:color w:val="0E101A"/>
          <w:sz w:val="22"/>
          <w:szCs w:val="22"/>
        </w:rPr>
        <w:t>Neumark</w:t>
      </w:r>
      <w:proofErr w:type="spellEnd"/>
      <w:r w:rsidRPr="00CF21D5">
        <w:rPr>
          <w:rFonts w:asciiTheme="majorHAnsi" w:hAnsiTheme="majorHAnsi" w:cstheme="majorHAnsi"/>
          <w:color w:val="0E101A"/>
          <w:sz w:val="22"/>
          <w:szCs w:val="22"/>
        </w:rPr>
        <w:t xml:space="preserve"> et al., 2014</w:t>
      </w:r>
      <w:ins w:id="187" w:author="成朗" w:date="2023-03-27T11:08:00Z">
        <w:r w:rsidR="00041571">
          <w:rPr>
            <w:rFonts w:asciiTheme="majorHAnsi" w:hAnsiTheme="majorHAnsi" w:cstheme="majorHAnsi"/>
            <w:color w:val="0E101A"/>
            <w:sz w:val="22"/>
            <w:szCs w:val="22"/>
          </w:rPr>
          <w:t>;</w:t>
        </w:r>
      </w:ins>
      <w:ins w:id="188" w:author="成朗" w:date="2023-03-27T11:01:00Z">
        <w:r w:rsidR="00EA413D">
          <w:rPr>
            <w:rFonts w:asciiTheme="majorHAnsi" w:hAnsiTheme="majorHAnsi" w:cstheme="majorHAnsi"/>
            <w:color w:val="0E101A"/>
            <w:sz w:val="22"/>
            <w:szCs w:val="22"/>
          </w:rPr>
          <w:t xml:space="preserve"> </w:t>
        </w:r>
        <w:proofErr w:type="spellStart"/>
        <w:r w:rsidR="00EA413D">
          <w:rPr>
            <w:rFonts w:asciiTheme="majorHAnsi" w:hAnsiTheme="majorHAnsi" w:cstheme="majorHAnsi"/>
            <w:color w:val="0E101A"/>
            <w:sz w:val="22"/>
            <w:szCs w:val="22"/>
          </w:rPr>
          <w:t>Neumark</w:t>
        </w:r>
        <w:proofErr w:type="spellEnd"/>
        <w:r w:rsidR="00EA413D">
          <w:rPr>
            <w:rFonts w:asciiTheme="majorHAnsi" w:hAnsiTheme="majorHAnsi" w:cstheme="majorHAnsi"/>
            <w:color w:val="0E101A"/>
            <w:sz w:val="22"/>
            <w:szCs w:val="22"/>
          </w:rPr>
          <w:t xml:space="preserve"> &amp; Shirley, 202</w:t>
        </w:r>
      </w:ins>
      <w:ins w:id="189" w:author="成朗" w:date="2023-03-27T11:07:00Z">
        <w:r w:rsidR="00041571">
          <w:rPr>
            <w:rFonts w:asciiTheme="majorHAnsi" w:hAnsiTheme="majorHAnsi" w:cstheme="majorHAnsi"/>
            <w:color w:val="0E101A"/>
            <w:sz w:val="22"/>
            <w:szCs w:val="22"/>
          </w:rPr>
          <w:t>2</w:t>
        </w:r>
      </w:ins>
      <w:r w:rsidRPr="00CF21D5">
        <w:rPr>
          <w:rFonts w:asciiTheme="majorHAnsi" w:hAnsiTheme="majorHAnsi" w:cstheme="majorHAnsi"/>
          <w:color w:val="0E101A"/>
          <w:sz w:val="22"/>
          <w:szCs w:val="22"/>
        </w:rPr>
        <w:t xml:space="preserve">). </w:t>
      </w:r>
      <w:r w:rsidR="005A46B3" w:rsidRPr="00CF21D5">
        <w:rPr>
          <w:rFonts w:asciiTheme="majorHAnsi" w:hAnsiTheme="majorHAnsi" w:cstheme="majorHAnsi"/>
          <w:color w:val="0E101A"/>
          <w:sz w:val="22"/>
          <w:szCs w:val="22"/>
        </w:rPr>
        <w:t xml:space="preserve"> </w:t>
      </w:r>
    </w:p>
    <w:p w14:paraId="5D1A4994" w14:textId="53B2B440" w:rsidR="005A46B3" w:rsidRPr="00CF21D5" w:rsidRDefault="005A46B3" w:rsidP="00CF21D5">
      <w:pPr>
        <w:pStyle w:val="Web"/>
        <w:spacing w:line="360" w:lineRule="auto"/>
        <w:jc w:val="both"/>
        <w:rPr>
          <w:rFonts w:asciiTheme="majorHAnsi" w:hAnsiTheme="majorHAnsi" w:cstheme="majorHAnsi"/>
          <w:color w:val="0E101A"/>
          <w:sz w:val="22"/>
          <w:szCs w:val="22"/>
        </w:rPr>
      </w:pPr>
      <w:commentRangeStart w:id="190"/>
      <w:r w:rsidRPr="00CF21D5">
        <w:rPr>
          <w:rFonts w:asciiTheme="majorHAnsi" w:hAnsiTheme="majorHAnsi" w:cstheme="majorHAnsi"/>
          <w:color w:val="0E101A"/>
          <w:sz w:val="22"/>
          <w:szCs w:val="22"/>
        </w:rPr>
        <w:t xml:space="preserve">The evidence of price pass-through is presented by Wadsworth (2010) who observed a relatively faster and more significant increase in prices of goods produced in minimum wage intensive sectors. </w:t>
      </w:r>
      <w:proofErr w:type="spellStart"/>
      <w:r w:rsidRPr="00CF21D5">
        <w:rPr>
          <w:rFonts w:asciiTheme="majorHAnsi" w:hAnsiTheme="majorHAnsi" w:cstheme="majorHAnsi"/>
          <w:color w:val="0E101A"/>
          <w:sz w:val="22"/>
          <w:szCs w:val="22"/>
        </w:rPr>
        <w:t>Harasztsosi</w:t>
      </w:r>
      <w:proofErr w:type="spellEnd"/>
      <w:r w:rsidRPr="00CF21D5">
        <w:rPr>
          <w:rFonts w:asciiTheme="majorHAnsi" w:hAnsiTheme="majorHAnsi" w:cstheme="majorHAnsi"/>
          <w:color w:val="0E101A"/>
          <w:sz w:val="22"/>
          <w:szCs w:val="22"/>
        </w:rPr>
        <w:t xml:space="preserve"> and Lindner (2019) also investigated price effects of minimum wages and reported a substantial pass-through of around 75%. </w:t>
      </w:r>
      <w:r w:rsidR="00EC5398" w:rsidRPr="00CF21D5">
        <w:rPr>
          <w:rFonts w:asciiTheme="majorHAnsi" w:hAnsiTheme="majorHAnsi" w:cstheme="majorHAnsi"/>
          <w:sz w:val="22"/>
          <w:szCs w:val="22"/>
        </w:rPr>
        <w:t xml:space="preserve">Furthermore, the pass-through was lower in tradeable than non-tradeable sectors, which suggests that the </w:t>
      </w:r>
      <w:proofErr w:type="spellStart"/>
      <w:r w:rsidR="00EC5398" w:rsidRPr="00CF21D5">
        <w:rPr>
          <w:rFonts w:asciiTheme="majorHAnsi" w:hAnsiTheme="majorHAnsi" w:cstheme="majorHAnsi"/>
          <w:sz w:val="22"/>
          <w:szCs w:val="22"/>
        </w:rPr>
        <w:t>tradeables</w:t>
      </w:r>
      <w:proofErr w:type="spellEnd"/>
      <w:r w:rsidR="00EC5398" w:rsidRPr="00CF21D5">
        <w:rPr>
          <w:rFonts w:asciiTheme="majorHAnsi" w:hAnsiTheme="majorHAnsi" w:cstheme="majorHAnsi"/>
          <w:sz w:val="22"/>
          <w:szCs w:val="22"/>
        </w:rPr>
        <w:t xml:space="preserve"> sector is more in line with the competitive model predictions</w:t>
      </w:r>
      <w:r w:rsidRPr="00CF21D5">
        <w:rPr>
          <w:rFonts w:asciiTheme="majorHAnsi" w:hAnsiTheme="majorHAnsi" w:cstheme="majorHAnsi"/>
          <w:color w:val="0E101A"/>
          <w:sz w:val="22"/>
          <w:szCs w:val="22"/>
        </w:rPr>
        <w:t>. Several other studies support the positive effect of minimum wage</w:t>
      </w:r>
      <w:r w:rsidR="006C4386" w:rsidRPr="00CF21D5">
        <w:rPr>
          <w:rFonts w:asciiTheme="majorHAnsi" w:hAnsiTheme="majorHAnsi" w:cstheme="majorHAnsi"/>
          <w:color w:val="0E101A"/>
          <w:sz w:val="22"/>
          <w:szCs w:val="22"/>
        </w:rPr>
        <w:t>s</w:t>
      </w:r>
      <w:r w:rsidRPr="00CF21D5">
        <w:rPr>
          <w:rFonts w:asciiTheme="majorHAnsi" w:hAnsiTheme="majorHAnsi" w:cstheme="majorHAnsi"/>
          <w:color w:val="0E101A"/>
          <w:sz w:val="22"/>
          <w:szCs w:val="22"/>
        </w:rPr>
        <w:t xml:space="preserve"> on inflation (Card and Krueger, 1995; Macdonald and Aaronson,2000; Hirsch et al., 2015; Huang et al., 2014). </w:t>
      </w:r>
      <w:commentRangeEnd w:id="190"/>
      <w:r w:rsidR="00041571">
        <w:rPr>
          <w:rStyle w:val="af1"/>
          <w:rFonts w:asciiTheme="minorHAnsi" w:eastAsiaTheme="minorEastAsia" w:hAnsiTheme="minorHAnsi" w:cstheme="minorBidi"/>
          <w:lang w:val="en-ZA" w:eastAsia="en-US"/>
        </w:rPr>
        <w:commentReference w:id="190"/>
      </w:r>
    </w:p>
    <w:p w14:paraId="5485ABD9" w14:textId="1DEF9FE6" w:rsidR="005A46B3" w:rsidRPr="00CF21D5" w:rsidRDefault="005A46B3" w:rsidP="00CF21D5">
      <w:pPr>
        <w:pStyle w:val="Web"/>
        <w:spacing w:line="360" w:lineRule="auto"/>
        <w:jc w:val="both"/>
        <w:rPr>
          <w:rFonts w:asciiTheme="majorHAnsi" w:hAnsiTheme="majorHAnsi" w:cstheme="majorHAnsi"/>
          <w:color w:val="0E101A"/>
          <w:sz w:val="22"/>
          <w:szCs w:val="22"/>
        </w:rPr>
      </w:pPr>
      <w:r w:rsidRPr="00CF21D5">
        <w:rPr>
          <w:rFonts w:asciiTheme="majorHAnsi" w:hAnsiTheme="majorHAnsi" w:cstheme="majorHAnsi"/>
          <w:color w:val="0E101A"/>
          <w:sz w:val="22"/>
          <w:szCs w:val="22"/>
        </w:rPr>
        <w:t xml:space="preserve">While older studies find that minimum wage increases do not significantly affect productivity (e.g., Acemoglu and Pischke 2003; Grossberg and Sicilian 1999; Neumark and Wascher 2001), more recent studies present positive minimum wage effects on training and productivity. For instance, Hirsch et al. (2015) find that minimum wages enhance productivity through the introduction of tighter working schedules and increased investment in employee training. Similarly, Riley and </w:t>
      </w:r>
      <w:proofErr w:type="spellStart"/>
      <w:r w:rsidRPr="00CF21D5">
        <w:rPr>
          <w:rFonts w:asciiTheme="majorHAnsi" w:hAnsiTheme="majorHAnsi" w:cstheme="majorHAnsi"/>
          <w:color w:val="0E101A"/>
          <w:sz w:val="22"/>
          <w:szCs w:val="22"/>
        </w:rPr>
        <w:t>Bondebene</w:t>
      </w:r>
      <w:proofErr w:type="spellEnd"/>
      <w:r w:rsidRPr="00CF21D5">
        <w:rPr>
          <w:rFonts w:asciiTheme="majorHAnsi" w:hAnsiTheme="majorHAnsi" w:cstheme="majorHAnsi"/>
          <w:color w:val="0E101A"/>
          <w:sz w:val="22"/>
          <w:szCs w:val="22"/>
        </w:rPr>
        <w:t xml:space="preserve"> (2015) report that the UK minimum wage increased labour productivity through an increase in the total factor productivity</w:t>
      </w:r>
      <w:r w:rsidR="00E963C0" w:rsidRPr="00CF21D5">
        <w:rPr>
          <w:rFonts w:asciiTheme="majorHAnsi" w:hAnsiTheme="majorHAnsi" w:cstheme="majorHAnsi"/>
          <w:color w:val="0E101A"/>
          <w:sz w:val="22"/>
          <w:szCs w:val="22"/>
        </w:rPr>
        <w:t xml:space="preserve"> - </w:t>
      </w:r>
      <w:r w:rsidRPr="00CF21D5">
        <w:rPr>
          <w:rFonts w:asciiTheme="majorHAnsi" w:hAnsiTheme="majorHAnsi" w:cstheme="majorHAnsi"/>
          <w:color w:val="0E101A"/>
          <w:sz w:val="22"/>
          <w:szCs w:val="22"/>
        </w:rPr>
        <w:t>a finding consistent with the institutional model of the labour market. </w:t>
      </w:r>
    </w:p>
    <w:p w14:paraId="607309DC" w14:textId="1DB84D1C" w:rsidR="00875B9C" w:rsidRDefault="005A46B3" w:rsidP="00CF21D5">
      <w:pPr>
        <w:spacing w:before="100" w:beforeAutospacing="1" w:after="100" w:afterAutospacing="1" w:line="360" w:lineRule="auto"/>
        <w:jc w:val="both"/>
        <w:rPr>
          <w:ins w:id="191" w:author="成朗" w:date="2023-03-27T11:18:00Z"/>
          <w:rFonts w:asciiTheme="majorHAnsi" w:hAnsiTheme="majorHAnsi" w:cstheme="majorHAnsi"/>
          <w:color w:val="0E101A"/>
        </w:rPr>
      </w:pPr>
      <w:r w:rsidRPr="00CF21D5">
        <w:rPr>
          <w:rFonts w:asciiTheme="majorHAnsi" w:hAnsiTheme="majorHAnsi" w:cstheme="majorHAnsi"/>
          <w:color w:val="0E101A"/>
        </w:rPr>
        <w:t>If firms fail to use any channel of adjustment in response to minimum wage increase, increased labour cost</w:t>
      </w:r>
      <w:r w:rsidR="00877346" w:rsidRPr="00CF21D5">
        <w:rPr>
          <w:rFonts w:asciiTheme="majorHAnsi" w:hAnsiTheme="majorHAnsi" w:cstheme="majorHAnsi"/>
          <w:color w:val="0E101A"/>
        </w:rPr>
        <w:t>s</w:t>
      </w:r>
      <w:r w:rsidRPr="00CF21D5">
        <w:rPr>
          <w:rFonts w:asciiTheme="majorHAnsi" w:hAnsiTheme="majorHAnsi" w:cstheme="majorHAnsi"/>
          <w:color w:val="0E101A"/>
        </w:rPr>
        <w:t xml:space="preserve"> lead to reduced </w:t>
      </w:r>
      <w:commentRangeStart w:id="192"/>
      <w:del w:id="193" w:author="成朗" w:date="2023-03-27T11:13:00Z">
        <w:r w:rsidRPr="00CF21D5" w:rsidDel="00470765">
          <w:rPr>
            <w:rFonts w:asciiTheme="majorHAnsi" w:hAnsiTheme="majorHAnsi" w:cstheme="majorHAnsi"/>
            <w:color w:val="0E101A"/>
          </w:rPr>
          <w:delText xml:space="preserve">revenues and </w:delText>
        </w:r>
      </w:del>
      <w:commentRangeEnd w:id="192"/>
      <w:r w:rsidR="00470765">
        <w:rPr>
          <w:rStyle w:val="af1"/>
        </w:rPr>
        <w:commentReference w:id="192"/>
      </w:r>
      <w:r w:rsidRPr="00CF21D5">
        <w:rPr>
          <w:rFonts w:asciiTheme="majorHAnsi" w:hAnsiTheme="majorHAnsi" w:cstheme="majorHAnsi"/>
          <w:color w:val="0E101A"/>
        </w:rPr>
        <w:t xml:space="preserve">profits. However, empirical evidence on the effect of minimum wages on profits is scarce. </w:t>
      </w:r>
      <w:proofErr w:type="spellStart"/>
      <w:r w:rsidRPr="00CF21D5">
        <w:rPr>
          <w:rFonts w:asciiTheme="majorHAnsi" w:hAnsiTheme="majorHAnsi" w:cstheme="majorHAnsi"/>
          <w:color w:val="0E101A"/>
        </w:rPr>
        <w:t>Draca</w:t>
      </w:r>
      <w:proofErr w:type="spellEnd"/>
      <w:r w:rsidRPr="00CF21D5">
        <w:rPr>
          <w:rFonts w:asciiTheme="majorHAnsi" w:hAnsiTheme="majorHAnsi" w:cstheme="majorHAnsi"/>
          <w:color w:val="0E101A"/>
        </w:rPr>
        <w:t>, Machin and van Reenen (2011) f</w:t>
      </w:r>
      <w:r w:rsidR="00877346" w:rsidRPr="00CF21D5">
        <w:rPr>
          <w:rFonts w:asciiTheme="majorHAnsi" w:hAnsiTheme="majorHAnsi" w:cstheme="majorHAnsi"/>
          <w:color w:val="0E101A"/>
        </w:rPr>
        <w:t>ound</w:t>
      </w:r>
      <w:r w:rsidRPr="00CF21D5">
        <w:rPr>
          <w:rFonts w:asciiTheme="majorHAnsi" w:hAnsiTheme="majorHAnsi" w:cstheme="majorHAnsi"/>
          <w:color w:val="0E101A"/>
        </w:rPr>
        <w:t xml:space="preserve"> that firms largely absorbed the newly introduced National </w:t>
      </w:r>
      <w:r w:rsidR="00C85BFD">
        <w:rPr>
          <w:rFonts w:asciiTheme="majorHAnsi" w:hAnsiTheme="majorHAnsi" w:cstheme="majorHAnsi"/>
          <w:color w:val="0E101A"/>
        </w:rPr>
        <w:t>M</w:t>
      </w:r>
      <w:r w:rsidRPr="00CF21D5">
        <w:rPr>
          <w:rFonts w:asciiTheme="majorHAnsi" w:hAnsiTheme="majorHAnsi" w:cstheme="majorHAnsi"/>
          <w:color w:val="0E101A"/>
        </w:rPr>
        <w:t xml:space="preserve">inimum </w:t>
      </w:r>
      <w:r w:rsidR="00C85BFD">
        <w:rPr>
          <w:rFonts w:asciiTheme="majorHAnsi" w:hAnsiTheme="majorHAnsi" w:cstheme="majorHAnsi"/>
          <w:color w:val="0E101A"/>
        </w:rPr>
        <w:t>W</w:t>
      </w:r>
      <w:r w:rsidRPr="00CF21D5">
        <w:rPr>
          <w:rFonts w:asciiTheme="majorHAnsi" w:hAnsiTheme="majorHAnsi" w:cstheme="majorHAnsi"/>
          <w:color w:val="0E101A"/>
        </w:rPr>
        <w:t xml:space="preserve">age in the United Kingdom (UK) through reduced profits. The profit effects on minimum wage legislation have implications for firm survival and exit. A negative impact of minimum wages on </w:t>
      </w:r>
      <w:del w:id="194" w:author="成朗" w:date="2023-03-27T11:13:00Z">
        <w:r w:rsidRPr="00CF21D5" w:rsidDel="00470765">
          <w:rPr>
            <w:rFonts w:asciiTheme="majorHAnsi" w:hAnsiTheme="majorHAnsi" w:cstheme="majorHAnsi"/>
            <w:color w:val="0E101A"/>
          </w:rPr>
          <w:delText xml:space="preserve">revenue and </w:delText>
        </w:r>
      </w:del>
      <w:r w:rsidRPr="00CF21D5">
        <w:rPr>
          <w:rFonts w:asciiTheme="majorHAnsi" w:hAnsiTheme="majorHAnsi" w:cstheme="majorHAnsi"/>
          <w:color w:val="0E101A"/>
        </w:rPr>
        <w:t xml:space="preserve">profit </w:t>
      </w:r>
      <w:r w:rsidR="00C85BFD">
        <w:rPr>
          <w:rFonts w:asciiTheme="majorHAnsi" w:hAnsiTheme="majorHAnsi" w:cstheme="majorHAnsi"/>
          <w:color w:val="0E101A"/>
        </w:rPr>
        <w:t xml:space="preserve">eventually </w:t>
      </w:r>
      <w:r w:rsidRPr="00CF21D5">
        <w:rPr>
          <w:rFonts w:asciiTheme="majorHAnsi" w:hAnsiTheme="majorHAnsi" w:cstheme="majorHAnsi"/>
          <w:color w:val="0E101A"/>
        </w:rPr>
        <w:t xml:space="preserve">increases </w:t>
      </w:r>
      <w:r w:rsidR="00C85BFD">
        <w:rPr>
          <w:rFonts w:asciiTheme="majorHAnsi" w:hAnsiTheme="majorHAnsi" w:cstheme="majorHAnsi"/>
          <w:color w:val="0E101A"/>
        </w:rPr>
        <w:t xml:space="preserve">the risk of firm </w:t>
      </w:r>
      <w:proofErr w:type="gramStart"/>
      <w:r w:rsidR="00EC5398" w:rsidRPr="00CF21D5">
        <w:rPr>
          <w:rFonts w:asciiTheme="majorHAnsi" w:hAnsiTheme="majorHAnsi" w:cstheme="majorHAnsi"/>
          <w:color w:val="0E101A"/>
        </w:rPr>
        <w:t xml:space="preserve">exit </w:t>
      </w:r>
      <w:r w:rsidRPr="00CF21D5">
        <w:rPr>
          <w:rFonts w:asciiTheme="majorHAnsi" w:hAnsiTheme="majorHAnsi" w:cstheme="majorHAnsi"/>
          <w:color w:val="0E101A"/>
        </w:rPr>
        <w:t xml:space="preserve"> (</w:t>
      </w:r>
      <w:proofErr w:type="gramEnd"/>
      <w:r w:rsidRPr="00CF21D5">
        <w:rPr>
          <w:rFonts w:asciiTheme="majorHAnsi" w:hAnsiTheme="majorHAnsi" w:cstheme="majorHAnsi"/>
          <w:color w:val="0E101A"/>
        </w:rPr>
        <w:t>Luca and Luca, 2019).</w:t>
      </w:r>
      <w:ins w:id="195" w:author="成朗" w:date="2023-03-27T11:18:00Z">
        <w:r w:rsidR="00470765">
          <w:rPr>
            <w:rFonts w:asciiTheme="majorHAnsi" w:hAnsiTheme="majorHAnsi" w:cstheme="majorHAnsi"/>
            <w:color w:val="0E101A"/>
          </w:rPr>
          <w:t xml:space="preserve"> </w:t>
        </w:r>
      </w:ins>
      <w:commentRangeStart w:id="196"/>
      <w:ins w:id="197" w:author="成朗" w:date="2023-03-27T11:23:00Z">
        <w:r w:rsidR="00C9249C">
          <w:rPr>
            <w:rFonts w:asciiTheme="majorHAnsi" w:hAnsiTheme="majorHAnsi" w:cstheme="majorHAnsi"/>
            <w:color w:val="0E101A"/>
          </w:rPr>
          <w:t>Firm exit</w:t>
        </w:r>
      </w:ins>
      <w:ins w:id="198" w:author="成朗" w:date="2023-03-27T11:18:00Z">
        <w:r w:rsidR="00470765">
          <w:rPr>
            <w:rFonts w:asciiTheme="majorHAnsi" w:hAnsiTheme="majorHAnsi" w:cstheme="majorHAnsi"/>
            <w:color w:val="0E101A"/>
          </w:rPr>
          <w:t xml:space="preserve"> </w:t>
        </w:r>
      </w:ins>
      <w:ins w:id="199" w:author="成朗" w:date="2023-03-27T11:23:00Z">
        <w:r w:rsidR="00C9249C">
          <w:rPr>
            <w:rFonts w:asciiTheme="majorHAnsi" w:hAnsiTheme="majorHAnsi" w:cstheme="majorHAnsi"/>
            <w:color w:val="0E101A"/>
          </w:rPr>
          <w:t>wa</w:t>
        </w:r>
      </w:ins>
      <w:ins w:id="200" w:author="成朗" w:date="2023-03-27T11:18:00Z">
        <w:r w:rsidR="00470765">
          <w:rPr>
            <w:rFonts w:asciiTheme="majorHAnsi" w:hAnsiTheme="majorHAnsi" w:cstheme="majorHAnsi"/>
            <w:color w:val="0E101A"/>
          </w:rPr>
          <w:t xml:space="preserve">s particularly pronounced for small scale firms when </w:t>
        </w:r>
      </w:ins>
      <w:ins w:id="201" w:author="成朗" w:date="2023-03-27T11:19:00Z">
        <w:r w:rsidR="00470765">
          <w:rPr>
            <w:rFonts w:asciiTheme="majorHAnsi" w:hAnsiTheme="majorHAnsi" w:cstheme="majorHAnsi"/>
            <w:color w:val="0E101A"/>
          </w:rPr>
          <w:t>Germany introduced the national minimum wage</w:t>
        </w:r>
      </w:ins>
      <w:ins w:id="202" w:author="成朗" w:date="2023-03-27T11:21:00Z">
        <w:r w:rsidR="00470765">
          <w:rPr>
            <w:rFonts w:asciiTheme="majorHAnsi" w:hAnsiTheme="majorHAnsi" w:cstheme="majorHAnsi"/>
            <w:color w:val="0E101A"/>
          </w:rPr>
          <w:t xml:space="preserve"> </w:t>
        </w:r>
      </w:ins>
      <w:ins w:id="203" w:author="成朗" w:date="2023-03-27T11:19:00Z">
        <w:r w:rsidR="00470765">
          <w:rPr>
            <w:rFonts w:asciiTheme="majorHAnsi" w:hAnsiTheme="majorHAnsi" w:cstheme="majorHAnsi"/>
            <w:color w:val="0E101A"/>
          </w:rPr>
          <w:t>(</w:t>
        </w:r>
        <w:proofErr w:type="spellStart"/>
        <w:r w:rsidR="00470765">
          <w:rPr>
            <w:rFonts w:asciiTheme="majorHAnsi" w:hAnsiTheme="majorHAnsi" w:cstheme="majorHAnsi"/>
            <w:color w:val="0E101A"/>
          </w:rPr>
          <w:t>Dustmann</w:t>
        </w:r>
        <w:proofErr w:type="spellEnd"/>
        <w:r w:rsidR="00470765">
          <w:rPr>
            <w:rFonts w:asciiTheme="majorHAnsi" w:hAnsiTheme="majorHAnsi" w:cstheme="majorHAnsi"/>
            <w:color w:val="0E101A"/>
          </w:rPr>
          <w:t xml:space="preserve"> et al. 2022)</w:t>
        </w:r>
      </w:ins>
      <w:commentRangeEnd w:id="196"/>
      <w:ins w:id="204" w:author="成朗" w:date="2023-03-27T11:21:00Z">
        <w:r w:rsidR="00470765">
          <w:rPr>
            <w:rStyle w:val="af1"/>
          </w:rPr>
          <w:commentReference w:id="196"/>
        </w:r>
      </w:ins>
    </w:p>
    <w:p w14:paraId="78285B07" w14:textId="7574B299" w:rsidR="00470765" w:rsidRDefault="00470765" w:rsidP="00CF21D5">
      <w:pPr>
        <w:spacing w:before="100" w:beforeAutospacing="1" w:after="100" w:afterAutospacing="1" w:line="360" w:lineRule="auto"/>
        <w:jc w:val="both"/>
        <w:rPr>
          <w:ins w:id="205" w:author="成朗" w:date="2023-03-27T11:18:00Z"/>
          <w:rFonts w:asciiTheme="majorHAnsi" w:hAnsiTheme="majorHAnsi" w:cstheme="majorHAnsi"/>
          <w:color w:val="0E101A"/>
        </w:rPr>
      </w:pPr>
    </w:p>
    <w:p w14:paraId="18F48222" w14:textId="77777777" w:rsidR="00470765" w:rsidRPr="00CF21D5" w:rsidRDefault="00470765" w:rsidP="00CF21D5">
      <w:pPr>
        <w:spacing w:before="100" w:beforeAutospacing="1" w:after="100" w:afterAutospacing="1" w:line="360" w:lineRule="auto"/>
        <w:jc w:val="both"/>
        <w:rPr>
          <w:rFonts w:asciiTheme="majorHAnsi" w:hAnsiTheme="majorHAnsi" w:cstheme="majorHAnsi"/>
          <w:color w:val="0E101A"/>
        </w:rPr>
      </w:pPr>
    </w:p>
    <w:p w14:paraId="00227058" w14:textId="77777777" w:rsidR="005A46B3" w:rsidRPr="00CF21D5" w:rsidRDefault="005A46B3" w:rsidP="00CF21D5">
      <w:pPr>
        <w:pStyle w:val="a6"/>
        <w:numPr>
          <w:ilvl w:val="0"/>
          <w:numId w:val="6"/>
        </w:numPr>
        <w:spacing w:line="360" w:lineRule="auto"/>
        <w:rPr>
          <w:rFonts w:asciiTheme="majorHAnsi" w:hAnsiTheme="majorHAnsi" w:cstheme="majorHAnsi"/>
          <w:b/>
          <w:bCs/>
          <w:lang w:val="en-US"/>
        </w:rPr>
      </w:pPr>
      <w:commentRangeStart w:id="206"/>
      <w:r w:rsidRPr="00CF21D5">
        <w:rPr>
          <w:rFonts w:asciiTheme="majorHAnsi" w:hAnsiTheme="majorHAnsi" w:cstheme="majorHAnsi"/>
          <w:b/>
          <w:bCs/>
          <w:lang w:val="en-US"/>
        </w:rPr>
        <w:t>Empirical strategy</w:t>
      </w:r>
      <w:commentRangeEnd w:id="206"/>
      <w:r w:rsidR="00470C60">
        <w:rPr>
          <w:rStyle w:val="af1"/>
        </w:rPr>
        <w:commentReference w:id="206"/>
      </w:r>
    </w:p>
    <w:p w14:paraId="443C9D56" w14:textId="2380D89E" w:rsidR="005A46B3" w:rsidRPr="00CF21D5" w:rsidRDefault="005A46B3" w:rsidP="00CF21D5">
      <w:pPr>
        <w:spacing w:before="100" w:beforeAutospacing="1" w:after="100" w:afterAutospacing="1" w:line="360" w:lineRule="auto"/>
        <w:jc w:val="both"/>
        <w:rPr>
          <w:rFonts w:asciiTheme="majorHAnsi" w:eastAsia="Times New Roman" w:hAnsiTheme="majorHAnsi" w:cstheme="majorHAnsi"/>
          <w:lang w:val="en-GB" w:eastAsia="en-GB"/>
        </w:rPr>
      </w:pPr>
      <w:r w:rsidRPr="00CF21D5">
        <w:rPr>
          <w:rFonts w:asciiTheme="majorHAnsi" w:hAnsiTheme="majorHAnsi" w:cstheme="majorHAnsi"/>
          <w:lang w:val="en-US"/>
        </w:rPr>
        <w:t xml:space="preserve">To estimate the impact of the minimum wage hike on farms, we compare the evolution of key variables between our treatment and control firms. We closely follow </w:t>
      </w:r>
      <w:ins w:id="207" w:author="成朗" w:date="2023-03-26T15:58:00Z">
        <w:r w:rsidR="00562F37" w:rsidRPr="00F9339E">
          <w:rPr>
            <w:rFonts w:asciiTheme="majorHAnsi" w:hAnsiTheme="majorHAnsi" w:cstheme="majorHAnsi"/>
          </w:rPr>
          <w:t>Machin, Manning, and Rahman (2003) and</w:t>
        </w:r>
        <w:r w:rsidR="00562F37">
          <w:t xml:space="preserve"> </w:t>
        </w:r>
        <w:proofErr w:type="spellStart"/>
        <w:r w:rsidR="00562F37" w:rsidRPr="00B9129D">
          <w:rPr>
            <w:rFonts w:asciiTheme="majorHAnsi" w:hAnsiTheme="majorHAnsi" w:cstheme="majorHAnsi"/>
            <w:lang w:val="en-US"/>
          </w:rPr>
          <w:t>Harasztosi</w:t>
        </w:r>
        <w:proofErr w:type="spellEnd"/>
        <w:r w:rsidR="00562F37">
          <w:rPr>
            <w:rFonts w:asciiTheme="majorHAnsi" w:hAnsiTheme="majorHAnsi" w:cstheme="majorHAnsi"/>
            <w:lang w:val="en-US"/>
          </w:rPr>
          <w:t xml:space="preserve"> and</w:t>
        </w:r>
        <w:r w:rsidR="00562F37" w:rsidRPr="00B9129D">
          <w:t xml:space="preserve"> </w:t>
        </w:r>
        <w:r w:rsidR="00562F37" w:rsidRPr="00B9129D">
          <w:rPr>
            <w:rFonts w:asciiTheme="majorHAnsi" w:hAnsiTheme="majorHAnsi" w:cstheme="majorHAnsi"/>
            <w:lang w:val="en-US"/>
          </w:rPr>
          <w:t>Lindner</w:t>
        </w:r>
        <w:r w:rsidR="00562F37">
          <w:rPr>
            <w:rFonts w:asciiTheme="majorHAnsi" w:hAnsiTheme="majorHAnsi" w:cstheme="majorHAnsi"/>
            <w:lang w:val="en-US"/>
          </w:rPr>
          <w:t xml:space="preserve"> (2019) to estimate time-varying impacts on various firm outcomes</w:t>
        </w:r>
        <w:r w:rsidR="00562F37" w:rsidRPr="00CF21D5">
          <w:rPr>
            <w:rFonts w:asciiTheme="majorHAnsi" w:hAnsiTheme="majorHAnsi" w:cstheme="majorHAnsi"/>
            <w:lang w:val="en-US"/>
          </w:rPr>
          <w:t xml:space="preserve"> </w:t>
        </w:r>
      </w:ins>
      <w:del w:id="208" w:author="成朗" w:date="2023-03-26T15:58:00Z">
        <w:r w:rsidRPr="00CF21D5" w:rsidDel="00562F37">
          <w:rPr>
            <w:rFonts w:asciiTheme="majorHAnsi" w:hAnsiTheme="majorHAnsi" w:cstheme="majorHAnsi"/>
            <w:lang w:val="en-US"/>
          </w:rPr>
          <w:delText>Harasztsosi</w:delText>
        </w:r>
        <w:r w:rsidRPr="00CF21D5" w:rsidDel="00562F37">
          <w:rPr>
            <w:rFonts w:asciiTheme="majorHAnsi" w:eastAsia="Times New Roman" w:hAnsiTheme="majorHAnsi" w:cstheme="majorHAnsi"/>
            <w:lang w:val="en-GB" w:eastAsia="en-GB"/>
          </w:rPr>
          <w:delText xml:space="preserve"> and Lindner (2019) to estimate the difference-</w:delText>
        </w:r>
        <w:r w:rsidR="00E43659" w:rsidRPr="00CF21D5" w:rsidDel="00562F37">
          <w:rPr>
            <w:rFonts w:asciiTheme="majorHAnsi" w:eastAsia="Times New Roman" w:hAnsiTheme="majorHAnsi" w:cstheme="majorHAnsi"/>
            <w:lang w:val="en-GB" w:eastAsia="en-GB"/>
          </w:rPr>
          <w:delText>in-</w:delText>
        </w:r>
        <w:r w:rsidRPr="00CF21D5" w:rsidDel="00562F37">
          <w:rPr>
            <w:rFonts w:asciiTheme="majorHAnsi" w:eastAsia="Times New Roman" w:hAnsiTheme="majorHAnsi" w:cstheme="majorHAnsi"/>
            <w:lang w:val="en-GB" w:eastAsia="en-GB"/>
          </w:rPr>
          <w:delText xml:space="preserve">differences framework </w:delText>
        </w:r>
      </w:del>
      <w:r w:rsidRPr="00CF21D5">
        <w:rPr>
          <w:rFonts w:asciiTheme="majorHAnsi" w:eastAsia="Times New Roman" w:hAnsiTheme="majorHAnsi" w:cstheme="majorHAnsi"/>
          <w:lang w:val="en-GB" w:eastAsia="en-GB"/>
        </w:rPr>
        <w:t xml:space="preserve">in the </w:t>
      </w:r>
      <w:ins w:id="209" w:author="成朗" w:date="2023-03-26T20:42:00Z">
        <w:r w:rsidR="007874EE">
          <w:rPr>
            <w:rFonts w:asciiTheme="majorHAnsi" w:eastAsia="Times New Roman" w:hAnsiTheme="majorHAnsi" w:cstheme="majorHAnsi"/>
            <w:lang w:val="en-GB" w:eastAsia="en-GB"/>
          </w:rPr>
          <w:t xml:space="preserve">event-study </w:t>
        </w:r>
      </w:ins>
      <w:ins w:id="210" w:author="成朗" w:date="2023-03-26T20:43:00Z">
        <w:r w:rsidR="007874EE">
          <w:rPr>
            <w:rFonts w:asciiTheme="majorHAnsi" w:eastAsia="Times New Roman" w:hAnsiTheme="majorHAnsi" w:cstheme="majorHAnsi"/>
            <w:lang w:val="en-GB" w:eastAsia="en-GB"/>
          </w:rPr>
          <w:t xml:space="preserve">design </w:t>
        </w:r>
      </w:ins>
      <w:r w:rsidRPr="00CF21D5">
        <w:rPr>
          <w:rFonts w:asciiTheme="majorHAnsi" w:eastAsia="Times New Roman" w:hAnsiTheme="majorHAnsi" w:cstheme="majorHAnsi"/>
          <w:lang w:val="en-GB" w:eastAsia="en-GB"/>
        </w:rPr>
        <w:t>form</w:t>
      </w:r>
      <w:ins w:id="211" w:author="成朗" w:date="2023-03-26T20:43:00Z">
        <w:r w:rsidR="007874EE">
          <w:rPr>
            <w:rFonts w:asciiTheme="majorHAnsi" w:eastAsia="Times New Roman" w:hAnsiTheme="majorHAnsi" w:cstheme="majorHAnsi"/>
            <w:lang w:val="en-GB" w:eastAsia="en-GB"/>
          </w:rPr>
          <w:t xml:space="preserve"> </w:t>
        </w:r>
      </w:ins>
      <w:ins w:id="212" w:author="成朗" w:date="2023-03-27T11:25:00Z">
        <w:r w:rsidR="00C9249C">
          <w:rPr>
            <w:rFonts w:asciiTheme="majorHAnsi" w:eastAsia="Times New Roman" w:hAnsiTheme="majorHAnsi" w:cstheme="majorHAnsi"/>
            <w:lang w:val="en-GB" w:eastAsia="en-GB"/>
          </w:rPr>
          <w:t>in</w:t>
        </w:r>
      </w:ins>
      <w:ins w:id="213" w:author="成朗" w:date="2023-03-26T20:43:00Z">
        <w:r w:rsidR="007874EE">
          <w:rPr>
            <w:rFonts w:asciiTheme="majorHAnsi" w:eastAsia="Times New Roman" w:hAnsiTheme="majorHAnsi" w:cstheme="majorHAnsi"/>
            <w:lang w:val="en-GB" w:eastAsia="en-GB"/>
          </w:rPr>
          <w:t xml:space="preserve"> p</w:t>
        </w:r>
      </w:ins>
      <w:ins w:id="214" w:author="成朗" w:date="2023-03-26T20:44:00Z">
        <w:r w:rsidR="007874EE">
          <w:rPr>
            <w:rFonts w:asciiTheme="majorHAnsi" w:eastAsia="Times New Roman" w:hAnsiTheme="majorHAnsi" w:cstheme="majorHAnsi"/>
            <w:lang w:val="en-GB" w:eastAsia="en-GB"/>
          </w:rPr>
          <w:t>ercentage changes</w:t>
        </w:r>
      </w:ins>
      <w:r w:rsidRPr="00CF21D5">
        <w:rPr>
          <w:rFonts w:asciiTheme="majorHAnsi" w:eastAsia="Times New Roman" w:hAnsiTheme="majorHAnsi" w:cstheme="majorHAnsi"/>
          <w:lang w:val="en-GB" w:eastAsia="en-GB"/>
        </w:rPr>
        <w:t xml:space="preserve">: </w:t>
      </w:r>
    </w:p>
    <w:p w14:paraId="646CBD04" w14:textId="77777777" w:rsidR="005A46B3" w:rsidRPr="00CF21D5" w:rsidRDefault="00000000" w:rsidP="00CF21D5">
      <w:pPr>
        <w:pStyle w:val="a6"/>
        <w:spacing w:before="100" w:beforeAutospacing="1" w:after="100" w:afterAutospacing="1" w:line="36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5A46B3" w:rsidRPr="00CF21D5">
        <w:rPr>
          <w:rFonts w:asciiTheme="majorHAnsi" w:eastAsia="Times New Roman" w:hAnsiTheme="majorHAnsi" w:cstheme="majorHAnsi"/>
          <w:lang w:val="en-GB" w:eastAsia="en-GB"/>
        </w:rPr>
        <w:t xml:space="preserve">                (1)           </w:t>
      </w:r>
    </w:p>
    <w:p w14:paraId="3A9C2356" w14:textId="3AD372B3" w:rsidR="005A46B3" w:rsidRDefault="005A46B3" w:rsidP="00CF21D5">
      <w:pPr>
        <w:spacing w:before="100" w:beforeAutospacing="1" w:after="100" w:afterAutospacing="1" w:line="360" w:lineRule="auto"/>
        <w:jc w:val="both"/>
        <w:rPr>
          <w:ins w:id="215" w:author="成朗" w:date="2023-03-27T11:28:00Z"/>
          <w:rFonts w:asciiTheme="majorHAnsi" w:eastAsia="Times New Roman" w:hAnsiTheme="majorHAnsi" w:cstheme="majorHAnsi"/>
          <w:lang w:val="en-GB" w:eastAsia="en-GB"/>
        </w:rPr>
      </w:pPr>
      <w:del w:id="216" w:author="成朗" w:date="2023-03-26T15:58:00Z">
        <w:r w:rsidRPr="00CF21D5" w:rsidDel="00562F37">
          <w:rPr>
            <w:rFonts w:asciiTheme="majorHAnsi" w:eastAsia="Times New Roman" w:hAnsiTheme="majorHAnsi" w:cstheme="majorHAnsi"/>
            <w:lang w:val="en-GB" w:eastAsia="en-GB"/>
          </w:rPr>
          <w:delText xml:space="preserve">Where </w:delText>
        </w:r>
      </w:del>
      <w:ins w:id="217" w:author="成朗" w:date="2023-03-26T15:58:00Z">
        <w:r w:rsidR="00562F37">
          <w:rPr>
            <w:rFonts w:asciiTheme="majorHAnsi" w:eastAsia="Times New Roman" w:hAnsiTheme="majorHAnsi" w:cstheme="majorHAnsi"/>
            <w:lang w:val="en-GB" w:eastAsia="en-GB"/>
          </w:rPr>
          <w:t>w</w:t>
        </w:r>
        <w:r w:rsidR="00562F37" w:rsidRPr="00CF21D5">
          <w:rPr>
            <w:rFonts w:asciiTheme="majorHAnsi" w:eastAsia="Times New Roman" w:hAnsiTheme="majorHAnsi" w:cstheme="majorHAnsi"/>
            <w:lang w:val="en-GB" w:eastAsia="en-GB"/>
          </w:rPr>
          <w:t xml:space="preserve">here </w:t>
        </w:r>
      </w:ins>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outcome variable of interest for firm </w:t>
      </w:r>
      <m:oMath>
        <m:r>
          <w:rPr>
            <w:rFonts w:ascii="Cambria Math" w:eastAsia="Times New Roman" w:hAnsi="Cambria Math" w:cstheme="majorHAnsi"/>
            <w:lang w:val="en-GB" w:eastAsia="en-GB"/>
          </w:rPr>
          <m:t>i</m:t>
        </m:r>
      </m:oMath>
      <w:r w:rsidRPr="00CF21D5">
        <w:rPr>
          <w:rFonts w:asciiTheme="majorHAnsi" w:eastAsia="Times New Roman" w:hAnsiTheme="majorHAnsi" w:cstheme="majorHAnsi"/>
          <w:lang w:val="en-GB" w:eastAsia="en-GB"/>
        </w:rPr>
        <w:t xml:space="preserve"> at time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w:t>
      </w:r>
      <m:oMath>
        <m:r>
          <w:rPr>
            <w:rFonts w:ascii="Cambria Math" w:eastAsia="Times New Roman" w:hAnsi="Cambria Math" w:cstheme="majorHAnsi"/>
            <w:lang w:val="en-GB" w:eastAsia="en-GB"/>
          </w:rPr>
          <m:t>FA</m:t>
        </m:r>
      </m:oMath>
      <w:r w:rsidRPr="00CF21D5">
        <w:rPr>
          <w:rFonts w:asciiTheme="majorHAnsi" w:eastAsia="Times New Roman" w:hAnsiTheme="majorHAnsi" w:cstheme="majorHAnsi"/>
          <w:lang w:val="en-GB" w:eastAsia="en-GB"/>
        </w:rPr>
        <w:t xml:space="preserve"> is the fraction of affected workers </w:t>
      </w:r>
      <w:del w:id="218" w:author="成朗" w:date="2023-03-26T15:59:00Z">
        <w:r w:rsidR="007345BE" w:rsidDel="00562F37">
          <w:rPr>
            <w:rFonts w:asciiTheme="majorHAnsi" w:eastAsia="Times New Roman" w:hAnsiTheme="majorHAnsi" w:cstheme="majorHAnsi"/>
            <w:lang w:val="en-GB" w:eastAsia="en-GB"/>
          </w:rPr>
          <w:delText xml:space="preserve"> </w:delText>
        </w:r>
      </w:del>
      <w:ins w:id="219" w:author="成朗" w:date="2023-03-26T20:42:00Z">
        <w:r w:rsidR="007874EE">
          <w:rPr>
            <w:rFonts w:asciiTheme="majorHAnsi" w:eastAsia="Times New Roman" w:hAnsiTheme="majorHAnsi" w:cstheme="majorHAnsi"/>
            <w:lang w:val="en-GB" w:eastAsia="en-GB"/>
          </w:rPr>
          <w:t>before the</w:t>
        </w:r>
      </w:ins>
      <w:ins w:id="220" w:author="成朗" w:date="2023-03-26T15:59:00Z">
        <w:r w:rsidR="00562F37">
          <w:rPr>
            <w:rFonts w:asciiTheme="majorHAnsi" w:eastAsia="Times New Roman" w:hAnsiTheme="majorHAnsi" w:cstheme="majorHAnsi"/>
            <w:lang w:val="en-GB" w:eastAsia="en-GB"/>
          </w:rPr>
          <w:t xml:space="preserve"> minimum wage increase (year </w:t>
        </w:r>
      </w:ins>
      <w:proofErr w:type="gramStart"/>
      <w:ins w:id="221" w:author="成朗" w:date="2023-03-26T20:42:00Z">
        <w:r w:rsidR="007874EE">
          <w:rPr>
            <w:rFonts w:asciiTheme="majorHAnsi" w:eastAsia="Times New Roman" w:hAnsiTheme="majorHAnsi" w:cstheme="majorHAnsi"/>
            <w:lang w:val="en-GB" w:eastAsia="en-GB"/>
          </w:rPr>
          <w:t>2011</w:t>
        </w:r>
      </w:ins>
      <w:ins w:id="222" w:author="成朗" w:date="2023-03-26T15:59:00Z">
        <w:r w:rsidR="00562F37">
          <w:rPr>
            <w:rFonts w:asciiTheme="majorHAnsi" w:eastAsia="Times New Roman" w:hAnsiTheme="majorHAnsi" w:cstheme="majorHAnsi"/>
            <w:lang w:val="en-GB" w:eastAsia="en-GB"/>
          </w:rPr>
          <w:t>?</w:t>
        </w:r>
      </w:ins>
      <w:ins w:id="223" w:author="成朗" w:date="2023-03-26T20:42:00Z">
        <w:r w:rsidR="007874EE">
          <w:rPr>
            <w:rFonts w:asciiTheme="majorHAnsi" w:eastAsia="Times New Roman" w:hAnsiTheme="majorHAnsi" w:cstheme="majorHAnsi"/>
            <w:lang w:val="en-GB" w:eastAsia="en-GB"/>
          </w:rPr>
          <w:t>,</w:t>
        </w:r>
        <w:proofErr w:type="gramEnd"/>
        <w:r w:rsidR="007874EE">
          <w:rPr>
            <w:rFonts w:asciiTheme="majorHAnsi" w:eastAsia="Times New Roman" w:hAnsiTheme="majorHAnsi" w:cstheme="majorHAnsi"/>
            <w:lang w:val="en-GB" w:eastAsia="en-GB"/>
          </w:rPr>
          <w:t xml:space="preserve"> specify</w:t>
        </w:r>
      </w:ins>
      <w:ins w:id="224" w:author="成朗" w:date="2023-03-26T15:59:00Z">
        <w:r w:rsidR="00562F37">
          <w:rPr>
            <w:rFonts w:asciiTheme="majorHAnsi" w:eastAsia="Times New Roman" w:hAnsiTheme="majorHAnsi" w:cstheme="majorHAnsi"/>
            <w:lang w:val="en-GB" w:eastAsia="en-GB"/>
          </w:rPr>
          <w:t xml:space="preserve">) </w:t>
        </w:r>
      </w:ins>
      <w:r w:rsidR="007345BE">
        <w:rPr>
          <w:rFonts w:asciiTheme="majorHAnsi" w:eastAsia="Times New Roman" w:hAnsiTheme="majorHAnsi" w:cstheme="majorHAnsi"/>
          <w:lang w:val="en-GB" w:eastAsia="en-GB"/>
        </w:rPr>
        <w:t xml:space="preserve">and is </w:t>
      </w:r>
      <w:proofErr w:type="spellStart"/>
      <w:r w:rsidR="007345BE">
        <w:rPr>
          <w:rFonts w:asciiTheme="majorHAnsi" w:eastAsia="Times New Roman" w:hAnsiTheme="majorHAnsi" w:cstheme="majorHAnsi"/>
          <w:lang w:val="en-GB" w:eastAsia="en-GB"/>
        </w:rPr>
        <w:t>contant</w:t>
      </w:r>
      <w:proofErr w:type="spellEnd"/>
      <w:r w:rsidR="007345BE">
        <w:rPr>
          <w:rFonts w:asciiTheme="majorHAnsi" w:eastAsia="Times New Roman" w:hAnsiTheme="majorHAnsi" w:cstheme="majorHAnsi"/>
          <w:lang w:val="en-GB" w:eastAsia="en-GB"/>
        </w:rPr>
        <w:t xml:space="preserve"> for each firm for the entire period. And, </w:t>
      </w:r>
      <m:oMath>
        <m:r>
          <w:rPr>
            <w:rFonts w:ascii="Cambria Math" w:eastAsia="Times New Roman" w:hAnsi="Cambria Math" w:cstheme="majorHAnsi"/>
            <w:lang w:val="en-GB" w:eastAsia="en-GB"/>
          </w:rPr>
          <m:t>X</m:t>
        </m:r>
      </m:oMath>
      <w:r w:rsidRPr="00CF21D5">
        <w:rPr>
          <w:rFonts w:asciiTheme="majorHAnsi" w:eastAsia="Times New Roman" w:hAnsiTheme="majorHAnsi" w:cstheme="majorHAnsi"/>
          <w:lang w:val="en-GB" w:eastAsia="en-GB"/>
        </w:rPr>
        <w:t xml:space="preserve"> represents the </w:t>
      </w:r>
      <w:commentRangeStart w:id="225"/>
      <w:r w:rsidRPr="00CF21D5">
        <w:rPr>
          <w:rFonts w:asciiTheme="majorHAnsi" w:eastAsia="Times New Roman" w:hAnsiTheme="majorHAnsi" w:cstheme="majorHAnsi"/>
          <w:lang w:val="en-GB" w:eastAsia="en-GB"/>
        </w:rPr>
        <w:t>firm-level controls</w:t>
      </w:r>
      <w:commentRangeEnd w:id="225"/>
      <w:r w:rsidR="007874EE">
        <w:rPr>
          <w:rStyle w:val="af1"/>
        </w:rPr>
        <w:commentReference w:id="225"/>
      </w:r>
      <w:r w:rsidRPr="00CF21D5">
        <w:rPr>
          <w:rFonts w:asciiTheme="majorHAnsi" w:eastAsia="Times New Roman" w:hAnsiTheme="majorHAnsi" w:cstheme="majorHAnsi"/>
          <w:lang w:val="en-GB" w:eastAsia="en-GB"/>
        </w:rPr>
        <w:t xml:space="preserve"> (</w:t>
      </w:r>
      <w:proofErr w:type="gramStart"/>
      <w:r w:rsidRPr="00CF21D5">
        <w:rPr>
          <w:rFonts w:asciiTheme="majorHAnsi" w:eastAsia="Times New Roman" w:hAnsiTheme="majorHAnsi" w:cstheme="majorHAnsi"/>
          <w:lang w:val="en-GB" w:eastAsia="en-GB"/>
        </w:rPr>
        <w:t>i.e.</w:t>
      </w:r>
      <w:proofErr w:type="gramEnd"/>
      <w:r w:rsidRPr="00CF21D5">
        <w:rPr>
          <w:rFonts w:asciiTheme="majorHAnsi" w:eastAsia="Times New Roman" w:hAnsiTheme="majorHAnsi" w:cstheme="majorHAnsi"/>
          <w:lang w:val="en-GB" w:eastAsia="en-GB"/>
        </w:rPr>
        <w:t xml:space="preserve"> </w:t>
      </w:r>
      <w:commentRangeStart w:id="226"/>
      <w:r w:rsidRPr="00CF21D5">
        <w:rPr>
          <w:rFonts w:asciiTheme="majorHAnsi" w:eastAsia="Times New Roman" w:hAnsiTheme="majorHAnsi" w:cstheme="majorHAnsi"/>
          <w:lang w:val="en-GB" w:eastAsia="en-GB"/>
        </w:rPr>
        <w:t>firm-size</w:t>
      </w:r>
      <w:r w:rsidR="007345BE">
        <w:rPr>
          <w:rFonts w:asciiTheme="majorHAnsi" w:eastAsia="Times New Roman" w:hAnsiTheme="majorHAnsi" w:cstheme="majorHAnsi"/>
          <w:lang w:val="en-GB" w:eastAsia="en-GB"/>
        </w:rPr>
        <w:t xml:space="preserve"> dummy variables</w:t>
      </w:r>
      <w:commentRangeEnd w:id="226"/>
      <w:r w:rsidR="007874EE">
        <w:rPr>
          <w:rStyle w:val="af1"/>
        </w:rPr>
        <w:commentReference w:id="226"/>
      </w:r>
      <w:r w:rsidR="007345BE">
        <w:rPr>
          <w:rFonts w:asciiTheme="majorHAnsi" w:eastAsia="Times New Roman" w:hAnsiTheme="majorHAnsi" w:cstheme="majorHAnsi"/>
          <w:lang w:val="en-GB" w:eastAsia="en-GB"/>
        </w:rPr>
        <w:t xml:space="preserve"> </w:t>
      </w:r>
      <w:r w:rsidRPr="00CF21D5">
        <w:rPr>
          <w:rFonts w:asciiTheme="majorHAnsi" w:eastAsia="Times New Roman" w:hAnsiTheme="majorHAnsi" w:cstheme="majorHAnsi"/>
          <w:lang w:val="en-GB" w:eastAsia="en-GB"/>
        </w:rPr>
        <w:t xml:space="preserve">, foreign ownership status, </w:t>
      </w:r>
      <w:r w:rsidR="007345BE">
        <w:rPr>
          <w:rFonts w:asciiTheme="majorHAnsi" w:eastAsia="Times New Roman" w:hAnsiTheme="majorHAnsi" w:cstheme="majorHAnsi"/>
          <w:lang w:val="en-GB" w:eastAsia="en-GB"/>
        </w:rPr>
        <w:t>pre-</w:t>
      </w:r>
      <w:proofErr w:type="spellStart"/>
      <w:r w:rsidR="007345BE">
        <w:rPr>
          <w:rFonts w:asciiTheme="majorHAnsi" w:eastAsia="Times New Roman" w:hAnsiTheme="majorHAnsi" w:cstheme="majorHAnsi"/>
          <w:lang w:val="en-GB" w:eastAsia="en-GB"/>
        </w:rPr>
        <w:t>policy</w:t>
      </w:r>
      <w:r w:rsidRPr="00CF21D5">
        <w:rPr>
          <w:rFonts w:asciiTheme="majorHAnsi" w:eastAsia="Times New Roman" w:hAnsiTheme="majorHAnsi" w:cstheme="majorHAnsi"/>
          <w:lang w:val="en-GB" w:eastAsia="en-GB"/>
        </w:rPr>
        <w:t>capital</w:t>
      </w:r>
      <w:proofErr w:type="spellEnd"/>
      <w:r w:rsidRPr="00CF21D5">
        <w:rPr>
          <w:rFonts w:asciiTheme="majorHAnsi" w:eastAsia="Times New Roman" w:hAnsiTheme="majorHAnsi" w:cstheme="majorHAnsi"/>
          <w:lang w:val="en-GB" w:eastAsia="en-GB"/>
        </w:rPr>
        <w:t xml:space="preserve">-labour ratio) and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Pr="00CF21D5">
        <w:rPr>
          <w:rFonts w:asciiTheme="majorHAnsi" w:eastAsia="Times New Roman" w:hAnsiTheme="majorHAnsi" w:cstheme="majorHAnsi"/>
          <w:lang w:val="en-GB" w:eastAsia="en-GB"/>
        </w:rPr>
        <w:t xml:space="preserve"> is the error term. </w:t>
      </w:r>
      <w:commentRangeStart w:id="227"/>
      <w:r w:rsidRPr="00CF21D5">
        <w:rPr>
          <w:rFonts w:asciiTheme="majorHAnsi" w:eastAsia="Times New Roman" w:hAnsiTheme="majorHAnsi" w:cstheme="majorHAnsi"/>
          <w:lang w:val="en-GB" w:eastAsia="en-GB"/>
        </w:rPr>
        <w:t xml:space="preserve">We also control for three-digit industry </w:t>
      </w:r>
      <w:r w:rsidR="000C0457">
        <w:rPr>
          <w:rFonts w:asciiTheme="majorHAnsi" w:eastAsia="Times New Roman" w:hAnsiTheme="majorHAnsi" w:cstheme="majorHAnsi"/>
          <w:lang w:val="en-GB" w:eastAsia="en-GB"/>
        </w:rPr>
        <w:t>fixed effects</w:t>
      </w:r>
      <w:commentRangeEnd w:id="227"/>
      <w:r w:rsidR="007874EE">
        <w:rPr>
          <w:rStyle w:val="af1"/>
        </w:rPr>
        <w:commentReference w:id="227"/>
      </w:r>
      <w:r w:rsidRPr="00CF21D5">
        <w:rPr>
          <w:rFonts w:asciiTheme="majorHAnsi" w:eastAsia="Times New Roman" w:hAnsiTheme="majorHAnsi" w:cstheme="majorHAnsi"/>
          <w:lang w:val="en-GB" w:eastAsia="en-GB"/>
        </w:rPr>
        <w:t xml:space="preserve">. The dependent variable in </w:t>
      </w:r>
      <w:r w:rsidR="00EC1339" w:rsidRPr="00CF21D5">
        <w:rPr>
          <w:rFonts w:asciiTheme="majorHAnsi" w:eastAsia="Times New Roman" w:hAnsiTheme="majorHAnsi" w:cstheme="majorHAnsi"/>
          <w:lang w:val="en-GB" w:eastAsia="en-GB"/>
        </w:rPr>
        <w:t>E</w:t>
      </w:r>
      <w:r w:rsidRPr="00CF21D5">
        <w:rPr>
          <w:rFonts w:asciiTheme="majorHAnsi" w:eastAsia="Times New Roman" w:hAnsiTheme="majorHAnsi" w:cstheme="majorHAnsi"/>
          <w:lang w:val="en-GB" w:eastAsia="en-GB"/>
        </w:rPr>
        <w:t>quation 1 is the percentage change in the outcome variable between 2013 (</w:t>
      </w:r>
      <w:proofErr w:type="gramStart"/>
      <w:r w:rsidRPr="00CF21D5">
        <w:rPr>
          <w:rFonts w:asciiTheme="majorHAnsi" w:eastAsia="Times New Roman" w:hAnsiTheme="majorHAnsi" w:cstheme="majorHAnsi"/>
          <w:lang w:val="en-GB" w:eastAsia="en-GB"/>
        </w:rPr>
        <w:t>i.e.</w:t>
      </w:r>
      <w:proofErr w:type="gramEnd"/>
      <w:r w:rsidRPr="00CF21D5">
        <w:rPr>
          <w:rFonts w:asciiTheme="majorHAnsi" w:eastAsia="Times New Roman" w:hAnsiTheme="majorHAnsi" w:cstheme="majorHAnsi"/>
          <w:lang w:val="en-GB" w:eastAsia="en-GB"/>
        </w:rPr>
        <w:t xml:space="preserve"> the last</w:t>
      </w:r>
      <w:r w:rsidR="001738ED">
        <w:rPr>
          <w:rFonts w:asciiTheme="majorHAnsi" w:eastAsia="Times New Roman" w:hAnsiTheme="majorHAnsi" w:cstheme="majorHAnsi"/>
          <w:lang w:val="en-GB" w:eastAsia="en-GB"/>
        </w:rPr>
        <w:t xml:space="preserve"> tax</w:t>
      </w:r>
      <w:r w:rsidRPr="00CF21D5">
        <w:rPr>
          <w:rFonts w:asciiTheme="majorHAnsi" w:eastAsia="Times New Roman" w:hAnsiTheme="majorHAnsi" w:cstheme="majorHAnsi"/>
          <w:lang w:val="en-GB" w:eastAsia="en-GB"/>
        </w:rPr>
        <w:t xml:space="preserve"> year before the minimum increase) and year </w:t>
      </w:r>
      <m:oMath>
        <m:r>
          <w:rPr>
            <w:rFonts w:ascii="Cambria Math" w:eastAsia="Times New Roman" w:hAnsi="Cambria Math" w:cstheme="majorHAnsi"/>
            <w:lang w:val="en-GB" w:eastAsia="en-GB"/>
          </w:rPr>
          <m:t>t</m:t>
        </m:r>
      </m:oMath>
      <w:r w:rsidRPr="00CF21D5">
        <w:rPr>
          <w:rFonts w:asciiTheme="majorHAnsi" w:eastAsia="Times New Roman" w:hAnsiTheme="majorHAnsi" w:cstheme="majorHAnsi"/>
          <w:lang w:val="en-GB" w:eastAsia="en-GB"/>
        </w:rPr>
        <w:t xml:space="preserve">. The parameter </w:t>
      </w:r>
      <m:oMath>
        <m:r>
          <w:rPr>
            <w:rFonts w:ascii="Cambria Math" w:eastAsia="Times New Roman" w:hAnsi="Cambria Math" w:cstheme="majorHAnsi"/>
            <w:lang w:val="en-GB" w:eastAsia="en-GB"/>
          </w:rPr>
          <m:t>β</m:t>
        </m:r>
      </m:oMath>
      <w:r w:rsidRPr="00CF21D5">
        <w:rPr>
          <w:rFonts w:asciiTheme="majorHAnsi" w:eastAsia="Times New Roman" w:hAnsiTheme="majorHAnsi" w:cstheme="majorHAnsi"/>
          <w:lang w:val="en-GB" w:eastAsia="en-GB"/>
        </w:rPr>
        <w:t xml:space="preserve"> measures the impact of the minimum wage hike on the dependent variable. In this setup, time effects and </w:t>
      </w:r>
      <w:commentRangeStart w:id="228"/>
      <w:r w:rsidRPr="00CF21D5">
        <w:rPr>
          <w:rFonts w:asciiTheme="majorHAnsi" w:eastAsia="Times New Roman" w:hAnsiTheme="majorHAnsi" w:cstheme="majorHAnsi"/>
          <w:lang w:val="en-GB" w:eastAsia="en-GB"/>
        </w:rPr>
        <w:t>firm characteristics vary flexibly over time</w:t>
      </w:r>
      <w:commentRangeEnd w:id="228"/>
      <w:r w:rsidR="00470C60">
        <w:rPr>
          <w:rStyle w:val="af1"/>
        </w:rPr>
        <w:commentReference w:id="228"/>
      </w:r>
      <w:r w:rsidRPr="00CF21D5">
        <w:rPr>
          <w:rFonts w:asciiTheme="majorHAnsi" w:eastAsia="Times New Roman" w:hAnsiTheme="majorHAnsi" w:cstheme="majorHAnsi"/>
          <w:lang w:val="en-GB" w:eastAsia="en-GB"/>
        </w:rPr>
        <w:t xml:space="preserve"> (</w:t>
      </w:r>
      <w:proofErr w:type="spellStart"/>
      <w:r w:rsidRPr="00CF21D5">
        <w:rPr>
          <w:rFonts w:asciiTheme="majorHAnsi" w:hAnsiTheme="majorHAnsi" w:cstheme="majorHAnsi"/>
          <w:lang w:val="en-US"/>
        </w:rPr>
        <w:t>Harasztsosi</w:t>
      </w:r>
      <w:proofErr w:type="spellEnd"/>
      <w:r w:rsidRPr="00CF21D5">
        <w:rPr>
          <w:rFonts w:asciiTheme="majorHAnsi" w:eastAsia="Times New Roman" w:hAnsiTheme="majorHAnsi" w:cstheme="majorHAnsi"/>
          <w:lang w:val="en-GB" w:eastAsia="en-GB"/>
        </w:rPr>
        <w:t xml:space="preserve"> and Lindner,</w:t>
      </w:r>
      <w:r w:rsidR="00EC1339" w:rsidRPr="00CF21D5">
        <w:rPr>
          <w:rFonts w:asciiTheme="majorHAnsi" w:eastAsia="Times New Roman" w:hAnsiTheme="majorHAnsi" w:cstheme="majorHAnsi"/>
          <w:lang w:val="en-GB" w:eastAsia="en-GB"/>
        </w:rPr>
        <w:t xml:space="preserve"> </w:t>
      </w:r>
      <w:r w:rsidRPr="00CF21D5">
        <w:rPr>
          <w:rFonts w:asciiTheme="majorHAnsi" w:eastAsia="Times New Roman" w:hAnsiTheme="majorHAnsi" w:cstheme="majorHAnsi"/>
          <w:lang w:val="en-GB" w:eastAsia="en-GB"/>
        </w:rPr>
        <w:t xml:space="preserve">2019). </w:t>
      </w:r>
    </w:p>
    <w:p w14:paraId="5CE42015" w14:textId="32F974D7" w:rsidR="00C9249C" w:rsidRPr="007207CF" w:rsidRDefault="00C9249C" w:rsidP="00CF21D5">
      <w:pPr>
        <w:spacing w:before="100" w:beforeAutospacing="1" w:after="100" w:afterAutospacing="1" w:line="360" w:lineRule="auto"/>
        <w:jc w:val="both"/>
        <w:rPr>
          <w:rFonts w:asciiTheme="majorHAnsi" w:hAnsiTheme="majorHAnsi" w:cstheme="majorHAnsi" w:hint="eastAsia"/>
          <w:lang w:val="en-GB" w:eastAsia="ja-JP"/>
        </w:rPr>
      </w:pPr>
      <w:ins w:id="229" w:author="成朗" w:date="2023-03-27T11:28:00Z">
        <w:r>
          <w:rPr>
            <w:rFonts w:asciiTheme="majorHAnsi" w:hAnsiTheme="majorHAnsi" w:cstheme="majorHAnsi" w:hint="eastAsia"/>
            <w:lang w:val="en-GB" w:eastAsia="ja-JP"/>
          </w:rPr>
          <w:t>T</w:t>
        </w:r>
        <w:r>
          <w:rPr>
            <w:rFonts w:asciiTheme="majorHAnsi" w:hAnsiTheme="majorHAnsi" w:cstheme="majorHAnsi"/>
            <w:lang w:val="en-GB" w:eastAsia="ja-JP"/>
          </w:rPr>
          <w:t>h</w:t>
        </w:r>
      </w:ins>
      <w:ins w:id="230" w:author="成朗" w:date="2023-03-27T11:29:00Z">
        <w:r>
          <w:rPr>
            <w:rFonts w:asciiTheme="majorHAnsi" w:hAnsiTheme="majorHAnsi" w:cstheme="majorHAnsi"/>
            <w:lang w:val="en-GB" w:eastAsia="ja-JP"/>
          </w:rPr>
          <w:t xml:space="preserve">e identification assumption for </w:t>
        </w:r>
      </w:ins>
      <m:oMath>
        <m:sSub>
          <m:sSubPr>
            <m:ctrlPr>
              <w:ins w:id="231" w:author="成朗" w:date="2023-03-27T11:29:00Z">
                <w:rPr>
                  <w:rFonts w:ascii="Cambria Math" w:eastAsia="Times New Roman" w:hAnsi="Cambria Math" w:cstheme="majorHAnsi"/>
                  <w:i/>
                </w:rPr>
              </w:ins>
            </m:ctrlPr>
          </m:sSubPr>
          <m:e>
            <m:r>
              <w:ins w:id="232" w:author="成朗" w:date="2023-03-27T11:29:00Z">
                <w:rPr>
                  <w:rFonts w:ascii="Cambria Math" w:eastAsia="Times New Roman" w:hAnsi="Cambria Math" w:cstheme="majorHAnsi"/>
                  <w:lang w:val="en-GB" w:eastAsia="en-GB"/>
                </w:rPr>
                <m:t>β</m:t>
              </w:ins>
            </m:r>
          </m:e>
          <m:sub>
            <m:r>
              <w:ins w:id="233" w:author="成朗" w:date="2023-03-27T11:29:00Z">
                <w:rPr>
                  <w:rFonts w:ascii="Cambria Math" w:eastAsia="Times New Roman" w:hAnsi="Cambria Math" w:cstheme="majorHAnsi"/>
                  <w:lang w:val="en-GB" w:eastAsia="en-GB"/>
                </w:rPr>
                <m:t>t</m:t>
              </w:ins>
            </m:r>
          </m:sub>
        </m:sSub>
      </m:oMath>
      <w:ins w:id="234" w:author="成朗" w:date="2023-03-27T11:29:00Z">
        <w:r>
          <w:rPr>
            <w:rFonts w:asciiTheme="majorHAnsi" w:hAnsiTheme="majorHAnsi" w:cstheme="majorHAnsi" w:hint="eastAsia"/>
            <w:lang w:eastAsia="ja-JP"/>
          </w:rPr>
          <w:t xml:space="preserve"> </w:t>
        </w:r>
        <w:r>
          <w:rPr>
            <w:rFonts w:asciiTheme="majorHAnsi" w:hAnsiTheme="majorHAnsi" w:cstheme="majorHAnsi"/>
            <w:lang w:eastAsia="ja-JP"/>
          </w:rPr>
          <w:t>to be consistently estimated is firm</w:t>
        </w:r>
      </w:ins>
      <w:ins w:id="235" w:author="成朗" w:date="2023-03-27T11:30:00Z">
        <w:r>
          <w:rPr>
            <w:rFonts w:asciiTheme="majorHAnsi" w:hAnsiTheme="majorHAnsi" w:cstheme="majorHAnsi"/>
            <w:lang w:eastAsia="ja-JP"/>
          </w:rPr>
          <w:t xml:space="preserve">s with different values of </w:t>
        </w:r>
      </w:ins>
      <m:oMath>
        <m:r>
          <w:ins w:id="236" w:author="成朗" w:date="2023-03-27T11:30:00Z">
            <w:rPr>
              <w:rFonts w:ascii="Cambria Math" w:eastAsia="Times New Roman" w:hAnsi="Cambria Math" w:cstheme="majorHAnsi"/>
              <w:lang w:val="en-GB" w:eastAsia="en-GB"/>
            </w:rPr>
            <m:t>FA</m:t>
          </w:ins>
        </m:r>
      </m:oMath>
      <w:ins w:id="237" w:author="成朗" w:date="2023-03-27T11:30:00Z">
        <w:r>
          <w:rPr>
            <w:rFonts w:asciiTheme="majorHAnsi" w:hAnsiTheme="majorHAnsi" w:cstheme="majorHAnsi" w:hint="eastAsia"/>
            <w:lang w:val="en-GB" w:eastAsia="ja-JP"/>
          </w:rPr>
          <w:t xml:space="preserve"> </w:t>
        </w:r>
        <w:r>
          <w:rPr>
            <w:rFonts w:asciiTheme="majorHAnsi" w:hAnsiTheme="majorHAnsi" w:cstheme="majorHAnsi"/>
            <w:lang w:val="en-GB" w:eastAsia="ja-JP"/>
          </w:rPr>
          <w:t xml:space="preserve">follow a common trend. </w:t>
        </w:r>
        <w:commentRangeStart w:id="238"/>
        <w:r>
          <w:rPr>
            <w:rFonts w:asciiTheme="majorHAnsi" w:hAnsiTheme="majorHAnsi" w:cstheme="majorHAnsi"/>
            <w:lang w:val="en-GB" w:eastAsia="ja-JP"/>
          </w:rPr>
          <w:t xml:space="preserve">While we cannot test this assumption directly, we will show that </w:t>
        </w:r>
      </w:ins>
      <w:ins w:id="239" w:author="成朗" w:date="2023-03-27T11:34:00Z">
        <w:r w:rsidR="007207CF">
          <w:rPr>
            <w:rFonts w:asciiTheme="majorHAnsi" w:hAnsiTheme="majorHAnsi" w:cstheme="majorHAnsi"/>
            <w:lang w:val="en-GB" w:eastAsia="ja-JP"/>
          </w:rPr>
          <w:t xml:space="preserve">firms with different </w:t>
        </w:r>
      </w:ins>
      <m:oMath>
        <m:r>
          <w:ins w:id="240" w:author="成朗" w:date="2023-03-27T11:31:00Z">
            <w:rPr>
              <w:rFonts w:ascii="Cambria Math" w:eastAsia="Times New Roman" w:hAnsi="Cambria Math" w:cstheme="majorHAnsi"/>
              <w:lang w:val="en-GB" w:eastAsia="en-GB"/>
            </w:rPr>
            <m:t>FA</m:t>
          </w:ins>
        </m:r>
      </m:oMath>
      <w:ins w:id="241" w:author="成朗" w:date="2023-03-27T11:31:00Z">
        <w:r>
          <w:rPr>
            <w:rFonts w:asciiTheme="majorHAnsi" w:hAnsiTheme="majorHAnsi" w:cstheme="majorHAnsi" w:hint="eastAsia"/>
            <w:lang w:val="en-GB" w:eastAsia="ja-JP"/>
          </w:rPr>
          <w:t xml:space="preserve"> </w:t>
        </w:r>
        <w:r>
          <w:rPr>
            <w:rFonts w:asciiTheme="majorHAnsi" w:hAnsiTheme="majorHAnsi" w:cstheme="majorHAnsi"/>
            <w:lang w:val="en-GB" w:eastAsia="ja-JP"/>
          </w:rPr>
          <w:t>value</w:t>
        </w:r>
      </w:ins>
      <w:ins w:id="242" w:author="成朗" w:date="2023-03-27T11:34:00Z">
        <w:r w:rsidR="007207CF">
          <w:rPr>
            <w:rFonts w:asciiTheme="majorHAnsi" w:hAnsiTheme="majorHAnsi" w:cstheme="majorHAnsi"/>
            <w:lang w:val="en-GB" w:eastAsia="ja-JP"/>
          </w:rPr>
          <w:t>s</w:t>
        </w:r>
      </w:ins>
      <w:ins w:id="243" w:author="成朗" w:date="2023-03-27T11:31:00Z">
        <w:r>
          <w:rPr>
            <w:rFonts w:asciiTheme="majorHAnsi" w:hAnsiTheme="majorHAnsi" w:cstheme="majorHAnsi"/>
            <w:lang w:val="en-GB" w:eastAsia="ja-JP"/>
          </w:rPr>
          <w:t xml:space="preserve"> </w:t>
        </w:r>
      </w:ins>
      <w:ins w:id="244" w:author="成朗" w:date="2023-03-27T11:32:00Z">
        <w:r>
          <w:rPr>
            <w:rFonts w:asciiTheme="majorHAnsi" w:hAnsiTheme="majorHAnsi" w:cstheme="majorHAnsi"/>
            <w:lang w:val="en-GB" w:eastAsia="ja-JP"/>
          </w:rPr>
          <w:t>follow a common trend in the pre-policy periods</w:t>
        </w:r>
        <w:r w:rsidR="007207CF">
          <w:rPr>
            <w:rFonts w:asciiTheme="majorHAnsi" w:hAnsiTheme="majorHAnsi" w:cstheme="majorHAnsi"/>
            <w:lang w:val="en-GB" w:eastAsia="ja-JP"/>
          </w:rPr>
          <w:t xml:space="preserve"> in various outcome measures</w:t>
        </w:r>
      </w:ins>
      <w:ins w:id="245" w:author="成朗" w:date="2023-03-27T11:31:00Z">
        <w:r>
          <w:rPr>
            <w:rFonts w:asciiTheme="majorHAnsi" w:hAnsiTheme="majorHAnsi" w:cstheme="majorHAnsi"/>
            <w:lang w:val="en-GB" w:eastAsia="ja-JP"/>
          </w:rPr>
          <w:t>.</w:t>
        </w:r>
      </w:ins>
      <w:commentRangeEnd w:id="238"/>
      <w:ins w:id="246" w:author="成朗" w:date="2023-03-27T11:32:00Z">
        <w:r w:rsidR="007207CF">
          <w:rPr>
            <w:rStyle w:val="af1"/>
          </w:rPr>
          <w:commentReference w:id="238"/>
        </w:r>
      </w:ins>
    </w:p>
    <w:p w14:paraId="2C1A047C" w14:textId="77777777" w:rsidR="005A46B3" w:rsidRPr="00CF21D5" w:rsidRDefault="005A46B3" w:rsidP="00CF21D5">
      <w:pPr>
        <w:pStyle w:val="a6"/>
        <w:numPr>
          <w:ilvl w:val="0"/>
          <w:numId w:val="6"/>
        </w:numPr>
        <w:spacing w:before="100" w:beforeAutospacing="1" w:after="100" w:afterAutospacing="1" w:line="360" w:lineRule="auto"/>
        <w:rPr>
          <w:rFonts w:asciiTheme="majorHAnsi" w:hAnsiTheme="majorHAnsi" w:cstheme="majorHAnsi"/>
          <w:b/>
          <w:bCs/>
          <w:lang w:val="en-US"/>
        </w:rPr>
      </w:pPr>
      <w:r w:rsidRPr="00CF21D5">
        <w:rPr>
          <w:rFonts w:asciiTheme="majorHAnsi" w:hAnsiTheme="majorHAnsi" w:cstheme="majorHAnsi"/>
          <w:b/>
          <w:bCs/>
          <w:lang w:val="en-US"/>
        </w:rPr>
        <w:t>Data and variables</w:t>
      </w:r>
    </w:p>
    <w:p w14:paraId="2BBE8700" w14:textId="281F37DB"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We use South African anonymized tax data to study the firm-level effects of the minimum wage hike. This study uses the Corporate Income Tax (CIT) and </w:t>
      </w:r>
      <w:r w:rsidR="004E35F9">
        <w:rPr>
          <w:rFonts w:asciiTheme="majorHAnsi" w:hAnsiTheme="majorHAnsi" w:cstheme="majorHAnsi"/>
          <w:lang w:val="en-US"/>
        </w:rPr>
        <w:t xml:space="preserve">payroll </w:t>
      </w:r>
      <w:r w:rsidR="00E47049">
        <w:rPr>
          <w:rFonts w:asciiTheme="majorHAnsi" w:hAnsiTheme="majorHAnsi" w:cstheme="majorHAnsi"/>
          <w:lang w:val="en-US"/>
        </w:rPr>
        <w:t xml:space="preserve">tax </w:t>
      </w:r>
      <w:r w:rsidR="004E35F9">
        <w:rPr>
          <w:rFonts w:asciiTheme="majorHAnsi" w:hAnsiTheme="majorHAnsi" w:cstheme="majorHAnsi"/>
          <w:lang w:val="en-US"/>
        </w:rPr>
        <w:t>certificate</w:t>
      </w:r>
      <w:r w:rsidR="00E47049">
        <w:rPr>
          <w:rFonts w:asciiTheme="majorHAnsi" w:hAnsiTheme="majorHAnsi" w:cstheme="majorHAnsi"/>
          <w:lang w:val="en-US"/>
        </w:rPr>
        <w:t xml:space="preserve"> (IRP5)</w:t>
      </w:r>
      <w:r w:rsidR="004E35F9">
        <w:rPr>
          <w:rFonts w:asciiTheme="majorHAnsi" w:hAnsiTheme="majorHAnsi" w:cstheme="majorHAnsi"/>
          <w:lang w:val="en-US"/>
        </w:rPr>
        <w:t xml:space="preserve"> </w:t>
      </w:r>
      <w:r w:rsidRPr="00CF21D5">
        <w:rPr>
          <w:rFonts w:asciiTheme="majorHAnsi" w:hAnsiTheme="majorHAnsi" w:cstheme="majorHAnsi"/>
          <w:lang w:val="en-US"/>
        </w:rPr>
        <w:t xml:space="preserve">datasets. </w:t>
      </w:r>
    </w:p>
    <w:p w14:paraId="474DD10F" w14:textId="538E3229" w:rsidR="00A2284E" w:rsidRPr="00CF21D5"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The </w:t>
      </w:r>
      <w:r w:rsidR="00055A17">
        <w:rPr>
          <w:rFonts w:asciiTheme="majorHAnsi" w:hAnsiTheme="majorHAnsi" w:cstheme="majorHAnsi"/>
          <w:lang w:val="en-US"/>
        </w:rPr>
        <w:t>f</w:t>
      </w:r>
      <w:r w:rsidRPr="00CF21D5">
        <w:rPr>
          <w:rFonts w:asciiTheme="majorHAnsi" w:hAnsiTheme="majorHAnsi" w:cstheme="majorHAnsi"/>
          <w:lang w:val="en-US"/>
        </w:rPr>
        <w:t xml:space="preserve">raction of affected workers, our treatment variable, comes from </w:t>
      </w:r>
      <w:proofErr w:type="gramStart"/>
      <w:r w:rsidRPr="00CF21D5">
        <w:rPr>
          <w:rFonts w:asciiTheme="majorHAnsi" w:hAnsiTheme="majorHAnsi" w:cstheme="majorHAnsi"/>
          <w:lang w:val="en-US"/>
        </w:rPr>
        <w:t xml:space="preserve">the  </w:t>
      </w:r>
      <w:r w:rsidR="004A0B67">
        <w:rPr>
          <w:rFonts w:asciiTheme="majorHAnsi" w:hAnsiTheme="majorHAnsi" w:cstheme="majorHAnsi"/>
          <w:lang w:val="en-US"/>
        </w:rPr>
        <w:t>IRP</w:t>
      </w:r>
      <w:proofErr w:type="gramEnd"/>
      <w:r w:rsidR="004A0B67">
        <w:rPr>
          <w:rFonts w:asciiTheme="majorHAnsi" w:hAnsiTheme="majorHAnsi" w:cstheme="majorHAnsi"/>
          <w:lang w:val="en-US"/>
        </w:rPr>
        <w:t>5</w:t>
      </w:r>
      <w:r w:rsidR="004A0B67"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containing rich income information on employment spells and annual </w:t>
      </w:r>
      <w:r w:rsidR="006C3AA2">
        <w:rPr>
          <w:rFonts w:asciiTheme="majorHAnsi" w:hAnsiTheme="majorHAnsi" w:cstheme="majorHAnsi"/>
          <w:lang w:val="en-US"/>
        </w:rPr>
        <w:t xml:space="preserve">employment </w:t>
      </w:r>
      <w:r w:rsidRPr="00CF21D5">
        <w:rPr>
          <w:rFonts w:asciiTheme="majorHAnsi" w:hAnsiTheme="majorHAnsi" w:cstheme="majorHAnsi"/>
          <w:lang w:val="en-US"/>
        </w:rPr>
        <w:t xml:space="preserve">incomes of individuals. We aggregate the </w:t>
      </w:r>
      <w:r w:rsidR="0092286E">
        <w:rPr>
          <w:rFonts w:asciiTheme="majorHAnsi" w:hAnsiTheme="majorHAnsi" w:cstheme="majorHAnsi"/>
          <w:lang w:val="en-US"/>
        </w:rPr>
        <w:t>IRP5</w:t>
      </w:r>
      <w:r w:rsidR="0092286E" w:rsidRPr="00CF21D5">
        <w:rPr>
          <w:rFonts w:asciiTheme="majorHAnsi" w:hAnsiTheme="majorHAnsi" w:cstheme="majorHAnsi"/>
          <w:lang w:val="en-US"/>
        </w:rPr>
        <w:t xml:space="preserve"> </w:t>
      </w:r>
      <w:r w:rsidRPr="00CF21D5">
        <w:rPr>
          <w:rFonts w:asciiTheme="majorHAnsi" w:hAnsiTheme="majorHAnsi" w:cstheme="majorHAnsi"/>
          <w:lang w:val="en-US"/>
        </w:rPr>
        <w:t xml:space="preserve">data </w:t>
      </w:r>
      <w:r w:rsidR="006F68A4">
        <w:rPr>
          <w:rFonts w:asciiTheme="majorHAnsi" w:hAnsiTheme="majorHAnsi" w:cstheme="majorHAnsi"/>
          <w:lang w:val="en-US"/>
        </w:rPr>
        <w:t>to</w:t>
      </w:r>
      <w:r w:rsidR="006F68A4" w:rsidRPr="00CF21D5">
        <w:rPr>
          <w:rFonts w:asciiTheme="majorHAnsi" w:hAnsiTheme="majorHAnsi" w:cstheme="majorHAnsi"/>
          <w:lang w:val="en-US"/>
        </w:rPr>
        <w:t xml:space="preserve"> </w:t>
      </w:r>
      <w:r w:rsidRPr="00CF21D5">
        <w:rPr>
          <w:rFonts w:asciiTheme="majorHAnsi" w:hAnsiTheme="majorHAnsi" w:cstheme="majorHAnsi"/>
          <w:lang w:val="en-US"/>
        </w:rPr>
        <w:t>the firm level after calculating the</w:t>
      </w:r>
      <w:r w:rsidR="001738ED">
        <w:rPr>
          <w:rFonts w:asciiTheme="majorHAnsi" w:hAnsiTheme="majorHAnsi" w:cstheme="majorHAnsi"/>
          <w:lang w:val="en-US"/>
        </w:rPr>
        <w:t xml:space="preserve"> number of workers </w:t>
      </w:r>
      <w:r w:rsidR="000C0457">
        <w:rPr>
          <w:rFonts w:asciiTheme="majorHAnsi" w:hAnsiTheme="majorHAnsi" w:cstheme="majorHAnsi"/>
          <w:lang w:val="en-US"/>
        </w:rPr>
        <w:t>o</w:t>
      </w:r>
      <w:r w:rsidR="001738ED">
        <w:rPr>
          <w:rFonts w:asciiTheme="majorHAnsi" w:hAnsiTheme="majorHAnsi" w:cstheme="majorHAnsi"/>
          <w:lang w:val="en-US"/>
        </w:rPr>
        <w:t>n each farm</w:t>
      </w:r>
      <w:r w:rsidR="008E10C6">
        <w:rPr>
          <w:rFonts w:asciiTheme="majorHAnsi" w:hAnsiTheme="majorHAnsi" w:cstheme="majorHAnsi"/>
          <w:lang w:val="en-US"/>
        </w:rPr>
        <w:t xml:space="preserve"> (i.e., </w:t>
      </w:r>
      <w:proofErr w:type="gramStart"/>
      <w:r w:rsidR="008E10C6">
        <w:rPr>
          <w:rFonts w:asciiTheme="majorHAnsi" w:hAnsiTheme="majorHAnsi" w:cstheme="majorHAnsi"/>
          <w:lang w:val="en-US"/>
        </w:rPr>
        <w:t xml:space="preserve">employment) </w:t>
      </w:r>
      <w:r w:rsidR="001738ED">
        <w:rPr>
          <w:rFonts w:asciiTheme="majorHAnsi" w:hAnsiTheme="majorHAnsi" w:cstheme="majorHAnsi"/>
          <w:lang w:val="en-US"/>
        </w:rPr>
        <w:t xml:space="preserve"> and</w:t>
      </w:r>
      <w:proofErr w:type="gramEnd"/>
      <w:r w:rsidR="001738ED">
        <w:rPr>
          <w:rFonts w:asciiTheme="majorHAnsi" w:hAnsiTheme="majorHAnsi" w:cstheme="majorHAnsi"/>
          <w:lang w:val="en-US"/>
        </w:rPr>
        <w:t xml:space="preserve"> </w:t>
      </w:r>
      <w:r w:rsidRPr="00CF21D5">
        <w:rPr>
          <w:rFonts w:asciiTheme="majorHAnsi" w:hAnsiTheme="majorHAnsi" w:cstheme="majorHAnsi"/>
          <w:lang w:val="en-US"/>
        </w:rPr>
        <w:t xml:space="preserve"> </w:t>
      </w:r>
      <w:r w:rsidR="007F7A7E">
        <w:rPr>
          <w:rFonts w:asciiTheme="majorHAnsi" w:hAnsiTheme="majorHAnsi" w:cstheme="majorHAnsi"/>
          <w:lang w:val="en-US"/>
        </w:rPr>
        <w:t>f</w:t>
      </w:r>
      <w:r w:rsidRPr="00CF21D5">
        <w:rPr>
          <w:rFonts w:asciiTheme="majorHAnsi" w:hAnsiTheme="majorHAnsi" w:cstheme="majorHAnsi"/>
          <w:lang w:val="en-US"/>
        </w:rPr>
        <w:t xml:space="preserve">raction of </w:t>
      </w:r>
      <w:r w:rsidR="00802C2B">
        <w:rPr>
          <w:rFonts w:asciiTheme="majorHAnsi" w:hAnsiTheme="majorHAnsi" w:cstheme="majorHAnsi"/>
          <w:lang w:val="en-US"/>
        </w:rPr>
        <w:t xml:space="preserve">workers </w:t>
      </w:r>
      <w:r w:rsidR="004632C9">
        <w:rPr>
          <w:rFonts w:asciiTheme="majorHAnsi" w:hAnsiTheme="majorHAnsi" w:cstheme="majorHAnsi"/>
          <w:lang w:val="en-US"/>
        </w:rPr>
        <w:t xml:space="preserve">in 2012 </w:t>
      </w:r>
      <w:r w:rsidR="00802C2B">
        <w:rPr>
          <w:rFonts w:asciiTheme="majorHAnsi" w:hAnsiTheme="majorHAnsi" w:cstheme="majorHAnsi"/>
          <w:lang w:val="en-US"/>
        </w:rPr>
        <w:t xml:space="preserve">earning below the </w:t>
      </w:r>
      <w:r w:rsidR="003C5CE9">
        <w:rPr>
          <w:rFonts w:asciiTheme="majorHAnsi" w:hAnsiTheme="majorHAnsi" w:cstheme="majorHAnsi"/>
          <w:lang w:val="en-US"/>
        </w:rPr>
        <w:t xml:space="preserve">2013 </w:t>
      </w:r>
      <w:r w:rsidRPr="00CF21D5">
        <w:rPr>
          <w:rFonts w:asciiTheme="majorHAnsi" w:hAnsiTheme="majorHAnsi" w:cstheme="majorHAnsi"/>
          <w:lang w:val="en-US"/>
        </w:rPr>
        <w:t xml:space="preserve">minimum-wage. </w:t>
      </w:r>
      <w:r w:rsidR="008C5E1E">
        <w:rPr>
          <w:rFonts w:asciiTheme="majorHAnsi" w:hAnsiTheme="majorHAnsi" w:cstheme="majorHAnsi"/>
          <w:lang w:val="en-US"/>
        </w:rPr>
        <w:t xml:space="preserve">The IRP5 </w:t>
      </w:r>
      <w:r w:rsidR="008903E4">
        <w:rPr>
          <w:rFonts w:asciiTheme="majorHAnsi" w:hAnsiTheme="majorHAnsi" w:cstheme="majorHAnsi"/>
          <w:lang w:val="en-US"/>
        </w:rPr>
        <w:t xml:space="preserve">data contains </w:t>
      </w:r>
      <w:r w:rsidR="0010243B">
        <w:rPr>
          <w:rFonts w:asciiTheme="majorHAnsi" w:hAnsiTheme="majorHAnsi" w:cstheme="majorHAnsi"/>
          <w:lang w:val="en-US"/>
        </w:rPr>
        <w:t xml:space="preserve">unique firm identifiers which are used to merge the employment data into the </w:t>
      </w:r>
      <w:r w:rsidRPr="00CF21D5">
        <w:rPr>
          <w:rFonts w:asciiTheme="majorHAnsi" w:hAnsiTheme="majorHAnsi" w:cstheme="majorHAnsi"/>
          <w:lang w:val="en-US"/>
        </w:rPr>
        <w:t>CIT</w:t>
      </w:r>
      <w:r w:rsidR="0010243B">
        <w:rPr>
          <w:rFonts w:asciiTheme="majorHAnsi" w:hAnsiTheme="majorHAnsi" w:cstheme="majorHAnsi"/>
          <w:lang w:val="en-US"/>
        </w:rPr>
        <w:t xml:space="preserve"> data</w:t>
      </w:r>
      <w:r w:rsidR="00FF6CEE">
        <w:rPr>
          <w:rFonts w:asciiTheme="majorHAnsi" w:hAnsiTheme="majorHAnsi" w:cstheme="majorHAnsi"/>
          <w:lang w:val="en-US"/>
        </w:rPr>
        <w:t>.</w:t>
      </w:r>
      <w:r w:rsidRPr="00CF21D5">
        <w:rPr>
          <w:rFonts w:asciiTheme="majorHAnsi" w:hAnsiTheme="majorHAnsi" w:cstheme="majorHAnsi"/>
          <w:lang w:val="en-US"/>
        </w:rPr>
        <w:t xml:space="preserve"> </w:t>
      </w:r>
    </w:p>
    <w:p w14:paraId="17D64889" w14:textId="1A53379C" w:rsidR="00FD035E" w:rsidRDefault="00A2284E"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 xml:space="preserve"> </w:t>
      </w:r>
      <w:r w:rsidR="008E10C6">
        <w:rPr>
          <w:rFonts w:asciiTheme="majorHAnsi" w:hAnsiTheme="majorHAnsi" w:cstheme="majorHAnsi"/>
          <w:lang w:val="en-US"/>
        </w:rPr>
        <w:t xml:space="preserve">Other </w:t>
      </w:r>
      <w:r w:rsidRPr="00CF21D5">
        <w:rPr>
          <w:rFonts w:asciiTheme="majorHAnsi" w:hAnsiTheme="majorHAnsi" w:cstheme="majorHAnsi"/>
          <w:lang w:val="en-US"/>
        </w:rPr>
        <w:t>outcome variable</w:t>
      </w:r>
      <w:r w:rsidR="008E10C6">
        <w:rPr>
          <w:rFonts w:asciiTheme="majorHAnsi" w:hAnsiTheme="majorHAnsi" w:cstheme="majorHAnsi"/>
          <w:lang w:val="en-US"/>
        </w:rPr>
        <w:t>s</w:t>
      </w:r>
      <w:r w:rsidR="000C0457">
        <w:rPr>
          <w:rFonts w:asciiTheme="majorHAnsi" w:hAnsiTheme="majorHAnsi" w:cstheme="majorHAnsi"/>
          <w:lang w:val="en-US"/>
        </w:rPr>
        <w:t xml:space="preserve"> come</w:t>
      </w:r>
      <w:r w:rsidRPr="00CF21D5">
        <w:rPr>
          <w:rFonts w:asciiTheme="majorHAnsi" w:hAnsiTheme="majorHAnsi" w:cstheme="majorHAnsi"/>
          <w:lang w:val="en-US"/>
        </w:rPr>
        <w:t xml:space="preserve"> from the CIT data, which contains detailed balance sheet information </w:t>
      </w:r>
      <w:r w:rsidR="000C0457">
        <w:rPr>
          <w:rFonts w:asciiTheme="majorHAnsi" w:hAnsiTheme="majorHAnsi" w:cstheme="majorHAnsi"/>
          <w:lang w:val="en-US"/>
        </w:rPr>
        <w:t>about</w:t>
      </w:r>
      <w:r w:rsidRPr="00CF21D5">
        <w:rPr>
          <w:rFonts w:asciiTheme="majorHAnsi" w:hAnsiTheme="majorHAnsi" w:cstheme="majorHAnsi"/>
          <w:lang w:val="en-US"/>
        </w:rPr>
        <w:t xml:space="preserve"> the farm. </w:t>
      </w:r>
      <w:r w:rsidR="004611DD">
        <w:rPr>
          <w:rFonts w:asciiTheme="majorHAnsi" w:hAnsiTheme="majorHAnsi" w:cstheme="majorHAnsi"/>
          <w:lang w:val="en-US"/>
        </w:rPr>
        <w:t>We use t</w:t>
      </w:r>
      <w:r w:rsidRPr="00CF21D5">
        <w:rPr>
          <w:rFonts w:asciiTheme="majorHAnsi" w:hAnsiTheme="majorHAnsi" w:cstheme="majorHAnsi"/>
          <w:lang w:val="en-US"/>
        </w:rPr>
        <w:t xml:space="preserve">he two-digit SIC7 industry </w:t>
      </w:r>
      <w:r w:rsidR="001C518C">
        <w:rPr>
          <w:rFonts w:asciiTheme="majorHAnsi" w:hAnsiTheme="majorHAnsi" w:cstheme="majorHAnsi"/>
          <w:lang w:val="en-US"/>
        </w:rPr>
        <w:t>codes</w:t>
      </w:r>
      <w:r w:rsidR="00291932">
        <w:rPr>
          <w:rFonts w:asciiTheme="majorHAnsi" w:hAnsiTheme="majorHAnsi" w:cstheme="majorHAnsi"/>
          <w:lang w:val="en-US"/>
        </w:rPr>
        <w:t xml:space="preserve"> </w:t>
      </w:r>
      <w:r w:rsidRPr="00CF21D5">
        <w:rPr>
          <w:rFonts w:asciiTheme="majorHAnsi" w:hAnsiTheme="majorHAnsi" w:cstheme="majorHAnsi"/>
          <w:lang w:val="en-US"/>
        </w:rPr>
        <w:t xml:space="preserve">to </w:t>
      </w:r>
      <w:r w:rsidR="00291932">
        <w:rPr>
          <w:rFonts w:asciiTheme="majorHAnsi" w:hAnsiTheme="majorHAnsi" w:cstheme="majorHAnsi"/>
          <w:lang w:val="en-US"/>
        </w:rPr>
        <w:t>limit</w:t>
      </w:r>
      <w:r w:rsidR="00291932" w:rsidRPr="00CF21D5">
        <w:rPr>
          <w:rFonts w:asciiTheme="majorHAnsi" w:hAnsiTheme="majorHAnsi" w:cstheme="majorHAnsi"/>
          <w:lang w:val="en-US"/>
        </w:rPr>
        <w:t xml:space="preserve"> </w:t>
      </w:r>
      <w:r w:rsidRPr="00CF21D5">
        <w:rPr>
          <w:rFonts w:asciiTheme="majorHAnsi" w:hAnsiTheme="majorHAnsi" w:cstheme="majorHAnsi"/>
          <w:lang w:val="en-US"/>
        </w:rPr>
        <w:t>our sample to the farming sector</w:t>
      </w:r>
      <w:r w:rsidR="003120C1">
        <w:rPr>
          <w:rFonts w:asciiTheme="majorHAnsi" w:hAnsiTheme="majorHAnsi" w:cstheme="majorHAnsi"/>
          <w:lang w:val="en-US"/>
        </w:rPr>
        <w:t>.</w:t>
      </w:r>
      <w:r w:rsidR="008E10C6">
        <w:rPr>
          <w:rStyle w:val="a5"/>
          <w:rFonts w:asciiTheme="majorHAnsi" w:hAnsiTheme="majorHAnsi" w:cstheme="majorHAnsi"/>
          <w:lang w:val="en-US"/>
        </w:rPr>
        <w:footnoteReference w:id="7"/>
      </w:r>
      <w:r w:rsidRPr="00CF21D5">
        <w:rPr>
          <w:rFonts w:asciiTheme="majorHAnsi" w:hAnsiTheme="majorHAnsi" w:cstheme="majorHAnsi"/>
          <w:lang w:val="en-US"/>
        </w:rPr>
        <w:t xml:space="preserve"> </w:t>
      </w:r>
      <w:r w:rsidR="008E10C6">
        <w:rPr>
          <w:rFonts w:asciiTheme="majorHAnsi" w:hAnsiTheme="majorHAnsi" w:cstheme="majorHAnsi"/>
          <w:lang w:val="en-US"/>
        </w:rPr>
        <w:t>N</w:t>
      </w:r>
      <w:r w:rsidRPr="00CF21D5">
        <w:rPr>
          <w:rFonts w:asciiTheme="majorHAnsi" w:hAnsiTheme="majorHAnsi" w:cstheme="majorHAnsi"/>
          <w:lang w:val="en-US"/>
        </w:rPr>
        <w:t xml:space="preserve">ot all farms in the CIT </w:t>
      </w:r>
      <w:r w:rsidR="00287CF8">
        <w:rPr>
          <w:rFonts w:asciiTheme="majorHAnsi" w:hAnsiTheme="majorHAnsi" w:cstheme="majorHAnsi"/>
          <w:lang w:val="en-US"/>
        </w:rPr>
        <w:t xml:space="preserve">have </w:t>
      </w:r>
      <w:r w:rsidR="00674AC5">
        <w:rPr>
          <w:rFonts w:asciiTheme="majorHAnsi" w:hAnsiTheme="majorHAnsi" w:cstheme="majorHAnsi"/>
          <w:lang w:val="en-US"/>
        </w:rPr>
        <w:t xml:space="preserve">corresponding </w:t>
      </w:r>
      <w:r w:rsidR="00F34E3A">
        <w:rPr>
          <w:rFonts w:asciiTheme="majorHAnsi" w:hAnsiTheme="majorHAnsi" w:cstheme="majorHAnsi"/>
          <w:lang w:val="en-US"/>
        </w:rPr>
        <w:t>IRP5 certificates</w:t>
      </w:r>
      <w:r w:rsidR="00F673B7">
        <w:rPr>
          <w:rFonts w:asciiTheme="majorHAnsi" w:hAnsiTheme="majorHAnsi" w:cstheme="majorHAnsi"/>
          <w:lang w:val="en-US"/>
        </w:rPr>
        <w:t>.</w:t>
      </w:r>
      <w:r w:rsidR="00DA0CDC" w:rsidRPr="00DA0CDC">
        <w:t xml:space="preserve"> </w:t>
      </w:r>
      <w:r w:rsidR="00DA0CDC" w:rsidRPr="00DA0CDC">
        <w:rPr>
          <w:rFonts w:asciiTheme="majorHAnsi" w:hAnsiTheme="majorHAnsi" w:cstheme="majorHAnsi"/>
          <w:lang w:val="en-US"/>
        </w:rPr>
        <w:t xml:space="preserve">The CIT dataset contains about 30,553 farms, but we only matched 15,037 (i.e., approximately 49 </w:t>
      </w:r>
      <w:proofErr w:type="gramStart"/>
      <w:r w:rsidR="00DA0CDC" w:rsidRPr="00DA0CDC">
        <w:rPr>
          <w:rFonts w:asciiTheme="majorHAnsi" w:hAnsiTheme="majorHAnsi" w:cstheme="majorHAnsi"/>
          <w:lang w:val="en-US"/>
        </w:rPr>
        <w:t>% )</w:t>
      </w:r>
      <w:proofErr w:type="gramEnd"/>
      <w:r w:rsidR="00DA0CDC" w:rsidRPr="00DA0CDC">
        <w:rPr>
          <w:rFonts w:asciiTheme="majorHAnsi" w:hAnsiTheme="majorHAnsi" w:cstheme="majorHAnsi"/>
          <w:lang w:val="en-US"/>
        </w:rPr>
        <w:t xml:space="preserve"> to the IRP5 data.</w:t>
      </w:r>
      <w:r w:rsidR="00DA0CDC">
        <w:rPr>
          <w:rFonts w:asciiTheme="majorHAnsi" w:hAnsiTheme="majorHAnsi" w:cstheme="majorHAnsi"/>
          <w:lang w:val="en-US"/>
        </w:rPr>
        <w:t xml:space="preserve"> </w:t>
      </w:r>
      <w:r w:rsidR="008F794E">
        <w:rPr>
          <w:rFonts w:asciiTheme="majorHAnsi" w:hAnsiTheme="majorHAnsi" w:cstheme="majorHAnsi"/>
          <w:lang w:val="en-US"/>
        </w:rPr>
        <w:t xml:space="preserve">Our </w:t>
      </w:r>
      <w:r w:rsidR="00DA0CDC">
        <w:rPr>
          <w:rFonts w:asciiTheme="majorHAnsi" w:hAnsiTheme="majorHAnsi" w:cstheme="majorHAnsi"/>
          <w:lang w:val="en-US"/>
        </w:rPr>
        <w:t xml:space="preserve">final analysis </w:t>
      </w:r>
      <w:r w:rsidR="008F794E">
        <w:rPr>
          <w:rFonts w:asciiTheme="majorHAnsi" w:hAnsiTheme="majorHAnsi" w:cstheme="majorHAnsi"/>
          <w:lang w:val="en-US"/>
        </w:rPr>
        <w:t>sample restricts the analysis to CIT farms that have corresponding IRP5 certificates.</w:t>
      </w:r>
      <w:r w:rsidR="00DA0CDC" w:rsidRPr="00DA0CDC">
        <w:t xml:space="preserve"> </w:t>
      </w:r>
      <w:commentRangeStart w:id="247"/>
      <w:r w:rsidR="00DA0CDC" w:rsidRPr="00DA0CDC">
        <w:rPr>
          <w:rFonts w:asciiTheme="majorHAnsi" w:hAnsiTheme="majorHAnsi" w:cstheme="majorHAnsi"/>
          <w:lang w:val="en-US"/>
        </w:rPr>
        <w:t>As shown in Table 1, the matched sample consists of relatively larger farms</w:t>
      </w:r>
      <w:r w:rsidR="000C0457">
        <w:rPr>
          <w:rFonts w:asciiTheme="majorHAnsi" w:hAnsiTheme="majorHAnsi" w:cstheme="majorHAnsi"/>
          <w:lang w:val="en-US"/>
        </w:rPr>
        <w:t>.</w:t>
      </w:r>
      <w:r w:rsidR="00DA0CDC" w:rsidRPr="00DA0CDC">
        <w:rPr>
          <w:rFonts w:asciiTheme="majorHAnsi" w:hAnsiTheme="majorHAnsi" w:cstheme="majorHAnsi"/>
          <w:lang w:val="en-US"/>
        </w:rPr>
        <w:t xml:space="preserve"> </w:t>
      </w:r>
      <w:commentRangeEnd w:id="247"/>
      <w:r w:rsidR="00407F3E">
        <w:rPr>
          <w:rStyle w:val="af1"/>
        </w:rPr>
        <w:commentReference w:id="247"/>
      </w:r>
      <w:commentRangeStart w:id="248"/>
      <w:r w:rsidR="000C0457">
        <w:rPr>
          <w:rFonts w:asciiTheme="majorHAnsi" w:hAnsiTheme="majorHAnsi" w:cstheme="majorHAnsi"/>
          <w:lang w:val="en-US"/>
        </w:rPr>
        <w:t>W</w:t>
      </w:r>
      <w:r w:rsidR="00DA0CDC" w:rsidRPr="00DA0CDC">
        <w:rPr>
          <w:rFonts w:asciiTheme="majorHAnsi" w:hAnsiTheme="majorHAnsi" w:cstheme="majorHAnsi"/>
          <w:lang w:val="en-US"/>
        </w:rPr>
        <w:t xml:space="preserve">e </w:t>
      </w:r>
      <w:r w:rsidR="000C0457">
        <w:rPr>
          <w:rFonts w:asciiTheme="majorHAnsi" w:hAnsiTheme="majorHAnsi" w:cstheme="majorHAnsi"/>
          <w:lang w:val="en-US"/>
        </w:rPr>
        <w:t>therefore re</w:t>
      </w:r>
      <w:r w:rsidR="00DA0CDC" w:rsidRPr="00DA0CDC">
        <w:rPr>
          <w:rFonts w:asciiTheme="majorHAnsi" w:hAnsiTheme="majorHAnsi" w:cstheme="majorHAnsi"/>
          <w:lang w:val="en-US"/>
        </w:rPr>
        <w:t>weigh</w:t>
      </w:r>
      <w:r w:rsidR="000C0457">
        <w:rPr>
          <w:rFonts w:asciiTheme="majorHAnsi" w:hAnsiTheme="majorHAnsi" w:cstheme="majorHAnsi"/>
          <w:lang w:val="en-US"/>
        </w:rPr>
        <w:t>t</w:t>
      </w:r>
      <w:r w:rsidR="00DA0CDC" w:rsidRPr="00DA0CDC">
        <w:rPr>
          <w:rFonts w:asciiTheme="majorHAnsi" w:hAnsiTheme="majorHAnsi" w:cstheme="majorHAnsi"/>
          <w:lang w:val="en-US"/>
        </w:rPr>
        <w:t xml:space="preserve"> ou</w:t>
      </w:r>
      <w:r w:rsidR="000C0457">
        <w:rPr>
          <w:rFonts w:asciiTheme="majorHAnsi" w:hAnsiTheme="majorHAnsi" w:cstheme="majorHAnsi"/>
          <w:lang w:val="en-US"/>
        </w:rPr>
        <w:t>r</w:t>
      </w:r>
      <w:r w:rsidR="00DA0CDC" w:rsidRPr="00DA0CDC">
        <w:rPr>
          <w:rFonts w:asciiTheme="majorHAnsi" w:hAnsiTheme="majorHAnsi" w:cstheme="majorHAnsi"/>
          <w:lang w:val="en-US"/>
        </w:rPr>
        <w:t xml:space="preserve"> results by farm size to account for the oversampling of larger farms. </w:t>
      </w:r>
      <w:commentRangeEnd w:id="248"/>
      <w:r w:rsidR="00B3114B">
        <w:rPr>
          <w:rStyle w:val="af1"/>
        </w:rPr>
        <w:commentReference w:id="248"/>
      </w:r>
    </w:p>
    <w:p w14:paraId="44B154F4" w14:textId="3C667BCE" w:rsidR="009500C7" w:rsidRPr="00512434" w:rsidRDefault="009500C7" w:rsidP="00512434">
      <w:pPr>
        <w:pStyle w:val="a8"/>
        <w:keepNext/>
        <w:rPr>
          <w:b/>
          <w:bCs/>
          <w:i w:val="0"/>
          <w:iCs w:val="0"/>
          <w:color w:val="auto"/>
        </w:rPr>
      </w:pPr>
      <w:r w:rsidRPr="00512434">
        <w:rPr>
          <w:b/>
          <w:bCs/>
          <w:i w:val="0"/>
          <w:iCs w:val="0"/>
          <w:color w:val="auto"/>
        </w:rPr>
        <w:t xml:space="preserve">Table </w:t>
      </w:r>
      <w:r w:rsidRPr="00512434">
        <w:rPr>
          <w:b/>
          <w:bCs/>
          <w:i w:val="0"/>
          <w:iCs w:val="0"/>
          <w:color w:val="auto"/>
        </w:rPr>
        <w:fldChar w:fldCharType="begin"/>
      </w:r>
      <w:r w:rsidRPr="00512434">
        <w:rPr>
          <w:b/>
          <w:bCs/>
          <w:i w:val="0"/>
          <w:iCs w:val="0"/>
          <w:color w:val="auto"/>
        </w:rPr>
        <w:instrText xml:space="preserve"> SEQ Table \* ARABIC </w:instrText>
      </w:r>
      <w:r w:rsidRPr="00512434">
        <w:rPr>
          <w:b/>
          <w:bCs/>
          <w:i w:val="0"/>
          <w:iCs w:val="0"/>
          <w:color w:val="auto"/>
        </w:rPr>
        <w:fldChar w:fldCharType="separate"/>
      </w:r>
      <w:r>
        <w:rPr>
          <w:b/>
          <w:bCs/>
          <w:i w:val="0"/>
          <w:iCs w:val="0"/>
          <w:noProof/>
          <w:color w:val="auto"/>
        </w:rPr>
        <w:t>1</w:t>
      </w:r>
      <w:r w:rsidRPr="00512434">
        <w:rPr>
          <w:b/>
          <w:bCs/>
          <w:i w:val="0"/>
          <w:iCs w:val="0"/>
          <w:color w:val="auto"/>
        </w:rPr>
        <w:fldChar w:fldCharType="end"/>
      </w:r>
      <w:r w:rsidRPr="00512434">
        <w:rPr>
          <w:b/>
          <w:bCs/>
          <w:i w:val="0"/>
          <w:iCs w:val="0"/>
          <w:color w:val="auto"/>
        </w:rPr>
        <w:t>: Mean comparison between matched and unmatched samples</w:t>
      </w:r>
    </w:p>
    <w:tbl>
      <w:tblPr>
        <w:tblStyle w:val="a9"/>
        <w:tblW w:w="8408" w:type="dxa"/>
        <w:jc w:val="center"/>
        <w:tblInd w:w="0" w:type="dxa"/>
        <w:tblLook w:val="04A0" w:firstRow="1" w:lastRow="0" w:firstColumn="1" w:lastColumn="0" w:noHBand="0" w:noVBand="1"/>
      </w:tblPr>
      <w:tblGrid>
        <w:gridCol w:w="1000"/>
        <w:gridCol w:w="1154"/>
        <w:gridCol w:w="1293"/>
        <w:gridCol w:w="1546"/>
        <w:gridCol w:w="1586"/>
        <w:gridCol w:w="1203"/>
        <w:gridCol w:w="1234"/>
      </w:tblGrid>
      <w:tr w:rsidR="00F8461B" w:rsidRPr="00A75223" w14:paraId="7C70B6CA" w14:textId="77777777" w:rsidTr="008E10C6">
        <w:trPr>
          <w:trHeight w:val="370"/>
          <w:jc w:val="center"/>
        </w:trPr>
        <w:tc>
          <w:tcPr>
            <w:tcW w:w="923" w:type="dxa"/>
            <w:vMerge w:val="restart"/>
            <w:noWrap/>
            <w:hideMark/>
          </w:tcPr>
          <w:p w14:paraId="6D757A3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Tax year</w:t>
            </w:r>
          </w:p>
          <w:p w14:paraId="292CABB0" w14:textId="4EDF0B9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rPr>
            </w:pPr>
            <w:r w:rsidRPr="00512434">
              <w:rPr>
                <w:rFonts w:asciiTheme="majorHAnsi" w:hAnsiTheme="majorHAnsi" w:cstheme="majorHAnsi"/>
                <w:b/>
                <w:bCs/>
                <w:sz w:val="16"/>
                <w:szCs w:val="16"/>
              </w:rPr>
              <w:t xml:space="preserve"> </w:t>
            </w:r>
          </w:p>
        </w:tc>
        <w:tc>
          <w:tcPr>
            <w:tcW w:w="2278" w:type="dxa"/>
            <w:gridSpan w:val="2"/>
            <w:noWrap/>
            <w:hideMark/>
          </w:tcPr>
          <w:p w14:paraId="31C35914" w14:textId="6279B697"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proofErr w:type="spellStart"/>
            <w:r w:rsidRPr="00512434">
              <w:rPr>
                <w:rFonts w:asciiTheme="majorHAnsi" w:hAnsiTheme="majorHAnsi" w:cstheme="majorHAnsi"/>
                <w:b/>
                <w:bCs/>
                <w:sz w:val="16"/>
                <w:szCs w:val="16"/>
              </w:rPr>
              <w:t>Labour</w:t>
            </w:r>
            <w:proofErr w:type="spellEnd"/>
            <w:r w:rsidRPr="00512434">
              <w:rPr>
                <w:rFonts w:asciiTheme="majorHAnsi" w:hAnsiTheme="majorHAnsi" w:cstheme="majorHAnsi"/>
                <w:b/>
                <w:bCs/>
                <w:sz w:val="16"/>
                <w:szCs w:val="16"/>
              </w:rPr>
              <w:t xml:space="preserve"> </w:t>
            </w:r>
            <w:proofErr w:type="gramStart"/>
            <w:r w:rsidRPr="00512434">
              <w:rPr>
                <w:rFonts w:asciiTheme="majorHAnsi" w:hAnsiTheme="majorHAnsi" w:cstheme="majorHAnsi"/>
                <w:b/>
                <w:bCs/>
                <w:sz w:val="16"/>
                <w:szCs w:val="16"/>
              </w:rPr>
              <w:t>cost</w:t>
            </w:r>
            <w:r w:rsidR="00F8461B">
              <w:rPr>
                <w:rFonts w:asciiTheme="majorHAnsi" w:hAnsiTheme="majorHAnsi" w:cstheme="majorHAnsi"/>
                <w:b/>
                <w:bCs/>
                <w:sz w:val="16"/>
                <w:szCs w:val="16"/>
              </w:rPr>
              <w:t xml:space="preserve">  (</w:t>
            </w:r>
            <w:proofErr w:type="gramEnd"/>
            <w:r w:rsidR="00F8461B">
              <w:rPr>
                <w:rFonts w:asciiTheme="majorHAnsi" w:hAnsiTheme="majorHAnsi" w:cstheme="majorHAnsi"/>
                <w:b/>
                <w:bCs/>
                <w:sz w:val="16"/>
                <w:szCs w:val="16"/>
              </w:rPr>
              <w:t xml:space="preserve">ZAR) </w:t>
            </w:r>
          </w:p>
        </w:tc>
        <w:tc>
          <w:tcPr>
            <w:tcW w:w="2939" w:type="dxa"/>
            <w:gridSpan w:val="2"/>
            <w:noWrap/>
            <w:hideMark/>
          </w:tcPr>
          <w:p w14:paraId="7952D3AE" w14:textId="37C45460" w:rsidR="008E10C6" w:rsidRPr="00512434" w:rsidRDefault="008E10C6" w:rsidP="00512434">
            <w:pPr>
              <w:spacing w:before="100" w:beforeAutospacing="1" w:after="100" w:afterAutospacing="1" w:line="360" w:lineRule="auto"/>
              <w:jc w:val="center"/>
              <w:rPr>
                <w:rFonts w:asciiTheme="majorHAnsi" w:hAnsiTheme="majorHAnsi" w:cstheme="majorHAnsi"/>
                <w:b/>
                <w:bCs/>
                <w:sz w:val="16"/>
                <w:szCs w:val="16"/>
                <w:lang w:val="en-ZA"/>
              </w:rPr>
            </w:pPr>
            <w:r w:rsidRPr="00512434">
              <w:rPr>
                <w:rFonts w:asciiTheme="majorHAnsi" w:hAnsiTheme="majorHAnsi" w:cstheme="majorHAnsi"/>
                <w:b/>
                <w:bCs/>
                <w:sz w:val="16"/>
                <w:szCs w:val="16"/>
              </w:rPr>
              <w:t>Capital</w:t>
            </w:r>
            <w:r w:rsidR="00F8461B">
              <w:rPr>
                <w:rFonts w:asciiTheme="majorHAnsi" w:hAnsiTheme="majorHAnsi" w:cstheme="majorHAnsi"/>
                <w:b/>
                <w:bCs/>
                <w:sz w:val="16"/>
                <w:szCs w:val="16"/>
              </w:rPr>
              <w:t xml:space="preserve"> Expenditure (ZAR) </w:t>
            </w:r>
          </w:p>
        </w:tc>
        <w:tc>
          <w:tcPr>
            <w:tcW w:w="2268" w:type="dxa"/>
            <w:gridSpan w:val="2"/>
            <w:noWrap/>
            <w:hideMark/>
          </w:tcPr>
          <w:p w14:paraId="798FB04B" w14:textId="11B42E7D" w:rsidR="008E10C6" w:rsidRPr="00512434" w:rsidRDefault="00F8461B" w:rsidP="00512434">
            <w:pPr>
              <w:spacing w:before="100" w:beforeAutospacing="1" w:after="100" w:afterAutospacing="1" w:line="360" w:lineRule="auto"/>
              <w:jc w:val="center"/>
              <w:rPr>
                <w:rFonts w:asciiTheme="majorHAnsi" w:hAnsiTheme="majorHAnsi" w:cstheme="majorHAnsi"/>
                <w:b/>
                <w:bCs/>
                <w:sz w:val="16"/>
                <w:szCs w:val="16"/>
                <w:lang w:val="en-ZA"/>
              </w:rPr>
            </w:pPr>
            <w:r>
              <w:rPr>
                <w:rFonts w:asciiTheme="majorHAnsi" w:hAnsiTheme="majorHAnsi" w:cstheme="majorHAnsi"/>
                <w:b/>
                <w:bCs/>
                <w:sz w:val="16"/>
                <w:szCs w:val="16"/>
              </w:rPr>
              <w:t xml:space="preserve">Sales </w:t>
            </w:r>
            <w:r w:rsidR="008E10C6" w:rsidRPr="00512434">
              <w:rPr>
                <w:rFonts w:asciiTheme="majorHAnsi" w:hAnsiTheme="majorHAnsi" w:cstheme="majorHAnsi"/>
                <w:b/>
                <w:bCs/>
                <w:sz w:val="16"/>
                <w:szCs w:val="16"/>
              </w:rPr>
              <w:t>Revenue</w:t>
            </w:r>
            <w:r>
              <w:rPr>
                <w:rFonts w:asciiTheme="majorHAnsi" w:hAnsiTheme="majorHAnsi" w:cstheme="majorHAnsi"/>
                <w:b/>
                <w:bCs/>
                <w:sz w:val="16"/>
                <w:szCs w:val="16"/>
              </w:rPr>
              <w:t xml:space="preserve"> (ZARZ0</w:t>
            </w:r>
          </w:p>
        </w:tc>
      </w:tr>
      <w:tr w:rsidR="00491735" w:rsidRPr="00A75223" w14:paraId="1FE3F4A6" w14:textId="77777777" w:rsidTr="008E10C6">
        <w:trPr>
          <w:trHeight w:val="385"/>
          <w:jc w:val="center"/>
        </w:trPr>
        <w:tc>
          <w:tcPr>
            <w:tcW w:w="0" w:type="auto"/>
            <w:vMerge/>
            <w:noWrap/>
            <w:hideMark/>
          </w:tcPr>
          <w:p w14:paraId="644254EF" w14:textId="4C86E113"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p>
        </w:tc>
        <w:tc>
          <w:tcPr>
            <w:tcW w:w="0" w:type="auto"/>
            <w:noWrap/>
            <w:hideMark/>
          </w:tcPr>
          <w:p w14:paraId="5FC1442B"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1460FC51"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0F634064"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6DAA028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2E30232D"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07C25449" w14:textId="77777777" w:rsidR="008E10C6" w:rsidRPr="00512434" w:rsidRDefault="008E10C6"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r>
      <w:tr w:rsidR="00491735" w:rsidRPr="008E10C6" w14:paraId="4659463B" w14:textId="77777777" w:rsidTr="008E10C6">
        <w:trPr>
          <w:trHeight w:val="370"/>
          <w:jc w:val="center"/>
        </w:trPr>
        <w:tc>
          <w:tcPr>
            <w:tcW w:w="0" w:type="auto"/>
            <w:noWrap/>
            <w:hideMark/>
          </w:tcPr>
          <w:p w14:paraId="315F4A21" w14:textId="665A979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2010/</w:t>
            </w:r>
            <w:r w:rsidRPr="00512434">
              <w:rPr>
                <w:rFonts w:asciiTheme="majorHAnsi" w:hAnsiTheme="majorHAnsi" w:cstheme="majorHAnsi"/>
                <w:sz w:val="16"/>
                <w:szCs w:val="16"/>
              </w:rPr>
              <w:t>2011</w:t>
            </w:r>
          </w:p>
        </w:tc>
        <w:tc>
          <w:tcPr>
            <w:tcW w:w="0" w:type="auto"/>
            <w:noWrap/>
            <w:hideMark/>
          </w:tcPr>
          <w:p w14:paraId="2FAB95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3,833,521</w:t>
            </w:r>
          </w:p>
        </w:tc>
        <w:tc>
          <w:tcPr>
            <w:tcW w:w="0" w:type="auto"/>
            <w:noWrap/>
            <w:hideMark/>
          </w:tcPr>
          <w:p w14:paraId="648C79F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1,859,318</w:t>
            </w:r>
          </w:p>
        </w:tc>
        <w:tc>
          <w:tcPr>
            <w:tcW w:w="0" w:type="auto"/>
            <w:noWrap/>
            <w:hideMark/>
          </w:tcPr>
          <w:p w14:paraId="2B7A6B3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11,396,921</w:t>
            </w:r>
          </w:p>
        </w:tc>
        <w:tc>
          <w:tcPr>
            <w:tcW w:w="0" w:type="auto"/>
            <w:noWrap/>
            <w:hideMark/>
          </w:tcPr>
          <w:p w14:paraId="126EFBB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7,638,598</w:t>
            </w:r>
          </w:p>
        </w:tc>
        <w:tc>
          <w:tcPr>
            <w:tcW w:w="0" w:type="auto"/>
            <w:noWrap/>
            <w:hideMark/>
          </w:tcPr>
          <w:p w14:paraId="46BC395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40,090,864</w:t>
            </w:r>
          </w:p>
        </w:tc>
        <w:tc>
          <w:tcPr>
            <w:tcW w:w="0" w:type="auto"/>
            <w:noWrap/>
            <w:hideMark/>
          </w:tcPr>
          <w:p w14:paraId="3DF04A2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10,092,924</w:t>
            </w:r>
          </w:p>
        </w:tc>
      </w:tr>
      <w:tr w:rsidR="00491735" w:rsidRPr="008E10C6" w14:paraId="1BDC0149" w14:textId="77777777" w:rsidTr="008E10C6">
        <w:trPr>
          <w:trHeight w:val="370"/>
          <w:jc w:val="center"/>
        </w:trPr>
        <w:tc>
          <w:tcPr>
            <w:tcW w:w="0" w:type="auto"/>
            <w:noWrap/>
            <w:hideMark/>
          </w:tcPr>
          <w:p w14:paraId="69E828A3" w14:textId="0C68F27B"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2011/</w:t>
            </w:r>
            <w:r w:rsidRPr="00512434">
              <w:rPr>
                <w:rFonts w:asciiTheme="majorHAnsi" w:hAnsiTheme="majorHAnsi" w:cstheme="majorHAnsi"/>
                <w:sz w:val="16"/>
                <w:szCs w:val="16"/>
              </w:rPr>
              <w:t>2012</w:t>
            </w:r>
          </w:p>
        </w:tc>
        <w:tc>
          <w:tcPr>
            <w:tcW w:w="0" w:type="auto"/>
            <w:noWrap/>
            <w:hideMark/>
          </w:tcPr>
          <w:p w14:paraId="0A6BE1F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4,172,529</w:t>
            </w:r>
          </w:p>
        </w:tc>
        <w:tc>
          <w:tcPr>
            <w:tcW w:w="0" w:type="auto"/>
            <w:noWrap/>
            <w:hideMark/>
          </w:tcPr>
          <w:p w14:paraId="67C77D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1,807,241</w:t>
            </w:r>
          </w:p>
        </w:tc>
        <w:tc>
          <w:tcPr>
            <w:tcW w:w="0" w:type="auto"/>
            <w:noWrap/>
            <w:hideMark/>
          </w:tcPr>
          <w:p w14:paraId="41BAFC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14,041,518</w:t>
            </w:r>
          </w:p>
        </w:tc>
        <w:tc>
          <w:tcPr>
            <w:tcW w:w="0" w:type="auto"/>
            <w:noWrap/>
            <w:hideMark/>
          </w:tcPr>
          <w:p w14:paraId="3D66C96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7,972,111</w:t>
            </w:r>
          </w:p>
        </w:tc>
        <w:tc>
          <w:tcPr>
            <w:tcW w:w="0" w:type="auto"/>
            <w:noWrap/>
            <w:hideMark/>
          </w:tcPr>
          <w:p w14:paraId="2B48C78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43,295,332</w:t>
            </w:r>
          </w:p>
        </w:tc>
        <w:tc>
          <w:tcPr>
            <w:tcW w:w="0" w:type="auto"/>
            <w:noWrap/>
            <w:hideMark/>
          </w:tcPr>
          <w:p w14:paraId="221BB42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10,518,447</w:t>
            </w:r>
          </w:p>
        </w:tc>
      </w:tr>
      <w:tr w:rsidR="00491735" w:rsidRPr="008E10C6" w14:paraId="5580EBB3" w14:textId="77777777" w:rsidTr="008E10C6">
        <w:trPr>
          <w:trHeight w:val="370"/>
          <w:jc w:val="center"/>
        </w:trPr>
        <w:tc>
          <w:tcPr>
            <w:tcW w:w="0" w:type="auto"/>
            <w:noWrap/>
            <w:hideMark/>
          </w:tcPr>
          <w:p w14:paraId="622A0650" w14:textId="6AB79F33"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2012/</w:t>
            </w:r>
            <w:r w:rsidRPr="00512434">
              <w:rPr>
                <w:rFonts w:asciiTheme="majorHAnsi" w:hAnsiTheme="majorHAnsi" w:cstheme="majorHAnsi"/>
                <w:sz w:val="16"/>
                <w:szCs w:val="16"/>
              </w:rPr>
              <w:t>2013</w:t>
            </w:r>
          </w:p>
        </w:tc>
        <w:tc>
          <w:tcPr>
            <w:tcW w:w="0" w:type="auto"/>
            <w:noWrap/>
            <w:hideMark/>
          </w:tcPr>
          <w:p w14:paraId="01411F21"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4,077,651</w:t>
            </w:r>
          </w:p>
        </w:tc>
        <w:tc>
          <w:tcPr>
            <w:tcW w:w="0" w:type="auto"/>
            <w:noWrap/>
            <w:hideMark/>
          </w:tcPr>
          <w:p w14:paraId="3A53F654"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2,454,689</w:t>
            </w:r>
          </w:p>
        </w:tc>
        <w:tc>
          <w:tcPr>
            <w:tcW w:w="0" w:type="auto"/>
            <w:noWrap/>
            <w:hideMark/>
          </w:tcPr>
          <w:p w14:paraId="19607FA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15,389,129</w:t>
            </w:r>
          </w:p>
        </w:tc>
        <w:tc>
          <w:tcPr>
            <w:tcW w:w="0" w:type="auto"/>
            <w:noWrap/>
            <w:hideMark/>
          </w:tcPr>
          <w:p w14:paraId="260DE56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10,590,323</w:t>
            </w:r>
          </w:p>
        </w:tc>
        <w:tc>
          <w:tcPr>
            <w:tcW w:w="0" w:type="auto"/>
            <w:noWrap/>
            <w:hideMark/>
          </w:tcPr>
          <w:p w14:paraId="7E25D7E2"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42,449,404</w:t>
            </w:r>
          </w:p>
        </w:tc>
        <w:tc>
          <w:tcPr>
            <w:tcW w:w="0" w:type="auto"/>
            <w:noWrap/>
            <w:hideMark/>
          </w:tcPr>
          <w:p w14:paraId="0CD7FFE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14,309,355</w:t>
            </w:r>
          </w:p>
        </w:tc>
      </w:tr>
      <w:tr w:rsidR="00491735" w:rsidRPr="008E10C6" w14:paraId="18E69F38" w14:textId="77777777" w:rsidTr="008E10C6">
        <w:trPr>
          <w:trHeight w:val="370"/>
          <w:jc w:val="center"/>
        </w:trPr>
        <w:tc>
          <w:tcPr>
            <w:tcW w:w="0" w:type="auto"/>
            <w:noWrap/>
            <w:hideMark/>
          </w:tcPr>
          <w:p w14:paraId="4DDF275D" w14:textId="6258A62E"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2013/</w:t>
            </w:r>
            <w:r w:rsidRPr="00512434">
              <w:rPr>
                <w:rFonts w:asciiTheme="majorHAnsi" w:hAnsiTheme="majorHAnsi" w:cstheme="majorHAnsi"/>
                <w:sz w:val="16"/>
                <w:szCs w:val="16"/>
              </w:rPr>
              <w:t>2014</w:t>
            </w:r>
          </w:p>
        </w:tc>
        <w:tc>
          <w:tcPr>
            <w:tcW w:w="0" w:type="auto"/>
            <w:noWrap/>
            <w:hideMark/>
          </w:tcPr>
          <w:p w14:paraId="04F605D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4,936,624</w:t>
            </w:r>
          </w:p>
        </w:tc>
        <w:tc>
          <w:tcPr>
            <w:tcW w:w="0" w:type="auto"/>
            <w:noWrap/>
            <w:hideMark/>
          </w:tcPr>
          <w:p w14:paraId="6D4B920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2,497,485</w:t>
            </w:r>
          </w:p>
        </w:tc>
        <w:tc>
          <w:tcPr>
            <w:tcW w:w="0" w:type="auto"/>
            <w:noWrap/>
            <w:hideMark/>
          </w:tcPr>
          <w:p w14:paraId="7B11C40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18,700,073</w:t>
            </w:r>
          </w:p>
        </w:tc>
        <w:tc>
          <w:tcPr>
            <w:tcW w:w="0" w:type="auto"/>
            <w:noWrap/>
            <w:hideMark/>
          </w:tcPr>
          <w:p w14:paraId="739B7380"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10,723,606</w:t>
            </w:r>
          </w:p>
        </w:tc>
        <w:tc>
          <w:tcPr>
            <w:tcW w:w="0" w:type="auto"/>
            <w:noWrap/>
            <w:hideMark/>
          </w:tcPr>
          <w:p w14:paraId="2DAADFA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51,079,534</w:t>
            </w:r>
          </w:p>
        </w:tc>
        <w:tc>
          <w:tcPr>
            <w:tcW w:w="0" w:type="auto"/>
            <w:noWrap/>
            <w:hideMark/>
          </w:tcPr>
          <w:p w14:paraId="0F53B22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16,974,225</w:t>
            </w:r>
          </w:p>
        </w:tc>
      </w:tr>
      <w:tr w:rsidR="00491735" w:rsidRPr="008E10C6" w14:paraId="14D6360F" w14:textId="77777777" w:rsidTr="008E10C6">
        <w:trPr>
          <w:trHeight w:val="370"/>
          <w:jc w:val="center"/>
        </w:trPr>
        <w:tc>
          <w:tcPr>
            <w:tcW w:w="0" w:type="auto"/>
            <w:noWrap/>
            <w:hideMark/>
          </w:tcPr>
          <w:p w14:paraId="6276F664" w14:textId="3F03C502"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2014/</w:t>
            </w:r>
            <w:r w:rsidRPr="00512434">
              <w:rPr>
                <w:rFonts w:asciiTheme="majorHAnsi" w:hAnsiTheme="majorHAnsi" w:cstheme="majorHAnsi"/>
                <w:sz w:val="16"/>
                <w:szCs w:val="16"/>
              </w:rPr>
              <w:t>2015</w:t>
            </w:r>
          </w:p>
        </w:tc>
        <w:tc>
          <w:tcPr>
            <w:tcW w:w="0" w:type="auto"/>
            <w:noWrap/>
            <w:hideMark/>
          </w:tcPr>
          <w:p w14:paraId="08D74C5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5,689,800</w:t>
            </w:r>
          </w:p>
        </w:tc>
        <w:tc>
          <w:tcPr>
            <w:tcW w:w="0" w:type="auto"/>
            <w:noWrap/>
            <w:hideMark/>
          </w:tcPr>
          <w:p w14:paraId="46999D85"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2,429,357</w:t>
            </w:r>
          </w:p>
        </w:tc>
        <w:tc>
          <w:tcPr>
            <w:tcW w:w="0" w:type="auto"/>
            <w:noWrap/>
            <w:hideMark/>
          </w:tcPr>
          <w:p w14:paraId="6DD2EEF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22,056,752</w:t>
            </w:r>
          </w:p>
        </w:tc>
        <w:tc>
          <w:tcPr>
            <w:tcW w:w="0" w:type="auto"/>
            <w:noWrap/>
            <w:hideMark/>
          </w:tcPr>
          <w:p w14:paraId="50273F9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11,287,229</w:t>
            </w:r>
          </w:p>
        </w:tc>
        <w:tc>
          <w:tcPr>
            <w:tcW w:w="0" w:type="auto"/>
            <w:noWrap/>
            <w:hideMark/>
          </w:tcPr>
          <w:p w14:paraId="0CBF826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57,516,251</w:t>
            </w:r>
          </w:p>
        </w:tc>
        <w:tc>
          <w:tcPr>
            <w:tcW w:w="0" w:type="auto"/>
            <w:noWrap/>
            <w:hideMark/>
          </w:tcPr>
          <w:p w14:paraId="29FAC7F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17,171,298</w:t>
            </w:r>
          </w:p>
        </w:tc>
      </w:tr>
      <w:tr w:rsidR="00491735" w:rsidRPr="008E10C6" w14:paraId="706FB539" w14:textId="77777777" w:rsidTr="008E10C6">
        <w:trPr>
          <w:trHeight w:val="370"/>
          <w:jc w:val="center"/>
        </w:trPr>
        <w:tc>
          <w:tcPr>
            <w:tcW w:w="0" w:type="auto"/>
            <w:noWrap/>
            <w:hideMark/>
          </w:tcPr>
          <w:p w14:paraId="78E4A36E" w14:textId="305B61CC"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2015/</w:t>
            </w:r>
            <w:r w:rsidRPr="00512434">
              <w:rPr>
                <w:rFonts w:asciiTheme="majorHAnsi" w:hAnsiTheme="majorHAnsi" w:cstheme="majorHAnsi"/>
                <w:sz w:val="16"/>
                <w:szCs w:val="16"/>
              </w:rPr>
              <w:t>2016</w:t>
            </w:r>
          </w:p>
        </w:tc>
        <w:tc>
          <w:tcPr>
            <w:tcW w:w="0" w:type="auto"/>
            <w:noWrap/>
            <w:hideMark/>
          </w:tcPr>
          <w:p w14:paraId="765EA5D3"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6,282,174</w:t>
            </w:r>
          </w:p>
        </w:tc>
        <w:tc>
          <w:tcPr>
            <w:tcW w:w="0" w:type="auto"/>
            <w:noWrap/>
            <w:hideMark/>
          </w:tcPr>
          <w:p w14:paraId="280C7B0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3,786,944</w:t>
            </w:r>
          </w:p>
        </w:tc>
        <w:tc>
          <w:tcPr>
            <w:tcW w:w="0" w:type="auto"/>
            <w:noWrap/>
            <w:hideMark/>
          </w:tcPr>
          <w:p w14:paraId="1DB7746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25,890,801</w:t>
            </w:r>
          </w:p>
        </w:tc>
        <w:tc>
          <w:tcPr>
            <w:tcW w:w="0" w:type="auto"/>
            <w:noWrap/>
            <w:hideMark/>
          </w:tcPr>
          <w:p w14:paraId="21F9641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12,779,931</w:t>
            </w:r>
          </w:p>
        </w:tc>
        <w:tc>
          <w:tcPr>
            <w:tcW w:w="0" w:type="auto"/>
            <w:noWrap/>
            <w:hideMark/>
          </w:tcPr>
          <w:p w14:paraId="77829E6C"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66,298,197</w:t>
            </w:r>
          </w:p>
        </w:tc>
        <w:tc>
          <w:tcPr>
            <w:tcW w:w="0" w:type="auto"/>
            <w:noWrap/>
            <w:hideMark/>
          </w:tcPr>
          <w:p w14:paraId="69049908"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27,159,031</w:t>
            </w:r>
          </w:p>
        </w:tc>
      </w:tr>
      <w:tr w:rsidR="00491735" w:rsidRPr="008E10C6" w14:paraId="0CAC6BD6" w14:textId="77777777" w:rsidTr="00512434">
        <w:trPr>
          <w:trHeight w:val="385"/>
          <w:jc w:val="center"/>
        </w:trPr>
        <w:tc>
          <w:tcPr>
            <w:tcW w:w="0" w:type="auto"/>
            <w:tcBorders>
              <w:bottom w:val="single" w:sz="4" w:space="0" w:color="auto"/>
            </w:tcBorders>
            <w:noWrap/>
            <w:hideMark/>
          </w:tcPr>
          <w:p w14:paraId="08884C70" w14:textId="727BE1AA"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2016/</w:t>
            </w:r>
            <w:r w:rsidRPr="00512434">
              <w:rPr>
                <w:rFonts w:asciiTheme="majorHAnsi" w:hAnsiTheme="majorHAnsi" w:cstheme="majorHAnsi"/>
                <w:sz w:val="16"/>
                <w:szCs w:val="16"/>
              </w:rPr>
              <w:t>2017</w:t>
            </w:r>
          </w:p>
        </w:tc>
        <w:tc>
          <w:tcPr>
            <w:tcW w:w="0" w:type="auto"/>
            <w:tcBorders>
              <w:bottom w:val="single" w:sz="4" w:space="0" w:color="auto"/>
            </w:tcBorders>
            <w:noWrap/>
            <w:hideMark/>
          </w:tcPr>
          <w:p w14:paraId="6FE91A8F"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6,973,257</w:t>
            </w:r>
          </w:p>
        </w:tc>
        <w:tc>
          <w:tcPr>
            <w:tcW w:w="0" w:type="auto"/>
            <w:tcBorders>
              <w:bottom w:val="single" w:sz="4" w:space="0" w:color="auto"/>
            </w:tcBorders>
            <w:noWrap/>
            <w:hideMark/>
          </w:tcPr>
          <w:p w14:paraId="5CACD0CA"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2,775,420</w:t>
            </w:r>
          </w:p>
        </w:tc>
        <w:tc>
          <w:tcPr>
            <w:tcW w:w="0" w:type="auto"/>
            <w:tcBorders>
              <w:bottom w:val="single" w:sz="4" w:space="0" w:color="auto"/>
            </w:tcBorders>
            <w:noWrap/>
            <w:hideMark/>
          </w:tcPr>
          <w:p w14:paraId="0141AEBB"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29,383,460</w:t>
            </w:r>
          </w:p>
        </w:tc>
        <w:tc>
          <w:tcPr>
            <w:tcW w:w="0" w:type="auto"/>
            <w:tcBorders>
              <w:bottom w:val="single" w:sz="4" w:space="0" w:color="auto"/>
            </w:tcBorders>
            <w:noWrap/>
            <w:hideMark/>
          </w:tcPr>
          <w:p w14:paraId="4FD8E91D"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12,627,818</w:t>
            </w:r>
          </w:p>
        </w:tc>
        <w:tc>
          <w:tcPr>
            <w:tcW w:w="0" w:type="auto"/>
            <w:tcBorders>
              <w:bottom w:val="single" w:sz="4" w:space="0" w:color="auto"/>
            </w:tcBorders>
            <w:noWrap/>
            <w:hideMark/>
          </w:tcPr>
          <w:p w14:paraId="4F73EBAE"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72,352,202</w:t>
            </w:r>
          </w:p>
        </w:tc>
        <w:tc>
          <w:tcPr>
            <w:tcW w:w="0" w:type="auto"/>
            <w:tcBorders>
              <w:bottom w:val="single" w:sz="4" w:space="0" w:color="auto"/>
            </w:tcBorders>
            <w:noWrap/>
            <w:hideMark/>
          </w:tcPr>
          <w:p w14:paraId="2D2557F7" w14:textId="77777777" w:rsidR="008E10C6" w:rsidRPr="00512434" w:rsidRDefault="008E10C6"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20,442,980</w:t>
            </w:r>
          </w:p>
        </w:tc>
      </w:tr>
      <w:tr w:rsidR="008E10C6" w:rsidRPr="008E10C6" w14:paraId="3991B973" w14:textId="77777777" w:rsidTr="00512434">
        <w:trPr>
          <w:trHeight w:val="385"/>
          <w:jc w:val="center"/>
        </w:trPr>
        <w:tc>
          <w:tcPr>
            <w:tcW w:w="0" w:type="auto"/>
            <w:gridSpan w:val="7"/>
            <w:tcBorders>
              <w:top w:val="single" w:sz="4" w:space="0" w:color="auto"/>
              <w:left w:val="nil"/>
              <w:bottom w:val="nil"/>
              <w:right w:val="nil"/>
            </w:tcBorders>
            <w:noWrap/>
          </w:tcPr>
          <w:p w14:paraId="401397E1" w14:textId="4A377339" w:rsidR="00491735" w:rsidRDefault="008E10C6"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t>Notes:</w:t>
            </w:r>
            <w:r w:rsidRPr="008E10C6">
              <w:rPr>
                <w:rFonts w:asciiTheme="majorHAnsi" w:hAnsiTheme="majorHAnsi" w:cstheme="majorHAnsi"/>
                <w:sz w:val="16"/>
                <w:szCs w:val="16"/>
              </w:rPr>
              <w:t xml:space="preserve"> </w:t>
            </w:r>
            <w:commentRangeStart w:id="249"/>
            <w:r w:rsidRPr="00512434">
              <w:rPr>
                <w:rFonts w:asciiTheme="majorHAnsi" w:hAnsiTheme="majorHAnsi" w:cstheme="majorHAnsi"/>
                <w:sz w:val="16"/>
                <w:szCs w:val="16"/>
              </w:rPr>
              <w:t xml:space="preserve">Table 1 </w:t>
            </w:r>
            <w:r>
              <w:rPr>
                <w:rFonts w:asciiTheme="majorHAnsi" w:hAnsiTheme="majorHAnsi" w:cstheme="majorHAnsi"/>
                <w:sz w:val="16"/>
                <w:szCs w:val="16"/>
              </w:rPr>
              <w:t xml:space="preserve">shows the means </w:t>
            </w:r>
            <w:r w:rsidR="00491735">
              <w:rPr>
                <w:rFonts w:asciiTheme="majorHAnsi" w:hAnsiTheme="majorHAnsi" w:cstheme="majorHAnsi"/>
                <w:sz w:val="16"/>
                <w:szCs w:val="16"/>
              </w:rPr>
              <w:t xml:space="preserve">values in ZAR </w:t>
            </w:r>
            <w:r w:rsidR="00F8461B">
              <w:rPr>
                <w:rFonts w:asciiTheme="majorHAnsi" w:hAnsiTheme="majorHAnsi" w:cstheme="majorHAnsi"/>
                <w:sz w:val="16"/>
                <w:szCs w:val="16"/>
              </w:rPr>
              <w:t xml:space="preserve">of the key CIT </w:t>
            </w:r>
            <w:proofErr w:type="gramStart"/>
            <w:r w:rsidR="00F8461B">
              <w:rPr>
                <w:rFonts w:asciiTheme="majorHAnsi" w:hAnsiTheme="majorHAnsi" w:cstheme="majorHAnsi"/>
                <w:sz w:val="16"/>
                <w:szCs w:val="16"/>
              </w:rPr>
              <w:t>variables  for</w:t>
            </w:r>
            <w:proofErr w:type="gramEnd"/>
            <w:r w:rsidR="00F8461B">
              <w:rPr>
                <w:rFonts w:asciiTheme="majorHAnsi" w:hAnsiTheme="majorHAnsi" w:cstheme="majorHAnsi"/>
                <w:sz w:val="16"/>
                <w:szCs w:val="16"/>
              </w:rPr>
              <w:t xml:space="preserve"> </w:t>
            </w:r>
            <w:r w:rsidRPr="00512434">
              <w:rPr>
                <w:rFonts w:asciiTheme="majorHAnsi" w:hAnsiTheme="majorHAnsi" w:cstheme="majorHAnsi"/>
                <w:sz w:val="16"/>
                <w:szCs w:val="16"/>
              </w:rPr>
              <w:t xml:space="preserve">matched and unmatched farms. </w:t>
            </w:r>
            <w:commentRangeEnd w:id="249"/>
            <w:r w:rsidR="00E80F80">
              <w:rPr>
                <w:rStyle w:val="af1"/>
                <w:lang w:val="en-ZA"/>
              </w:rPr>
              <w:commentReference w:id="249"/>
            </w:r>
            <w:r w:rsidRPr="00512434">
              <w:rPr>
                <w:rFonts w:asciiTheme="majorHAnsi" w:hAnsiTheme="majorHAnsi" w:cstheme="majorHAnsi"/>
                <w:sz w:val="16"/>
                <w:szCs w:val="16"/>
              </w:rPr>
              <w:t>We only use the matching farm in the final sample.</w:t>
            </w:r>
          </w:p>
          <w:p w14:paraId="21118E6D" w14:textId="4C4C1BF6" w:rsidR="008E10C6" w:rsidRPr="008E10C6" w:rsidRDefault="008E10C6"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(CIT)</w:t>
            </w:r>
            <w:r w:rsidRPr="00512434">
              <w:rPr>
                <w:rFonts w:asciiTheme="majorHAnsi" w:hAnsiTheme="majorHAnsi" w:cstheme="majorHAnsi"/>
                <w:sz w:val="16"/>
                <w:szCs w:val="16"/>
              </w:rPr>
              <w:t xml:space="preserve"> based on National Treasury and UNU-WIDER (2021)</w:t>
            </w:r>
          </w:p>
        </w:tc>
      </w:tr>
    </w:tbl>
    <w:p w14:paraId="62242BA0" w14:textId="1B1474E9" w:rsidR="002E4EFA" w:rsidRDefault="002E4EFA" w:rsidP="00CF21D5">
      <w:pPr>
        <w:spacing w:before="100" w:beforeAutospacing="1" w:after="100" w:afterAutospacing="1" w:line="360" w:lineRule="auto"/>
        <w:jc w:val="both"/>
        <w:rPr>
          <w:rFonts w:asciiTheme="majorHAnsi" w:hAnsiTheme="majorHAnsi" w:cstheme="majorHAnsi"/>
          <w:b/>
          <w:bCs/>
          <w:lang w:val="en-US"/>
        </w:rPr>
      </w:pPr>
    </w:p>
    <w:p w14:paraId="65398F2A" w14:textId="7AD5C09E" w:rsidR="009500C7" w:rsidRPr="00512434" w:rsidRDefault="009500C7" w:rsidP="00512434">
      <w:pPr>
        <w:pStyle w:val="a8"/>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Pr>
          <w:b/>
          <w:bCs/>
          <w:i w:val="0"/>
          <w:iCs w:val="0"/>
          <w:noProof/>
          <w:color w:val="000000" w:themeColor="text1"/>
        </w:rPr>
        <w:t>2</w:t>
      </w:r>
      <w:r w:rsidRPr="00512434">
        <w:rPr>
          <w:b/>
          <w:bCs/>
          <w:i w:val="0"/>
          <w:iCs w:val="0"/>
          <w:color w:val="000000" w:themeColor="text1"/>
        </w:rPr>
        <w:fldChar w:fldCharType="end"/>
      </w:r>
      <w:r w:rsidRPr="00512434">
        <w:rPr>
          <w:b/>
          <w:bCs/>
          <w:i w:val="0"/>
          <w:iCs w:val="0"/>
          <w:color w:val="000000" w:themeColor="text1"/>
        </w:rPr>
        <w:t xml:space="preserve">: Time series </w:t>
      </w:r>
      <w:proofErr w:type="gramStart"/>
      <w:r w:rsidRPr="00512434">
        <w:rPr>
          <w:b/>
          <w:bCs/>
          <w:i w:val="0"/>
          <w:iCs w:val="0"/>
          <w:color w:val="000000" w:themeColor="text1"/>
        </w:rPr>
        <w:t>values  of</w:t>
      </w:r>
      <w:proofErr w:type="gramEnd"/>
      <w:r w:rsidRPr="00512434">
        <w:rPr>
          <w:b/>
          <w:bCs/>
          <w:i w:val="0"/>
          <w:iCs w:val="0"/>
          <w:color w:val="000000" w:themeColor="text1"/>
        </w:rPr>
        <w:t xml:space="preserve"> labour cost, e</w:t>
      </w:r>
      <w:r w:rsidR="008452C4">
        <w:rPr>
          <w:b/>
          <w:bCs/>
          <w:i w:val="0"/>
          <w:iCs w:val="0"/>
          <w:color w:val="000000" w:themeColor="text1"/>
        </w:rPr>
        <w:t>m</w:t>
      </w:r>
      <w:r w:rsidRPr="00512434">
        <w:rPr>
          <w:b/>
          <w:bCs/>
          <w:i w:val="0"/>
          <w:iCs w:val="0"/>
          <w:color w:val="000000" w:themeColor="text1"/>
        </w:rPr>
        <w:t>ployment, capital and revenue</w:t>
      </w:r>
    </w:p>
    <w:tbl>
      <w:tblPr>
        <w:tblW w:w="9928" w:type="dxa"/>
        <w:tblLook w:val="04A0" w:firstRow="1" w:lastRow="0" w:firstColumn="1" w:lastColumn="0" w:noHBand="0" w:noVBand="1"/>
      </w:tblPr>
      <w:tblGrid>
        <w:gridCol w:w="1248"/>
        <w:gridCol w:w="2060"/>
        <w:gridCol w:w="1820"/>
        <w:gridCol w:w="2240"/>
        <w:gridCol w:w="2560"/>
      </w:tblGrid>
      <w:tr w:rsidR="00A75223" w:rsidRPr="00512434" w14:paraId="31C7AB76" w14:textId="77777777" w:rsidTr="008F42A0">
        <w:trPr>
          <w:trHeight w:val="300"/>
        </w:trPr>
        <w:tc>
          <w:tcPr>
            <w:tcW w:w="1248" w:type="dxa"/>
            <w:tcBorders>
              <w:top w:val="single" w:sz="4" w:space="0" w:color="auto"/>
              <w:left w:val="nil"/>
              <w:bottom w:val="single" w:sz="8" w:space="0" w:color="auto"/>
              <w:right w:val="nil"/>
            </w:tcBorders>
            <w:shd w:val="clear" w:color="auto" w:fill="auto"/>
            <w:noWrap/>
            <w:vAlign w:val="bottom"/>
            <w:hideMark/>
          </w:tcPr>
          <w:p w14:paraId="03505D40" w14:textId="7777777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Tax year</w:t>
            </w:r>
          </w:p>
        </w:tc>
        <w:tc>
          <w:tcPr>
            <w:tcW w:w="2060" w:type="dxa"/>
            <w:tcBorders>
              <w:top w:val="single" w:sz="4" w:space="0" w:color="auto"/>
              <w:left w:val="nil"/>
              <w:bottom w:val="single" w:sz="8" w:space="0" w:color="auto"/>
              <w:right w:val="nil"/>
            </w:tcBorders>
            <w:shd w:val="clear" w:color="auto" w:fill="auto"/>
            <w:noWrap/>
            <w:vAlign w:val="bottom"/>
            <w:hideMark/>
          </w:tcPr>
          <w:p w14:paraId="3D160DFF" w14:textId="6391BD97"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commentRangeStart w:id="250"/>
            <w:proofErr w:type="spellStart"/>
            <w:r w:rsidRPr="00512434">
              <w:rPr>
                <w:rFonts w:asciiTheme="majorHAnsi" w:eastAsia="Calibri Light" w:hAnsiTheme="majorHAnsi" w:cstheme="majorHAnsi"/>
                <w:b/>
                <w:bCs/>
                <w:color w:val="000000"/>
                <w:sz w:val="16"/>
                <w:szCs w:val="16"/>
                <w:lang w:val="en-US" w:eastAsia="en-GB"/>
              </w:rPr>
              <w:t>Labour</w:t>
            </w:r>
            <w:proofErr w:type="spellEnd"/>
            <w:r w:rsidRPr="00512434">
              <w:rPr>
                <w:rFonts w:asciiTheme="majorHAnsi" w:eastAsia="Calibri Light" w:hAnsiTheme="majorHAnsi" w:cstheme="majorHAnsi"/>
                <w:b/>
                <w:bCs/>
                <w:color w:val="000000"/>
                <w:sz w:val="16"/>
                <w:szCs w:val="16"/>
                <w:lang w:val="en-US" w:eastAsia="en-GB"/>
              </w:rPr>
              <w:t xml:space="preserve"> cost</w:t>
            </w:r>
            <w:r w:rsidR="008F42A0">
              <w:rPr>
                <w:rFonts w:asciiTheme="majorHAnsi" w:eastAsia="Calibri Light" w:hAnsiTheme="majorHAnsi" w:cstheme="majorHAnsi"/>
                <w:b/>
                <w:bCs/>
                <w:color w:val="000000"/>
                <w:sz w:val="16"/>
                <w:szCs w:val="16"/>
                <w:lang w:val="en-US" w:eastAsia="en-GB"/>
              </w:rPr>
              <w:t xml:space="preserve"> (ZAR) </w:t>
            </w:r>
          </w:p>
        </w:tc>
        <w:tc>
          <w:tcPr>
            <w:tcW w:w="1820" w:type="dxa"/>
            <w:tcBorders>
              <w:top w:val="single" w:sz="4" w:space="0" w:color="auto"/>
              <w:left w:val="nil"/>
              <w:bottom w:val="single" w:sz="8" w:space="0" w:color="auto"/>
              <w:right w:val="nil"/>
            </w:tcBorders>
            <w:shd w:val="clear" w:color="auto" w:fill="auto"/>
            <w:noWrap/>
            <w:vAlign w:val="bottom"/>
            <w:hideMark/>
          </w:tcPr>
          <w:p w14:paraId="1223B224" w14:textId="163DC5E5"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Farm </w:t>
            </w:r>
            <w:r w:rsidR="00A75223" w:rsidRPr="00512434">
              <w:rPr>
                <w:rFonts w:asciiTheme="majorHAnsi" w:eastAsia="Calibri Light" w:hAnsiTheme="majorHAnsi" w:cstheme="majorHAnsi"/>
                <w:b/>
                <w:bCs/>
                <w:color w:val="000000"/>
                <w:sz w:val="16"/>
                <w:szCs w:val="16"/>
                <w:lang w:val="en-US" w:eastAsia="en-GB"/>
              </w:rPr>
              <w:t>Employment</w:t>
            </w:r>
            <w:r>
              <w:rPr>
                <w:rFonts w:asciiTheme="majorHAnsi" w:eastAsia="Calibri Light" w:hAnsiTheme="majorHAnsi" w:cstheme="majorHAnsi"/>
                <w:b/>
                <w:bCs/>
                <w:color w:val="000000"/>
                <w:sz w:val="16"/>
                <w:szCs w:val="16"/>
                <w:lang w:val="en-US" w:eastAsia="en-GB"/>
              </w:rPr>
              <w:t xml:space="preserve"> (ZAR) </w:t>
            </w:r>
          </w:p>
        </w:tc>
        <w:tc>
          <w:tcPr>
            <w:tcW w:w="2240" w:type="dxa"/>
            <w:tcBorders>
              <w:top w:val="single" w:sz="4" w:space="0" w:color="auto"/>
              <w:left w:val="nil"/>
              <w:bottom w:val="single" w:sz="8" w:space="0" w:color="auto"/>
              <w:right w:val="nil"/>
            </w:tcBorders>
            <w:shd w:val="clear" w:color="auto" w:fill="auto"/>
            <w:noWrap/>
            <w:vAlign w:val="bottom"/>
            <w:hideMark/>
          </w:tcPr>
          <w:p w14:paraId="7E75CE3D" w14:textId="33604CDF" w:rsidR="00A75223" w:rsidRPr="00512434" w:rsidRDefault="00A75223" w:rsidP="00A75223">
            <w:pPr>
              <w:spacing w:after="0" w:line="240" w:lineRule="auto"/>
              <w:jc w:val="center"/>
              <w:rPr>
                <w:rFonts w:asciiTheme="majorHAnsi" w:eastAsia="Times New Roman" w:hAnsiTheme="majorHAnsi" w:cstheme="majorHAnsi"/>
                <w:b/>
                <w:bCs/>
                <w:color w:val="000000"/>
                <w:sz w:val="16"/>
                <w:szCs w:val="16"/>
                <w:lang w:val="en-GB" w:eastAsia="en-GB"/>
              </w:rPr>
            </w:pPr>
            <w:r w:rsidRPr="00512434">
              <w:rPr>
                <w:rFonts w:asciiTheme="majorHAnsi" w:eastAsia="Calibri Light" w:hAnsiTheme="majorHAnsi" w:cstheme="majorHAnsi"/>
                <w:b/>
                <w:bCs/>
                <w:color w:val="000000"/>
                <w:sz w:val="16"/>
                <w:szCs w:val="16"/>
                <w:lang w:val="en-US" w:eastAsia="en-GB"/>
              </w:rPr>
              <w:t>Capital</w:t>
            </w:r>
            <w:r w:rsidR="008F42A0">
              <w:rPr>
                <w:rFonts w:asciiTheme="majorHAnsi" w:eastAsia="Calibri Light" w:hAnsiTheme="majorHAnsi" w:cstheme="majorHAnsi"/>
                <w:b/>
                <w:bCs/>
                <w:color w:val="000000"/>
                <w:sz w:val="16"/>
                <w:szCs w:val="16"/>
                <w:lang w:val="en-US" w:eastAsia="en-GB"/>
              </w:rPr>
              <w:t xml:space="preserve"> </w:t>
            </w:r>
            <w:proofErr w:type="spellStart"/>
            <w:proofErr w:type="gramStart"/>
            <w:r w:rsidR="008F42A0">
              <w:rPr>
                <w:rFonts w:asciiTheme="majorHAnsi" w:eastAsia="Calibri Light" w:hAnsiTheme="majorHAnsi" w:cstheme="majorHAnsi"/>
                <w:b/>
                <w:bCs/>
                <w:color w:val="000000"/>
                <w:sz w:val="16"/>
                <w:szCs w:val="16"/>
                <w:lang w:val="en-US" w:eastAsia="en-GB"/>
              </w:rPr>
              <w:t>Expenditire</w:t>
            </w:r>
            <w:proofErr w:type="spellEnd"/>
            <w:r w:rsidR="008F42A0">
              <w:rPr>
                <w:rFonts w:asciiTheme="majorHAnsi" w:eastAsia="Calibri Light" w:hAnsiTheme="majorHAnsi" w:cstheme="majorHAnsi"/>
                <w:b/>
                <w:bCs/>
                <w:color w:val="000000"/>
                <w:sz w:val="16"/>
                <w:szCs w:val="16"/>
                <w:lang w:val="en-US" w:eastAsia="en-GB"/>
              </w:rPr>
              <w:t xml:space="preserve">  (</w:t>
            </w:r>
            <w:proofErr w:type="gramEnd"/>
            <w:r w:rsidR="008F42A0">
              <w:rPr>
                <w:rFonts w:asciiTheme="majorHAnsi" w:eastAsia="Calibri Light" w:hAnsiTheme="majorHAnsi" w:cstheme="majorHAnsi"/>
                <w:b/>
                <w:bCs/>
                <w:color w:val="000000"/>
                <w:sz w:val="16"/>
                <w:szCs w:val="16"/>
                <w:lang w:val="en-US" w:eastAsia="en-GB"/>
              </w:rPr>
              <w:t xml:space="preserve">ZAR) </w:t>
            </w:r>
          </w:p>
        </w:tc>
        <w:tc>
          <w:tcPr>
            <w:tcW w:w="2560" w:type="dxa"/>
            <w:tcBorders>
              <w:top w:val="single" w:sz="4" w:space="0" w:color="auto"/>
              <w:left w:val="nil"/>
              <w:bottom w:val="single" w:sz="8" w:space="0" w:color="auto"/>
              <w:right w:val="nil"/>
            </w:tcBorders>
            <w:shd w:val="clear" w:color="auto" w:fill="auto"/>
            <w:noWrap/>
            <w:vAlign w:val="bottom"/>
            <w:hideMark/>
          </w:tcPr>
          <w:p w14:paraId="0875FF16" w14:textId="42B8459D" w:rsidR="00A75223" w:rsidRPr="00512434" w:rsidRDefault="008F42A0" w:rsidP="00A75223">
            <w:pPr>
              <w:spacing w:after="0" w:line="240" w:lineRule="auto"/>
              <w:jc w:val="center"/>
              <w:rPr>
                <w:rFonts w:asciiTheme="majorHAnsi" w:eastAsia="Times New Roman" w:hAnsiTheme="majorHAnsi" w:cstheme="majorHAnsi"/>
                <w:b/>
                <w:bCs/>
                <w:color w:val="000000"/>
                <w:sz w:val="16"/>
                <w:szCs w:val="16"/>
                <w:lang w:val="en-GB" w:eastAsia="en-GB"/>
              </w:rPr>
            </w:pPr>
            <w:r>
              <w:rPr>
                <w:rFonts w:asciiTheme="majorHAnsi" w:eastAsia="Calibri Light" w:hAnsiTheme="majorHAnsi" w:cstheme="majorHAnsi"/>
                <w:b/>
                <w:bCs/>
                <w:color w:val="000000"/>
                <w:sz w:val="16"/>
                <w:szCs w:val="16"/>
                <w:lang w:val="en-US" w:eastAsia="en-GB"/>
              </w:rPr>
              <w:t xml:space="preserve">Sales </w:t>
            </w:r>
            <w:r w:rsidR="00A75223" w:rsidRPr="00512434">
              <w:rPr>
                <w:rFonts w:asciiTheme="majorHAnsi" w:eastAsia="Calibri Light" w:hAnsiTheme="majorHAnsi" w:cstheme="majorHAnsi"/>
                <w:b/>
                <w:bCs/>
                <w:color w:val="000000"/>
                <w:sz w:val="16"/>
                <w:szCs w:val="16"/>
                <w:lang w:val="en-US" w:eastAsia="en-GB"/>
              </w:rPr>
              <w:t>Revenue</w:t>
            </w:r>
            <w:r>
              <w:rPr>
                <w:rFonts w:asciiTheme="majorHAnsi" w:eastAsia="Calibri Light" w:hAnsiTheme="majorHAnsi" w:cstheme="majorHAnsi"/>
                <w:b/>
                <w:bCs/>
                <w:color w:val="000000"/>
                <w:sz w:val="16"/>
                <w:szCs w:val="16"/>
                <w:lang w:val="en-US" w:eastAsia="en-GB"/>
              </w:rPr>
              <w:t xml:space="preserve"> (ZAR) </w:t>
            </w:r>
            <w:commentRangeEnd w:id="250"/>
            <w:r w:rsidR="00E80F80">
              <w:rPr>
                <w:rStyle w:val="af1"/>
              </w:rPr>
              <w:commentReference w:id="250"/>
            </w:r>
          </w:p>
        </w:tc>
      </w:tr>
      <w:tr w:rsidR="00A75223" w:rsidRPr="00512434" w14:paraId="766578A5" w14:textId="77777777" w:rsidTr="008F42A0">
        <w:trPr>
          <w:trHeight w:val="288"/>
        </w:trPr>
        <w:tc>
          <w:tcPr>
            <w:tcW w:w="1248" w:type="dxa"/>
            <w:tcBorders>
              <w:top w:val="nil"/>
              <w:left w:val="nil"/>
              <w:bottom w:val="nil"/>
              <w:right w:val="nil"/>
            </w:tcBorders>
            <w:shd w:val="clear" w:color="auto" w:fill="auto"/>
            <w:noWrap/>
            <w:vAlign w:val="bottom"/>
            <w:hideMark/>
          </w:tcPr>
          <w:p w14:paraId="540997BF" w14:textId="563B5491"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2010/</w:t>
            </w:r>
            <w:r w:rsidR="00A75223" w:rsidRPr="00512434">
              <w:rPr>
                <w:rFonts w:asciiTheme="majorHAnsi" w:eastAsia="Calibri Light" w:hAnsiTheme="majorHAnsi" w:cstheme="majorHAnsi"/>
                <w:color w:val="000000"/>
                <w:sz w:val="16"/>
                <w:szCs w:val="16"/>
                <w:lang w:val="en-US" w:eastAsia="en-GB"/>
              </w:rPr>
              <w:t>2011</w:t>
            </w:r>
          </w:p>
        </w:tc>
        <w:tc>
          <w:tcPr>
            <w:tcW w:w="2060" w:type="dxa"/>
            <w:tcBorders>
              <w:top w:val="nil"/>
              <w:left w:val="nil"/>
              <w:bottom w:val="nil"/>
              <w:right w:val="nil"/>
            </w:tcBorders>
            <w:shd w:val="clear" w:color="auto" w:fill="auto"/>
            <w:noWrap/>
            <w:vAlign w:val="bottom"/>
            <w:hideMark/>
          </w:tcPr>
          <w:p w14:paraId="0F0F57FA"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1,003,962,564,608</w:t>
            </w:r>
          </w:p>
        </w:tc>
        <w:tc>
          <w:tcPr>
            <w:tcW w:w="1820" w:type="dxa"/>
            <w:tcBorders>
              <w:top w:val="nil"/>
              <w:left w:val="nil"/>
              <w:bottom w:val="nil"/>
              <w:right w:val="nil"/>
            </w:tcBorders>
            <w:shd w:val="clear" w:color="auto" w:fill="auto"/>
            <w:noWrap/>
            <w:vAlign w:val="bottom"/>
            <w:hideMark/>
          </w:tcPr>
          <w:p w14:paraId="5AAEC04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210,841</w:t>
            </w:r>
          </w:p>
        </w:tc>
        <w:tc>
          <w:tcPr>
            <w:tcW w:w="2240" w:type="dxa"/>
            <w:tcBorders>
              <w:top w:val="nil"/>
              <w:left w:val="nil"/>
              <w:bottom w:val="nil"/>
              <w:right w:val="nil"/>
            </w:tcBorders>
            <w:shd w:val="clear" w:color="auto" w:fill="auto"/>
            <w:noWrap/>
            <w:vAlign w:val="bottom"/>
            <w:hideMark/>
          </w:tcPr>
          <w:p w14:paraId="7D132EF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2,981,089,247,232</w:t>
            </w:r>
          </w:p>
        </w:tc>
        <w:tc>
          <w:tcPr>
            <w:tcW w:w="2560" w:type="dxa"/>
            <w:tcBorders>
              <w:top w:val="nil"/>
              <w:left w:val="nil"/>
              <w:bottom w:val="nil"/>
              <w:right w:val="nil"/>
            </w:tcBorders>
            <w:shd w:val="clear" w:color="auto" w:fill="auto"/>
            <w:noWrap/>
            <w:vAlign w:val="bottom"/>
            <w:hideMark/>
          </w:tcPr>
          <w:p w14:paraId="63FCDAD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10,507,942,625,280</w:t>
            </w:r>
          </w:p>
        </w:tc>
      </w:tr>
      <w:tr w:rsidR="00A75223" w:rsidRPr="00512434" w14:paraId="174F49C4" w14:textId="77777777" w:rsidTr="008F42A0">
        <w:trPr>
          <w:trHeight w:val="288"/>
        </w:trPr>
        <w:tc>
          <w:tcPr>
            <w:tcW w:w="1248" w:type="dxa"/>
            <w:tcBorders>
              <w:top w:val="nil"/>
              <w:left w:val="nil"/>
              <w:bottom w:val="nil"/>
              <w:right w:val="nil"/>
            </w:tcBorders>
            <w:shd w:val="clear" w:color="auto" w:fill="auto"/>
            <w:noWrap/>
            <w:vAlign w:val="bottom"/>
            <w:hideMark/>
          </w:tcPr>
          <w:p w14:paraId="2DD257C4" w14:textId="276C09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2011/</w:t>
            </w:r>
            <w:r w:rsidR="00A75223" w:rsidRPr="00512434">
              <w:rPr>
                <w:rFonts w:asciiTheme="majorHAnsi" w:eastAsia="Calibri Light" w:hAnsiTheme="majorHAnsi" w:cstheme="majorHAnsi"/>
                <w:color w:val="000000"/>
                <w:sz w:val="16"/>
                <w:szCs w:val="16"/>
                <w:lang w:val="en-US" w:eastAsia="en-GB"/>
              </w:rPr>
              <w:t>2012</w:t>
            </w:r>
          </w:p>
        </w:tc>
        <w:tc>
          <w:tcPr>
            <w:tcW w:w="2060" w:type="dxa"/>
            <w:tcBorders>
              <w:top w:val="nil"/>
              <w:left w:val="nil"/>
              <w:bottom w:val="nil"/>
              <w:right w:val="nil"/>
            </w:tcBorders>
            <w:shd w:val="clear" w:color="auto" w:fill="auto"/>
            <w:noWrap/>
            <w:vAlign w:val="bottom"/>
            <w:hideMark/>
          </w:tcPr>
          <w:p w14:paraId="797DBD8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1,093,059,870,720</w:t>
            </w:r>
          </w:p>
        </w:tc>
        <w:tc>
          <w:tcPr>
            <w:tcW w:w="1820" w:type="dxa"/>
            <w:tcBorders>
              <w:top w:val="nil"/>
              <w:left w:val="nil"/>
              <w:bottom w:val="nil"/>
              <w:right w:val="nil"/>
            </w:tcBorders>
            <w:shd w:val="clear" w:color="auto" w:fill="auto"/>
            <w:noWrap/>
            <w:vAlign w:val="bottom"/>
            <w:hideMark/>
          </w:tcPr>
          <w:p w14:paraId="67DE227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commentRangeStart w:id="251"/>
            <w:r w:rsidRPr="00512434">
              <w:rPr>
                <w:rFonts w:asciiTheme="majorHAnsi" w:eastAsia="Calibri Light" w:hAnsiTheme="majorHAnsi" w:cstheme="majorHAnsi"/>
                <w:color w:val="000000"/>
                <w:sz w:val="16"/>
                <w:szCs w:val="16"/>
                <w:lang w:val="en-US" w:eastAsia="en-GB"/>
              </w:rPr>
              <w:t>243,54</w:t>
            </w:r>
            <w:commentRangeEnd w:id="251"/>
            <w:r w:rsidR="00E80F80">
              <w:rPr>
                <w:rStyle w:val="af1"/>
              </w:rPr>
              <w:commentReference w:id="251"/>
            </w:r>
          </w:p>
        </w:tc>
        <w:tc>
          <w:tcPr>
            <w:tcW w:w="2240" w:type="dxa"/>
            <w:tcBorders>
              <w:top w:val="nil"/>
              <w:left w:val="nil"/>
              <w:bottom w:val="nil"/>
              <w:right w:val="nil"/>
            </w:tcBorders>
            <w:shd w:val="clear" w:color="auto" w:fill="auto"/>
            <w:noWrap/>
            <w:vAlign w:val="bottom"/>
            <w:hideMark/>
          </w:tcPr>
          <w:p w14:paraId="4FDD1176"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3,674,502,332,416</w:t>
            </w:r>
          </w:p>
        </w:tc>
        <w:tc>
          <w:tcPr>
            <w:tcW w:w="2560" w:type="dxa"/>
            <w:tcBorders>
              <w:top w:val="nil"/>
              <w:left w:val="nil"/>
              <w:bottom w:val="nil"/>
              <w:right w:val="nil"/>
            </w:tcBorders>
            <w:shd w:val="clear" w:color="auto" w:fill="auto"/>
            <w:noWrap/>
            <w:vAlign w:val="bottom"/>
            <w:hideMark/>
          </w:tcPr>
          <w:p w14:paraId="6EF3BAB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11,340,643,041,280</w:t>
            </w:r>
          </w:p>
        </w:tc>
      </w:tr>
      <w:tr w:rsidR="00A75223" w:rsidRPr="00512434" w14:paraId="6E0734D2" w14:textId="77777777" w:rsidTr="008F42A0">
        <w:trPr>
          <w:trHeight w:val="288"/>
        </w:trPr>
        <w:tc>
          <w:tcPr>
            <w:tcW w:w="1248" w:type="dxa"/>
            <w:tcBorders>
              <w:top w:val="nil"/>
              <w:left w:val="nil"/>
              <w:bottom w:val="nil"/>
              <w:right w:val="nil"/>
            </w:tcBorders>
            <w:shd w:val="clear" w:color="auto" w:fill="auto"/>
            <w:noWrap/>
            <w:vAlign w:val="bottom"/>
            <w:hideMark/>
          </w:tcPr>
          <w:p w14:paraId="57CD8FBC" w14:textId="7330D4FD"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2012/</w:t>
            </w:r>
            <w:r w:rsidR="00A75223" w:rsidRPr="00512434">
              <w:rPr>
                <w:rFonts w:asciiTheme="majorHAnsi" w:eastAsia="Calibri Light" w:hAnsiTheme="majorHAnsi" w:cstheme="majorHAnsi"/>
                <w:color w:val="000000"/>
                <w:sz w:val="16"/>
                <w:szCs w:val="16"/>
                <w:lang w:val="en-US" w:eastAsia="en-GB"/>
              </w:rPr>
              <w:t>2013</w:t>
            </w:r>
          </w:p>
        </w:tc>
        <w:tc>
          <w:tcPr>
            <w:tcW w:w="2060" w:type="dxa"/>
            <w:tcBorders>
              <w:top w:val="nil"/>
              <w:left w:val="nil"/>
              <w:bottom w:val="nil"/>
              <w:right w:val="nil"/>
            </w:tcBorders>
            <w:shd w:val="clear" w:color="auto" w:fill="auto"/>
            <w:noWrap/>
            <w:vAlign w:val="bottom"/>
            <w:hideMark/>
          </w:tcPr>
          <w:p w14:paraId="04100D9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1,185,175,175,168</w:t>
            </w:r>
          </w:p>
        </w:tc>
        <w:tc>
          <w:tcPr>
            <w:tcW w:w="1820" w:type="dxa"/>
            <w:tcBorders>
              <w:top w:val="nil"/>
              <w:left w:val="nil"/>
              <w:bottom w:val="nil"/>
              <w:right w:val="nil"/>
            </w:tcBorders>
            <w:shd w:val="clear" w:color="auto" w:fill="auto"/>
            <w:noWrap/>
            <w:vAlign w:val="bottom"/>
            <w:hideMark/>
          </w:tcPr>
          <w:p w14:paraId="76E6421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241,826</w:t>
            </w:r>
          </w:p>
        </w:tc>
        <w:tc>
          <w:tcPr>
            <w:tcW w:w="2240" w:type="dxa"/>
            <w:tcBorders>
              <w:top w:val="nil"/>
              <w:left w:val="nil"/>
              <w:bottom w:val="nil"/>
              <w:right w:val="nil"/>
            </w:tcBorders>
            <w:shd w:val="clear" w:color="auto" w:fill="auto"/>
            <w:noWrap/>
            <w:vAlign w:val="bottom"/>
            <w:hideMark/>
          </w:tcPr>
          <w:p w14:paraId="7A81EC8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4,466,417,860,608</w:t>
            </w:r>
          </w:p>
        </w:tc>
        <w:tc>
          <w:tcPr>
            <w:tcW w:w="2560" w:type="dxa"/>
            <w:tcBorders>
              <w:top w:val="nil"/>
              <w:left w:val="nil"/>
              <w:bottom w:val="nil"/>
              <w:right w:val="nil"/>
            </w:tcBorders>
            <w:shd w:val="clear" w:color="auto" w:fill="auto"/>
            <w:noWrap/>
            <w:vAlign w:val="bottom"/>
            <w:hideMark/>
          </w:tcPr>
          <w:p w14:paraId="655AF8C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12,357,276,270,592</w:t>
            </w:r>
          </w:p>
        </w:tc>
      </w:tr>
      <w:tr w:rsidR="00A75223" w:rsidRPr="00512434" w14:paraId="0EAC669C" w14:textId="77777777" w:rsidTr="008F42A0">
        <w:trPr>
          <w:trHeight w:val="288"/>
        </w:trPr>
        <w:tc>
          <w:tcPr>
            <w:tcW w:w="1248" w:type="dxa"/>
            <w:tcBorders>
              <w:top w:val="nil"/>
              <w:left w:val="nil"/>
              <w:bottom w:val="nil"/>
              <w:right w:val="nil"/>
            </w:tcBorders>
            <w:shd w:val="clear" w:color="auto" w:fill="auto"/>
            <w:noWrap/>
            <w:vAlign w:val="bottom"/>
            <w:hideMark/>
          </w:tcPr>
          <w:p w14:paraId="25825B85" w14:textId="75B597DC"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2013/</w:t>
            </w:r>
            <w:r w:rsidR="00A75223" w:rsidRPr="00512434">
              <w:rPr>
                <w:rFonts w:asciiTheme="majorHAnsi" w:eastAsia="Calibri Light" w:hAnsiTheme="majorHAnsi" w:cstheme="majorHAnsi"/>
                <w:color w:val="000000"/>
                <w:sz w:val="16"/>
                <w:szCs w:val="16"/>
                <w:lang w:val="en-US" w:eastAsia="en-GB"/>
              </w:rPr>
              <w:t>2014</w:t>
            </w:r>
          </w:p>
        </w:tc>
        <w:tc>
          <w:tcPr>
            <w:tcW w:w="2060" w:type="dxa"/>
            <w:tcBorders>
              <w:top w:val="nil"/>
              <w:left w:val="nil"/>
              <w:bottom w:val="nil"/>
              <w:right w:val="nil"/>
            </w:tcBorders>
            <w:shd w:val="clear" w:color="auto" w:fill="auto"/>
            <w:noWrap/>
            <w:vAlign w:val="bottom"/>
            <w:hideMark/>
          </w:tcPr>
          <w:p w14:paraId="14FDC148"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1,252,043,915,264</w:t>
            </w:r>
          </w:p>
        </w:tc>
        <w:tc>
          <w:tcPr>
            <w:tcW w:w="1820" w:type="dxa"/>
            <w:tcBorders>
              <w:top w:val="nil"/>
              <w:left w:val="nil"/>
              <w:bottom w:val="nil"/>
              <w:right w:val="nil"/>
            </w:tcBorders>
            <w:shd w:val="clear" w:color="auto" w:fill="auto"/>
            <w:noWrap/>
            <w:vAlign w:val="bottom"/>
            <w:hideMark/>
          </w:tcPr>
          <w:p w14:paraId="65EC90F7"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commentRangeStart w:id="252"/>
            <w:r w:rsidRPr="00512434">
              <w:rPr>
                <w:rFonts w:asciiTheme="majorHAnsi" w:eastAsia="Calibri Light" w:hAnsiTheme="majorHAnsi" w:cstheme="majorHAnsi"/>
                <w:color w:val="000000"/>
                <w:sz w:val="16"/>
                <w:szCs w:val="16"/>
                <w:lang w:val="en-US" w:eastAsia="en-GB"/>
              </w:rPr>
              <w:t>239,65</w:t>
            </w:r>
            <w:commentRangeEnd w:id="252"/>
            <w:r w:rsidR="00E80F80">
              <w:rPr>
                <w:rStyle w:val="af1"/>
              </w:rPr>
              <w:commentReference w:id="252"/>
            </w:r>
          </w:p>
        </w:tc>
        <w:tc>
          <w:tcPr>
            <w:tcW w:w="2240" w:type="dxa"/>
            <w:tcBorders>
              <w:top w:val="nil"/>
              <w:left w:val="nil"/>
              <w:bottom w:val="nil"/>
              <w:right w:val="nil"/>
            </w:tcBorders>
            <w:shd w:val="clear" w:color="auto" w:fill="auto"/>
            <w:noWrap/>
            <w:vAlign w:val="bottom"/>
            <w:hideMark/>
          </w:tcPr>
          <w:p w14:paraId="3F823B35"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4,737,278,148,608</w:t>
            </w:r>
          </w:p>
        </w:tc>
        <w:tc>
          <w:tcPr>
            <w:tcW w:w="2560" w:type="dxa"/>
            <w:tcBorders>
              <w:top w:val="nil"/>
              <w:left w:val="nil"/>
              <w:bottom w:val="nil"/>
              <w:right w:val="nil"/>
            </w:tcBorders>
            <w:shd w:val="clear" w:color="auto" w:fill="auto"/>
            <w:noWrap/>
            <w:vAlign w:val="bottom"/>
            <w:hideMark/>
          </w:tcPr>
          <w:p w14:paraId="0226342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12,947,473,563,648</w:t>
            </w:r>
          </w:p>
        </w:tc>
      </w:tr>
      <w:tr w:rsidR="00A75223" w:rsidRPr="00512434" w14:paraId="000C42BC" w14:textId="77777777" w:rsidTr="008F42A0">
        <w:trPr>
          <w:trHeight w:val="288"/>
        </w:trPr>
        <w:tc>
          <w:tcPr>
            <w:tcW w:w="1248" w:type="dxa"/>
            <w:tcBorders>
              <w:top w:val="nil"/>
              <w:left w:val="nil"/>
              <w:bottom w:val="nil"/>
              <w:right w:val="nil"/>
            </w:tcBorders>
            <w:shd w:val="clear" w:color="auto" w:fill="auto"/>
            <w:noWrap/>
            <w:vAlign w:val="bottom"/>
            <w:hideMark/>
          </w:tcPr>
          <w:p w14:paraId="06E9345D" w14:textId="14C3536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2014/</w:t>
            </w:r>
            <w:r w:rsidR="00A75223" w:rsidRPr="00512434">
              <w:rPr>
                <w:rFonts w:asciiTheme="majorHAnsi" w:eastAsia="Calibri Light" w:hAnsiTheme="majorHAnsi" w:cstheme="majorHAnsi"/>
                <w:color w:val="000000"/>
                <w:sz w:val="16"/>
                <w:szCs w:val="16"/>
                <w:lang w:val="en-US" w:eastAsia="en-GB"/>
              </w:rPr>
              <w:t>2015</w:t>
            </w:r>
          </w:p>
        </w:tc>
        <w:tc>
          <w:tcPr>
            <w:tcW w:w="2060" w:type="dxa"/>
            <w:tcBorders>
              <w:top w:val="nil"/>
              <w:left w:val="nil"/>
              <w:bottom w:val="nil"/>
              <w:right w:val="nil"/>
            </w:tcBorders>
            <w:shd w:val="clear" w:color="auto" w:fill="auto"/>
            <w:noWrap/>
            <w:vAlign w:val="bottom"/>
            <w:hideMark/>
          </w:tcPr>
          <w:p w14:paraId="3B8A750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1,312,030,982,144</w:t>
            </w:r>
          </w:p>
        </w:tc>
        <w:tc>
          <w:tcPr>
            <w:tcW w:w="1820" w:type="dxa"/>
            <w:tcBorders>
              <w:top w:val="nil"/>
              <w:left w:val="nil"/>
              <w:bottom w:val="nil"/>
              <w:right w:val="nil"/>
            </w:tcBorders>
            <w:shd w:val="clear" w:color="auto" w:fill="auto"/>
            <w:noWrap/>
            <w:vAlign w:val="bottom"/>
            <w:hideMark/>
          </w:tcPr>
          <w:p w14:paraId="49B96670"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258,086</w:t>
            </w:r>
          </w:p>
        </w:tc>
        <w:tc>
          <w:tcPr>
            <w:tcW w:w="2240" w:type="dxa"/>
            <w:tcBorders>
              <w:top w:val="nil"/>
              <w:left w:val="nil"/>
              <w:bottom w:val="nil"/>
              <w:right w:val="nil"/>
            </w:tcBorders>
            <w:shd w:val="clear" w:color="auto" w:fill="auto"/>
            <w:noWrap/>
            <w:vAlign w:val="bottom"/>
            <w:hideMark/>
          </w:tcPr>
          <w:p w14:paraId="689BB40C"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5,079,629,824,000</w:t>
            </w:r>
          </w:p>
        </w:tc>
        <w:tc>
          <w:tcPr>
            <w:tcW w:w="2560" w:type="dxa"/>
            <w:tcBorders>
              <w:top w:val="nil"/>
              <w:left w:val="nil"/>
              <w:bottom w:val="nil"/>
              <w:right w:val="nil"/>
            </w:tcBorders>
            <w:shd w:val="clear" w:color="auto" w:fill="auto"/>
            <w:noWrap/>
            <w:vAlign w:val="bottom"/>
            <w:hideMark/>
          </w:tcPr>
          <w:p w14:paraId="385716A3"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13,254,987,350,016</w:t>
            </w:r>
          </w:p>
        </w:tc>
      </w:tr>
      <w:tr w:rsidR="00A75223" w:rsidRPr="00512434" w14:paraId="24BD8723" w14:textId="77777777" w:rsidTr="00512434">
        <w:trPr>
          <w:trHeight w:val="345"/>
        </w:trPr>
        <w:tc>
          <w:tcPr>
            <w:tcW w:w="1248" w:type="dxa"/>
            <w:tcBorders>
              <w:top w:val="nil"/>
              <w:left w:val="nil"/>
              <w:bottom w:val="nil"/>
              <w:right w:val="nil"/>
            </w:tcBorders>
            <w:shd w:val="clear" w:color="auto" w:fill="auto"/>
            <w:noWrap/>
            <w:vAlign w:val="bottom"/>
            <w:hideMark/>
          </w:tcPr>
          <w:p w14:paraId="7168DFC4" w14:textId="178D1197"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2015/</w:t>
            </w:r>
            <w:r w:rsidR="00A75223" w:rsidRPr="00512434">
              <w:rPr>
                <w:rFonts w:asciiTheme="majorHAnsi" w:eastAsia="Calibri Light" w:hAnsiTheme="majorHAnsi" w:cstheme="majorHAnsi"/>
                <w:color w:val="000000"/>
                <w:sz w:val="16"/>
                <w:szCs w:val="16"/>
                <w:lang w:val="en-US" w:eastAsia="en-GB"/>
              </w:rPr>
              <w:t>2016</w:t>
            </w:r>
          </w:p>
        </w:tc>
        <w:tc>
          <w:tcPr>
            <w:tcW w:w="2060" w:type="dxa"/>
            <w:tcBorders>
              <w:top w:val="nil"/>
              <w:left w:val="nil"/>
              <w:bottom w:val="nil"/>
              <w:right w:val="nil"/>
            </w:tcBorders>
            <w:shd w:val="clear" w:color="auto" w:fill="auto"/>
            <w:noWrap/>
            <w:vAlign w:val="bottom"/>
            <w:hideMark/>
          </w:tcPr>
          <w:p w14:paraId="5F5D484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1,296,707,223,552</w:t>
            </w:r>
          </w:p>
        </w:tc>
        <w:tc>
          <w:tcPr>
            <w:tcW w:w="1820" w:type="dxa"/>
            <w:tcBorders>
              <w:top w:val="nil"/>
              <w:left w:val="nil"/>
              <w:bottom w:val="nil"/>
              <w:right w:val="nil"/>
            </w:tcBorders>
            <w:shd w:val="clear" w:color="auto" w:fill="auto"/>
            <w:noWrap/>
            <w:vAlign w:val="bottom"/>
            <w:hideMark/>
          </w:tcPr>
          <w:p w14:paraId="18A9DC6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253,486</w:t>
            </w:r>
          </w:p>
        </w:tc>
        <w:tc>
          <w:tcPr>
            <w:tcW w:w="2240" w:type="dxa"/>
            <w:tcBorders>
              <w:top w:val="nil"/>
              <w:left w:val="nil"/>
              <w:bottom w:val="nil"/>
              <w:right w:val="nil"/>
            </w:tcBorders>
            <w:shd w:val="clear" w:color="auto" w:fill="auto"/>
            <w:noWrap/>
            <w:vAlign w:val="bottom"/>
            <w:hideMark/>
          </w:tcPr>
          <w:p w14:paraId="477824E4"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5,328,326,885,376</w:t>
            </w:r>
          </w:p>
        </w:tc>
        <w:tc>
          <w:tcPr>
            <w:tcW w:w="2560" w:type="dxa"/>
            <w:tcBorders>
              <w:top w:val="nil"/>
              <w:left w:val="nil"/>
              <w:bottom w:val="nil"/>
              <w:right w:val="nil"/>
            </w:tcBorders>
            <w:shd w:val="clear" w:color="auto" w:fill="auto"/>
            <w:noWrap/>
            <w:vAlign w:val="bottom"/>
            <w:hideMark/>
          </w:tcPr>
          <w:p w14:paraId="672C2CBF"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13,666,644,656,128</w:t>
            </w:r>
          </w:p>
        </w:tc>
      </w:tr>
      <w:tr w:rsidR="008F42A0" w:rsidRPr="008F42A0" w14:paraId="636CF0FF" w14:textId="77777777" w:rsidTr="008F42A0">
        <w:trPr>
          <w:trHeight w:val="300"/>
        </w:trPr>
        <w:tc>
          <w:tcPr>
            <w:tcW w:w="1248" w:type="dxa"/>
            <w:tcBorders>
              <w:top w:val="nil"/>
              <w:left w:val="nil"/>
              <w:bottom w:val="single" w:sz="4" w:space="0" w:color="auto"/>
              <w:right w:val="nil"/>
            </w:tcBorders>
            <w:shd w:val="clear" w:color="auto" w:fill="auto"/>
            <w:noWrap/>
            <w:vAlign w:val="bottom"/>
            <w:hideMark/>
          </w:tcPr>
          <w:p w14:paraId="15F604D6" w14:textId="233D6A5F" w:rsidR="00A75223" w:rsidRPr="00512434" w:rsidRDefault="00F8461B" w:rsidP="00A75223">
            <w:pPr>
              <w:spacing w:after="0" w:line="240" w:lineRule="auto"/>
              <w:jc w:val="center"/>
              <w:rPr>
                <w:rFonts w:asciiTheme="majorHAnsi" w:eastAsia="Times New Roman" w:hAnsiTheme="majorHAnsi" w:cstheme="majorHAnsi"/>
                <w:color w:val="000000"/>
                <w:sz w:val="16"/>
                <w:szCs w:val="16"/>
                <w:lang w:val="en-GB" w:eastAsia="en-GB"/>
              </w:rPr>
            </w:pPr>
            <w:r>
              <w:rPr>
                <w:rFonts w:asciiTheme="majorHAnsi" w:eastAsia="Calibri Light" w:hAnsiTheme="majorHAnsi" w:cstheme="majorHAnsi"/>
                <w:color w:val="000000"/>
                <w:sz w:val="16"/>
                <w:szCs w:val="16"/>
                <w:lang w:val="en-US" w:eastAsia="en-GB"/>
              </w:rPr>
              <w:t>2016/</w:t>
            </w:r>
            <w:r w:rsidR="00A75223" w:rsidRPr="00512434">
              <w:rPr>
                <w:rFonts w:asciiTheme="majorHAnsi" w:eastAsia="Calibri Light" w:hAnsiTheme="majorHAnsi" w:cstheme="majorHAnsi"/>
                <w:color w:val="000000"/>
                <w:sz w:val="16"/>
                <w:szCs w:val="16"/>
                <w:lang w:val="en-US" w:eastAsia="en-GB"/>
              </w:rPr>
              <w:t>2017</w:t>
            </w:r>
          </w:p>
        </w:tc>
        <w:tc>
          <w:tcPr>
            <w:tcW w:w="2060" w:type="dxa"/>
            <w:tcBorders>
              <w:top w:val="nil"/>
              <w:left w:val="nil"/>
              <w:bottom w:val="single" w:sz="4" w:space="0" w:color="auto"/>
              <w:right w:val="nil"/>
            </w:tcBorders>
            <w:shd w:val="clear" w:color="auto" w:fill="auto"/>
            <w:noWrap/>
            <w:vAlign w:val="bottom"/>
            <w:hideMark/>
          </w:tcPr>
          <w:p w14:paraId="1A244549"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1,262,382,219,264</w:t>
            </w:r>
          </w:p>
        </w:tc>
        <w:tc>
          <w:tcPr>
            <w:tcW w:w="1820" w:type="dxa"/>
            <w:tcBorders>
              <w:top w:val="nil"/>
              <w:left w:val="nil"/>
              <w:bottom w:val="single" w:sz="4" w:space="0" w:color="auto"/>
              <w:right w:val="nil"/>
            </w:tcBorders>
            <w:shd w:val="clear" w:color="auto" w:fill="auto"/>
            <w:noWrap/>
            <w:vAlign w:val="bottom"/>
            <w:hideMark/>
          </w:tcPr>
          <w:p w14:paraId="7C82B631"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265,705</w:t>
            </w:r>
          </w:p>
        </w:tc>
        <w:tc>
          <w:tcPr>
            <w:tcW w:w="2240" w:type="dxa"/>
            <w:tcBorders>
              <w:top w:val="nil"/>
              <w:left w:val="nil"/>
              <w:bottom w:val="single" w:sz="4" w:space="0" w:color="auto"/>
              <w:right w:val="nil"/>
            </w:tcBorders>
            <w:shd w:val="clear" w:color="auto" w:fill="auto"/>
            <w:noWrap/>
            <w:vAlign w:val="bottom"/>
            <w:hideMark/>
          </w:tcPr>
          <w:p w14:paraId="3D946A3D"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5,314,899,869,696</w:t>
            </w:r>
          </w:p>
        </w:tc>
        <w:tc>
          <w:tcPr>
            <w:tcW w:w="2560" w:type="dxa"/>
            <w:tcBorders>
              <w:top w:val="nil"/>
              <w:left w:val="nil"/>
              <w:bottom w:val="single" w:sz="4" w:space="0" w:color="auto"/>
              <w:right w:val="nil"/>
            </w:tcBorders>
            <w:shd w:val="clear" w:color="auto" w:fill="auto"/>
            <w:noWrap/>
            <w:vAlign w:val="bottom"/>
            <w:hideMark/>
          </w:tcPr>
          <w:p w14:paraId="01BC8A7E" w14:textId="77777777" w:rsidR="00A75223" w:rsidRPr="00512434" w:rsidRDefault="00A75223" w:rsidP="00A75223">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Calibri Light" w:hAnsiTheme="majorHAnsi" w:cstheme="majorHAnsi"/>
                <w:color w:val="000000"/>
                <w:sz w:val="16"/>
                <w:szCs w:val="16"/>
                <w:lang w:val="en-US" w:eastAsia="en-GB"/>
              </w:rPr>
              <w:t>13,093,870,501,888</w:t>
            </w:r>
          </w:p>
        </w:tc>
      </w:tr>
      <w:tr w:rsidR="008F42A0" w:rsidRPr="008F42A0" w14:paraId="0C71BCCE" w14:textId="77777777" w:rsidTr="008F42A0">
        <w:trPr>
          <w:trHeight w:val="300"/>
        </w:trPr>
        <w:tc>
          <w:tcPr>
            <w:tcW w:w="9928" w:type="dxa"/>
            <w:gridSpan w:val="5"/>
            <w:tcBorders>
              <w:top w:val="single" w:sz="4" w:space="0" w:color="auto"/>
              <w:left w:val="nil"/>
              <w:bottom w:val="single" w:sz="8" w:space="0" w:color="auto"/>
              <w:right w:val="nil"/>
            </w:tcBorders>
            <w:shd w:val="clear" w:color="auto" w:fill="auto"/>
            <w:noWrap/>
            <w:vAlign w:val="bottom"/>
          </w:tcPr>
          <w:p w14:paraId="1DCE1DB6" w14:textId="7011168F" w:rsidR="002D323F" w:rsidRDefault="002D323F" w:rsidP="008F42A0">
            <w:pPr>
              <w:spacing w:after="0" w:line="240" w:lineRule="auto"/>
              <w:rPr>
                <w:rFonts w:asciiTheme="majorHAnsi" w:hAnsiTheme="majorHAnsi" w:cstheme="majorHAnsi"/>
                <w:sz w:val="16"/>
                <w:szCs w:val="16"/>
              </w:rPr>
            </w:pPr>
            <w:r>
              <w:rPr>
                <w:rFonts w:asciiTheme="majorHAnsi" w:hAnsiTheme="majorHAnsi" w:cstheme="majorHAnsi"/>
                <w:sz w:val="16"/>
                <w:szCs w:val="16"/>
              </w:rPr>
              <w:t xml:space="preserve">Notes: </w:t>
            </w:r>
            <w:r w:rsidRPr="002D323F">
              <w:rPr>
                <w:rFonts w:asciiTheme="majorHAnsi" w:hAnsiTheme="majorHAnsi" w:cstheme="majorHAnsi"/>
                <w:sz w:val="16"/>
                <w:szCs w:val="16"/>
              </w:rPr>
              <w:t>Table 2 shows the time series values</w:t>
            </w:r>
            <w:r>
              <w:rPr>
                <w:rFonts w:asciiTheme="majorHAnsi" w:hAnsiTheme="majorHAnsi" w:cstheme="majorHAnsi"/>
                <w:sz w:val="16"/>
                <w:szCs w:val="16"/>
              </w:rPr>
              <w:t xml:space="preserve">, from our final matched </w:t>
            </w:r>
            <w:proofErr w:type="gramStart"/>
            <w:r>
              <w:rPr>
                <w:rFonts w:asciiTheme="majorHAnsi" w:hAnsiTheme="majorHAnsi" w:cstheme="majorHAnsi"/>
                <w:sz w:val="16"/>
                <w:szCs w:val="16"/>
              </w:rPr>
              <w:t xml:space="preserve">sample, </w:t>
            </w:r>
            <w:r w:rsidRPr="002D323F">
              <w:rPr>
                <w:rFonts w:asciiTheme="majorHAnsi" w:hAnsiTheme="majorHAnsi" w:cstheme="majorHAnsi"/>
                <w:sz w:val="16"/>
                <w:szCs w:val="16"/>
              </w:rPr>
              <w:t xml:space="preserve"> of</w:t>
            </w:r>
            <w:proofErr w:type="gramEnd"/>
            <w:r w:rsidRPr="002D323F">
              <w:rPr>
                <w:rFonts w:asciiTheme="majorHAnsi" w:hAnsiTheme="majorHAnsi" w:cstheme="majorHAnsi"/>
                <w:sz w:val="16"/>
                <w:szCs w:val="16"/>
              </w:rPr>
              <w:t xml:space="preserve"> the critical variables across the tax years covered in the sample.</w:t>
            </w:r>
            <w:r>
              <w:rPr>
                <w:rFonts w:asciiTheme="majorHAnsi" w:hAnsiTheme="majorHAnsi" w:cstheme="majorHAnsi"/>
                <w:sz w:val="16"/>
                <w:szCs w:val="16"/>
              </w:rPr>
              <w:t xml:space="preserve"> The values are reported in the South African Rand (ZAR) </w:t>
            </w:r>
          </w:p>
          <w:p w14:paraId="57E1CC91" w14:textId="136B398F" w:rsidR="008F42A0" w:rsidRPr="008F42A0" w:rsidRDefault="008F42A0" w:rsidP="00512434">
            <w:pPr>
              <w:spacing w:after="0" w:line="240" w:lineRule="auto"/>
              <w:rPr>
                <w:rFonts w:asciiTheme="majorHAnsi" w:eastAsia="Calibri Light"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 </w:t>
            </w:r>
            <w:r w:rsidR="002D323F">
              <w:rPr>
                <w:rFonts w:asciiTheme="majorHAnsi" w:hAnsiTheme="majorHAnsi" w:cstheme="majorHAnsi"/>
                <w:sz w:val="16"/>
                <w:szCs w:val="16"/>
              </w:rPr>
              <w:t xml:space="preserve">(CIT and IRP5) </w:t>
            </w:r>
            <w:r w:rsidRPr="00397BE4">
              <w:rPr>
                <w:rFonts w:asciiTheme="majorHAnsi" w:hAnsiTheme="majorHAnsi" w:cstheme="majorHAnsi"/>
                <w:sz w:val="16"/>
                <w:szCs w:val="16"/>
              </w:rPr>
              <w:t>based on National Treasury and UNU-WIDER (2021)</w:t>
            </w:r>
          </w:p>
        </w:tc>
      </w:tr>
    </w:tbl>
    <w:p w14:paraId="6372DF4F" w14:textId="00B32370" w:rsidR="00A75223" w:rsidRPr="00512434" w:rsidRDefault="007670BF" w:rsidP="00CF21D5">
      <w:pPr>
        <w:spacing w:before="100" w:beforeAutospacing="1" w:after="100" w:afterAutospacing="1" w:line="360" w:lineRule="auto"/>
        <w:jc w:val="both"/>
        <w:rPr>
          <w:rFonts w:asciiTheme="majorHAnsi" w:hAnsiTheme="majorHAnsi" w:cstheme="majorHAnsi"/>
          <w:sz w:val="20"/>
          <w:szCs w:val="20"/>
          <w:lang w:val="en-US"/>
        </w:rPr>
      </w:pPr>
      <w:r w:rsidRPr="00512434">
        <w:rPr>
          <w:rFonts w:asciiTheme="majorHAnsi" w:hAnsiTheme="majorHAnsi" w:cstheme="majorHAnsi"/>
          <w:sz w:val="20"/>
          <w:szCs w:val="20"/>
          <w:lang w:val="en-US"/>
        </w:rPr>
        <w:t xml:space="preserve">The fraction affected variable shows the proportion of minimum wage workers on a farm in the pre-policy period. We use the pre-policy (2011-2013) mean of the fraction of workers earning below the new minimum wage </w:t>
      </w:r>
      <w:r w:rsidR="001678A5">
        <w:rPr>
          <w:rFonts w:asciiTheme="majorHAnsi" w:hAnsiTheme="majorHAnsi" w:cstheme="majorHAnsi"/>
          <w:sz w:val="20"/>
          <w:szCs w:val="20"/>
          <w:lang w:val="en-US"/>
        </w:rPr>
        <w:t>to compute the fraction of</w:t>
      </w:r>
      <w:r w:rsidRPr="00512434">
        <w:rPr>
          <w:rFonts w:asciiTheme="majorHAnsi" w:hAnsiTheme="majorHAnsi" w:cstheme="majorHAnsi"/>
          <w:sz w:val="20"/>
          <w:szCs w:val="20"/>
          <w:lang w:val="en-US"/>
        </w:rPr>
        <w:t xml:space="preserve"> affected workers</w:t>
      </w:r>
      <w:r w:rsidR="001678A5">
        <w:rPr>
          <w:rFonts w:asciiTheme="majorHAnsi" w:hAnsiTheme="majorHAnsi" w:cstheme="majorHAnsi"/>
          <w:sz w:val="20"/>
          <w:szCs w:val="20"/>
          <w:lang w:val="en-US"/>
        </w:rPr>
        <w:t xml:space="preserve"> variable</w:t>
      </w:r>
      <w:r w:rsidRPr="00512434">
        <w:rPr>
          <w:rFonts w:asciiTheme="majorHAnsi" w:hAnsiTheme="majorHAnsi" w:cstheme="majorHAnsi"/>
          <w:sz w:val="20"/>
          <w:szCs w:val="20"/>
          <w:lang w:val="en-US"/>
        </w:rPr>
        <w:t xml:space="preserve">. </w:t>
      </w:r>
      <w:r w:rsidR="000C0457">
        <w:rPr>
          <w:rFonts w:asciiTheme="majorHAnsi" w:hAnsiTheme="majorHAnsi" w:cstheme="majorHAnsi"/>
          <w:sz w:val="20"/>
          <w:szCs w:val="20"/>
          <w:lang w:val="en-US"/>
        </w:rPr>
        <w:t>T</w:t>
      </w:r>
      <w:r w:rsidRPr="00512434">
        <w:rPr>
          <w:rFonts w:asciiTheme="majorHAnsi" w:hAnsiTheme="majorHAnsi" w:cstheme="majorHAnsi"/>
          <w:sz w:val="20"/>
          <w:szCs w:val="20"/>
          <w:lang w:val="en-US"/>
        </w:rPr>
        <w:t xml:space="preserve">his value is </w:t>
      </w:r>
      <w:r w:rsidR="000C0457">
        <w:rPr>
          <w:rFonts w:asciiTheme="majorHAnsi" w:hAnsiTheme="majorHAnsi" w:cstheme="majorHAnsi"/>
          <w:sz w:val="20"/>
          <w:szCs w:val="20"/>
          <w:lang w:val="en-US"/>
        </w:rPr>
        <w:t>time-invariant</w:t>
      </w:r>
      <w:r w:rsidRPr="00512434">
        <w:rPr>
          <w:rFonts w:asciiTheme="majorHAnsi" w:hAnsiTheme="majorHAnsi" w:cstheme="majorHAnsi"/>
          <w:sz w:val="20"/>
          <w:szCs w:val="20"/>
          <w:lang w:val="en-US"/>
        </w:rPr>
        <w:t xml:space="preserve"> for each farm and ranges from 0 to 1, with the least affected farms at the bottom of the distribution and the most affected farms at the top. As shown in </w:t>
      </w:r>
      <w:del w:id="253" w:author="成朗" w:date="2023-03-27T12:20:00Z">
        <w:r w:rsidRPr="00512434" w:rsidDel="00E80F80">
          <w:rPr>
            <w:rFonts w:asciiTheme="majorHAnsi" w:hAnsiTheme="majorHAnsi" w:cstheme="majorHAnsi"/>
            <w:sz w:val="20"/>
            <w:szCs w:val="20"/>
            <w:lang w:val="en-US"/>
          </w:rPr>
          <w:delText xml:space="preserve">Table 3 and </w:delText>
        </w:r>
      </w:del>
      <w:r w:rsidRPr="00512434">
        <w:rPr>
          <w:rFonts w:asciiTheme="majorHAnsi" w:hAnsiTheme="majorHAnsi" w:cstheme="majorHAnsi"/>
          <w:sz w:val="20"/>
          <w:szCs w:val="20"/>
          <w:lang w:val="en-US"/>
        </w:rPr>
        <w:t xml:space="preserve">Figure 1, more than 15% of farms were </w:t>
      </w:r>
      <w:r w:rsidR="000C0457">
        <w:rPr>
          <w:rFonts w:asciiTheme="majorHAnsi" w:hAnsiTheme="majorHAnsi" w:cstheme="majorHAnsi"/>
          <w:sz w:val="20"/>
          <w:szCs w:val="20"/>
          <w:lang w:val="en-US"/>
        </w:rPr>
        <w:t xml:space="preserve">already </w:t>
      </w:r>
      <w:r w:rsidRPr="00512434">
        <w:rPr>
          <w:rFonts w:asciiTheme="majorHAnsi" w:hAnsiTheme="majorHAnsi" w:cstheme="majorHAnsi"/>
          <w:sz w:val="20"/>
          <w:szCs w:val="20"/>
          <w:lang w:val="en-US"/>
        </w:rPr>
        <w:t>paying all their workers above the new minimum wage</w:t>
      </w:r>
      <w:r w:rsidR="000C0457">
        <w:rPr>
          <w:rFonts w:asciiTheme="majorHAnsi" w:hAnsiTheme="majorHAnsi" w:cstheme="majorHAnsi"/>
          <w:sz w:val="20"/>
          <w:szCs w:val="20"/>
          <w:lang w:val="en-US"/>
        </w:rPr>
        <w:t xml:space="preserve"> before it was implemented,</w:t>
      </w:r>
      <w:r w:rsidRPr="00512434">
        <w:rPr>
          <w:rFonts w:asciiTheme="majorHAnsi" w:hAnsiTheme="majorHAnsi" w:cstheme="majorHAnsi"/>
          <w:sz w:val="20"/>
          <w:szCs w:val="20"/>
          <w:lang w:val="en-US"/>
        </w:rPr>
        <w:t xml:space="preserve"> and were </w:t>
      </w:r>
      <w:r w:rsidR="000C0457">
        <w:rPr>
          <w:rFonts w:asciiTheme="majorHAnsi" w:hAnsiTheme="majorHAnsi" w:cstheme="majorHAnsi"/>
          <w:sz w:val="20"/>
          <w:szCs w:val="20"/>
          <w:lang w:val="en-US"/>
        </w:rPr>
        <w:t xml:space="preserve">therefore </w:t>
      </w:r>
      <w:r w:rsidRPr="00512434">
        <w:rPr>
          <w:rFonts w:asciiTheme="majorHAnsi" w:hAnsiTheme="majorHAnsi" w:cstheme="majorHAnsi"/>
          <w:sz w:val="20"/>
          <w:szCs w:val="20"/>
          <w:lang w:val="en-US"/>
        </w:rPr>
        <w:t xml:space="preserve">not </w:t>
      </w:r>
      <w:r w:rsidR="000C0457">
        <w:rPr>
          <w:rFonts w:asciiTheme="majorHAnsi" w:hAnsiTheme="majorHAnsi" w:cstheme="majorHAnsi"/>
          <w:sz w:val="20"/>
          <w:szCs w:val="20"/>
          <w:lang w:val="en-US"/>
        </w:rPr>
        <w:t xml:space="preserve">directly </w:t>
      </w:r>
      <w:r w:rsidRPr="00512434">
        <w:rPr>
          <w:rFonts w:asciiTheme="majorHAnsi" w:hAnsiTheme="majorHAnsi" w:cstheme="majorHAnsi"/>
          <w:sz w:val="20"/>
          <w:szCs w:val="20"/>
          <w:lang w:val="en-US"/>
        </w:rPr>
        <w:t xml:space="preserve">affected by the minimum wage hike. On the other hand, around 5% of farms </w:t>
      </w:r>
      <w:r w:rsidR="000C0457">
        <w:rPr>
          <w:rFonts w:asciiTheme="majorHAnsi" w:hAnsiTheme="majorHAnsi" w:cstheme="majorHAnsi"/>
          <w:sz w:val="20"/>
          <w:szCs w:val="20"/>
          <w:lang w:val="en-US"/>
        </w:rPr>
        <w:t>almost exclusively</w:t>
      </w:r>
      <w:r w:rsidRPr="00512434">
        <w:rPr>
          <w:rFonts w:asciiTheme="majorHAnsi" w:hAnsiTheme="majorHAnsi" w:cstheme="majorHAnsi"/>
          <w:sz w:val="20"/>
          <w:szCs w:val="20"/>
          <w:lang w:val="en-US"/>
        </w:rPr>
        <w:t xml:space="preserve"> </w:t>
      </w:r>
      <w:r w:rsidR="000C0457">
        <w:rPr>
          <w:rFonts w:asciiTheme="majorHAnsi" w:hAnsiTheme="majorHAnsi" w:cstheme="majorHAnsi"/>
          <w:sz w:val="20"/>
          <w:szCs w:val="20"/>
          <w:lang w:val="en-US"/>
        </w:rPr>
        <w:t xml:space="preserve">employed </w:t>
      </w:r>
      <w:r w:rsidRPr="00512434">
        <w:rPr>
          <w:rFonts w:asciiTheme="majorHAnsi" w:hAnsiTheme="majorHAnsi" w:cstheme="majorHAnsi"/>
          <w:sz w:val="20"/>
          <w:szCs w:val="20"/>
          <w:lang w:val="en-US"/>
        </w:rPr>
        <w:t>workers</w:t>
      </w:r>
      <w:r w:rsidR="000C0457">
        <w:rPr>
          <w:rFonts w:asciiTheme="majorHAnsi" w:hAnsiTheme="majorHAnsi" w:cstheme="majorHAnsi"/>
          <w:sz w:val="20"/>
          <w:szCs w:val="20"/>
          <w:lang w:val="en-US"/>
        </w:rPr>
        <w:t xml:space="preserve"> that</w:t>
      </w:r>
      <w:r w:rsidRPr="00512434">
        <w:rPr>
          <w:rFonts w:asciiTheme="majorHAnsi" w:hAnsiTheme="majorHAnsi" w:cstheme="majorHAnsi"/>
          <w:sz w:val="20"/>
          <w:szCs w:val="20"/>
          <w:lang w:val="en-US"/>
        </w:rPr>
        <w:t xml:space="preserve"> earn</w:t>
      </w:r>
      <w:r w:rsidR="000C0457">
        <w:rPr>
          <w:rFonts w:asciiTheme="majorHAnsi" w:hAnsiTheme="majorHAnsi" w:cstheme="majorHAnsi"/>
          <w:sz w:val="20"/>
          <w:szCs w:val="20"/>
          <w:lang w:val="en-US"/>
        </w:rPr>
        <w:t>ed</w:t>
      </w:r>
      <w:r w:rsidRPr="00512434">
        <w:rPr>
          <w:rFonts w:asciiTheme="majorHAnsi" w:hAnsiTheme="majorHAnsi" w:cstheme="majorHAnsi"/>
          <w:sz w:val="20"/>
          <w:szCs w:val="20"/>
          <w:lang w:val="en-US"/>
        </w:rPr>
        <w:t xml:space="preserve"> below the </w:t>
      </w:r>
      <w:r w:rsidR="000C0457">
        <w:rPr>
          <w:rFonts w:asciiTheme="majorHAnsi" w:hAnsiTheme="majorHAnsi" w:cstheme="majorHAnsi"/>
          <w:sz w:val="20"/>
          <w:szCs w:val="20"/>
          <w:lang w:val="en-US"/>
        </w:rPr>
        <w:t xml:space="preserve">new </w:t>
      </w:r>
      <w:r w:rsidRPr="00512434">
        <w:rPr>
          <w:rFonts w:asciiTheme="majorHAnsi" w:hAnsiTheme="majorHAnsi" w:cstheme="majorHAnsi"/>
          <w:sz w:val="20"/>
          <w:szCs w:val="20"/>
          <w:lang w:val="en-US"/>
        </w:rPr>
        <w:t>minimum wage.</w:t>
      </w:r>
      <w:r w:rsidR="000C0457">
        <w:rPr>
          <w:rFonts w:asciiTheme="majorHAnsi" w:hAnsiTheme="majorHAnsi" w:cstheme="majorHAnsi"/>
          <w:sz w:val="20"/>
          <w:szCs w:val="20"/>
          <w:lang w:val="en-US"/>
        </w:rPr>
        <w:t xml:space="preserve"> </w:t>
      </w:r>
      <w:commentRangeStart w:id="254"/>
      <w:r w:rsidR="000C0457">
        <w:rPr>
          <w:rFonts w:asciiTheme="majorHAnsi" w:hAnsiTheme="majorHAnsi" w:cstheme="majorHAnsi"/>
          <w:sz w:val="20"/>
          <w:szCs w:val="20"/>
          <w:lang w:val="en-US"/>
        </w:rPr>
        <w:t>About 65% of workers on the median farm fell below the new threshold.</w:t>
      </w:r>
      <w:commentRangeEnd w:id="254"/>
      <w:r w:rsidR="004B6B19">
        <w:rPr>
          <w:rStyle w:val="af1"/>
        </w:rPr>
        <w:commentReference w:id="254"/>
      </w:r>
    </w:p>
    <w:p w14:paraId="7F301C66" w14:textId="2CC34006" w:rsidR="009500C7" w:rsidRPr="00512434" w:rsidRDefault="009500C7" w:rsidP="00512434">
      <w:pPr>
        <w:pStyle w:val="a8"/>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sidRPr="00512434">
        <w:rPr>
          <w:b/>
          <w:bCs/>
          <w:i w:val="0"/>
          <w:iCs w:val="0"/>
          <w:noProof/>
          <w:color w:val="000000" w:themeColor="text1"/>
        </w:rPr>
        <w:t>3</w:t>
      </w:r>
      <w:r w:rsidRPr="00512434">
        <w:rPr>
          <w:b/>
          <w:bCs/>
          <w:i w:val="0"/>
          <w:iCs w:val="0"/>
          <w:color w:val="000000" w:themeColor="text1"/>
        </w:rPr>
        <w:fldChar w:fldCharType="end"/>
      </w:r>
      <w:r w:rsidRPr="00512434">
        <w:rPr>
          <w:b/>
          <w:bCs/>
          <w:i w:val="0"/>
          <w:iCs w:val="0"/>
          <w:color w:val="000000" w:themeColor="text1"/>
        </w:rPr>
        <w:t>: Perce</w:t>
      </w:r>
      <w:r w:rsidR="002D323F">
        <w:rPr>
          <w:b/>
          <w:bCs/>
          <w:i w:val="0"/>
          <w:iCs w:val="0"/>
          <w:color w:val="000000" w:themeColor="text1"/>
        </w:rPr>
        <w:t>ntiles of</w:t>
      </w:r>
      <w:r w:rsidRPr="00512434">
        <w:rPr>
          <w:b/>
          <w:bCs/>
          <w:i w:val="0"/>
          <w:iCs w:val="0"/>
          <w:color w:val="000000" w:themeColor="text1"/>
        </w:rPr>
        <w:t xml:space="preserve"> Fraction of aff</w:t>
      </w:r>
      <w:r>
        <w:rPr>
          <w:b/>
          <w:bCs/>
          <w:i w:val="0"/>
          <w:iCs w:val="0"/>
          <w:color w:val="000000" w:themeColor="text1"/>
        </w:rPr>
        <w:t xml:space="preserve">ected </w:t>
      </w:r>
      <w:r w:rsidRPr="00512434">
        <w:rPr>
          <w:b/>
          <w:bCs/>
          <w:i w:val="0"/>
          <w:iCs w:val="0"/>
          <w:color w:val="000000" w:themeColor="text1"/>
        </w:rPr>
        <w:t>workers</w:t>
      </w:r>
    </w:p>
    <w:tbl>
      <w:tblPr>
        <w:tblStyle w:val="a9"/>
        <w:tblW w:w="9166" w:type="dxa"/>
        <w:tblInd w:w="-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23"/>
        <w:gridCol w:w="823"/>
        <w:gridCol w:w="823"/>
        <w:gridCol w:w="822"/>
        <w:gridCol w:w="822"/>
        <w:gridCol w:w="822"/>
        <w:gridCol w:w="822"/>
        <w:gridCol w:w="822"/>
        <w:gridCol w:w="824"/>
      </w:tblGrid>
      <w:tr w:rsidR="002D323F" w:rsidRPr="002D323F" w14:paraId="33A8AAF2" w14:textId="77777777" w:rsidTr="002D323F">
        <w:trPr>
          <w:trHeight w:val="219"/>
        </w:trPr>
        <w:tc>
          <w:tcPr>
            <w:tcW w:w="1763" w:type="dxa"/>
            <w:noWrap/>
            <w:hideMark/>
          </w:tcPr>
          <w:p w14:paraId="6F651C4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rPr>
            </w:pPr>
            <w:r w:rsidRPr="00512434">
              <w:rPr>
                <w:rFonts w:asciiTheme="majorHAnsi" w:hAnsiTheme="majorHAnsi" w:cstheme="majorHAnsi"/>
                <w:sz w:val="18"/>
                <w:szCs w:val="18"/>
              </w:rPr>
              <w:t> </w:t>
            </w:r>
          </w:p>
        </w:tc>
        <w:tc>
          <w:tcPr>
            <w:tcW w:w="823" w:type="dxa"/>
            <w:noWrap/>
            <w:hideMark/>
          </w:tcPr>
          <w:p w14:paraId="14FAB699"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c>
          <w:tcPr>
            <w:tcW w:w="823" w:type="dxa"/>
            <w:noWrap/>
            <w:hideMark/>
          </w:tcPr>
          <w:p w14:paraId="713BC726"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w:t>
            </w:r>
          </w:p>
        </w:tc>
        <w:tc>
          <w:tcPr>
            <w:tcW w:w="823" w:type="dxa"/>
            <w:noWrap/>
            <w:hideMark/>
          </w:tcPr>
          <w:p w14:paraId="1D53E62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10%</w:t>
            </w:r>
          </w:p>
        </w:tc>
        <w:tc>
          <w:tcPr>
            <w:tcW w:w="822" w:type="dxa"/>
            <w:noWrap/>
            <w:hideMark/>
          </w:tcPr>
          <w:p w14:paraId="36B14EF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25%</w:t>
            </w:r>
          </w:p>
        </w:tc>
        <w:tc>
          <w:tcPr>
            <w:tcW w:w="822" w:type="dxa"/>
            <w:noWrap/>
            <w:hideMark/>
          </w:tcPr>
          <w:p w14:paraId="4B304488"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50%</w:t>
            </w:r>
          </w:p>
        </w:tc>
        <w:tc>
          <w:tcPr>
            <w:tcW w:w="822" w:type="dxa"/>
            <w:noWrap/>
            <w:hideMark/>
          </w:tcPr>
          <w:p w14:paraId="15C2029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75%</w:t>
            </w:r>
          </w:p>
        </w:tc>
        <w:tc>
          <w:tcPr>
            <w:tcW w:w="822" w:type="dxa"/>
            <w:noWrap/>
            <w:hideMark/>
          </w:tcPr>
          <w:p w14:paraId="4EE9B431"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90%</w:t>
            </w:r>
          </w:p>
        </w:tc>
        <w:tc>
          <w:tcPr>
            <w:tcW w:w="822" w:type="dxa"/>
            <w:noWrap/>
            <w:hideMark/>
          </w:tcPr>
          <w:p w14:paraId="76B2A020"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95%</w:t>
            </w:r>
          </w:p>
        </w:tc>
        <w:tc>
          <w:tcPr>
            <w:tcW w:w="823" w:type="dxa"/>
            <w:noWrap/>
            <w:hideMark/>
          </w:tcPr>
          <w:p w14:paraId="3DB5F425"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r>
      <w:tr w:rsidR="002D323F" w:rsidRPr="002D323F" w14:paraId="2DB4BC87" w14:textId="77777777" w:rsidTr="002D323F">
        <w:trPr>
          <w:trHeight w:val="229"/>
        </w:trPr>
        <w:tc>
          <w:tcPr>
            <w:tcW w:w="1763" w:type="dxa"/>
            <w:tcBorders>
              <w:bottom w:val="single" w:sz="4" w:space="0" w:color="auto"/>
            </w:tcBorders>
            <w:noWrap/>
            <w:hideMark/>
          </w:tcPr>
          <w:p w14:paraId="007FE3F0" w14:textId="77777777" w:rsidR="00607240" w:rsidRPr="00512434" w:rsidRDefault="00607240" w:rsidP="00607240">
            <w:pPr>
              <w:spacing w:before="100" w:beforeAutospacing="1" w:after="100" w:afterAutospacing="1" w:line="360" w:lineRule="auto"/>
              <w:jc w:val="both"/>
              <w:rPr>
                <w:rFonts w:asciiTheme="majorHAnsi" w:hAnsiTheme="majorHAnsi" w:cstheme="majorHAnsi"/>
                <w:b/>
                <w:bCs/>
                <w:sz w:val="18"/>
                <w:szCs w:val="18"/>
                <w:lang w:val="en-ZA"/>
              </w:rPr>
            </w:pPr>
            <w:r w:rsidRPr="00512434">
              <w:rPr>
                <w:rFonts w:asciiTheme="majorHAnsi" w:hAnsiTheme="majorHAnsi" w:cstheme="majorHAnsi"/>
                <w:b/>
                <w:bCs/>
                <w:sz w:val="18"/>
                <w:szCs w:val="18"/>
              </w:rPr>
              <w:t>Fraction affected</w:t>
            </w:r>
          </w:p>
        </w:tc>
        <w:tc>
          <w:tcPr>
            <w:tcW w:w="823" w:type="dxa"/>
            <w:tcBorders>
              <w:bottom w:val="single" w:sz="4" w:space="0" w:color="auto"/>
            </w:tcBorders>
            <w:noWrap/>
            <w:hideMark/>
          </w:tcPr>
          <w:p w14:paraId="4558110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5E92252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27A7B51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2" w:type="dxa"/>
            <w:tcBorders>
              <w:bottom w:val="single" w:sz="4" w:space="0" w:color="auto"/>
            </w:tcBorders>
            <w:noWrap/>
            <w:hideMark/>
          </w:tcPr>
          <w:p w14:paraId="67DAF31E"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.27</w:t>
            </w:r>
          </w:p>
        </w:tc>
        <w:tc>
          <w:tcPr>
            <w:tcW w:w="822" w:type="dxa"/>
            <w:tcBorders>
              <w:bottom w:val="single" w:sz="4" w:space="0" w:color="auto"/>
            </w:tcBorders>
            <w:noWrap/>
            <w:hideMark/>
          </w:tcPr>
          <w:p w14:paraId="55ADB5D7"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.65</w:t>
            </w:r>
          </w:p>
        </w:tc>
        <w:tc>
          <w:tcPr>
            <w:tcW w:w="822" w:type="dxa"/>
            <w:tcBorders>
              <w:bottom w:val="single" w:sz="4" w:space="0" w:color="auto"/>
            </w:tcBorders>
            <w:noWrap/>
            <w:hideMark/>
          </w:tcPr>
          <w:p w14:paraId="0425E12F"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.83</w:t>
            </w:r>
          </w:p>
        </w:tc>
        <w:tc>
          <w:tcPr>
            <w:tcW w:w="822" w:type="dxa"/>
            <w:tcBorders>
              <w:bottom w:val="single" w:sz="4" w:space="0" w:color="auto"/>
            </w:tcBorders>
            <w:noWrap/>
            <w:hideMark/>
          </w:tcPr>
          <w:p w14:paraId="3C3C8704"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.94</w:t>
            </w:r>
          </w:p>
        </w:tc>
        <w:tc>
          <w:tcPr>
            <w:tcW w:w="822" w:type="dxa"/>
            <w:tcBorders>
              <w:bottom w:val="single" w:sz="4" w:space="0" w:color="auto"/>
            </w:tcBorders>
            <w:noWrap/>
            <w:hideMark/>
          </w:tcPr>
          <w:p w14:paraId="79146E1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c>
          <w:tcPr>
            <w:tcW w:w="823" w:type="dxa"/>
            <w:tcBorders>
              <w:bottom w:val="single" w:sz="4" w:space="0" w:color="auto"/>
            </w:tcBorders>
            <w:noWrap/>
            <w:hideMark/>
          </w:tcPr>
          <w:p w14:paraId="1FD0F0DB" w14:textId="77777777" w:rsidR="00607240" w:rsidRPr="00512434" w:rsidRDefault="00607240"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r>
      <w:tr w:rsidR="008F42A0" w:rsidRPr="008F42A0" w14:paraId="018DACC1" w14:textId="77777777" w:rsidTr="00512434">
        <w:trPr>
          <w:trHeight w:val="229"/>
        </w:trPr>
        <w:tc>
          <w:tcPr>
            <w:tcW w:w="9166" w:type="dxa"/>
            <w:gridSpan w:val="10"/>
            <w:tcBorders>
              <w:top w:val="single" w:sz="4" w:space="0" w:color="auto"/>
              <w:bottom w:val="nil"/>
            </w:tcBorders>
            <w:noWrap/>
          </w:tcPr>
          <w:p w14:paraId="00D791FB" w14:textId="18779369" w:rsidR="002D323F" w:rsidRDefault="002D323F" w:rsidP="00512434">
            <w:pPr>
              <w:spacing w:line="360" w:lineRule="auto"/>
              <w:jc w:val="both"/>
              <w:rPr>
                <w:rFonts w:asciiTheme="majorHAnsi" w:hAnsiTheme="majorHAnsi" w:cstheme="majorHAnsi"/>
                <w:sz w:val="16"/>
                <w:szCs w:val="16"/>
              </w:rPr>
            </w:pPr>
            <w:proofErr w:type="gramStart"/>
            <w:r>
              <w:rPr>
                <w:rFonts w:asciiTheme="majorHAnsi" w:hAnsiTheme="majorHAnsi" w:cstheme="majorHAnsi"/>
                <w:sz w:val="16"/>
                <w:szCs w:val="16"/>
              </w:rPr>
              <w:t>Notes :</w:t>
            </w:r>
            <w:proofErr w:type="gramEnd"/>
            <w:r>
              <w:rPr>
                <w:rFonts w:asciiTheme="majorHAnsi" w:hAnsiTheme="majorHAnsi" w:cstheme="majorHAnsi"/>
                <w:sz w:val="16"/>
                <w:szCs w:val="16"/>
              </w:rPr>
              <w:t xml:space="preserve"> </w:t>
            </w:r>
            <w:r w:rsidRPr="002D323F">
              <w:rPr>
                <w:rFonts w:asciiTheme="majorHAnsi" w:hAnsiTheme="majorHAnsi" w:cstheme="majorHAnsi"/>
                <w:sz w:val="16"/>
                <w:szCs w:val="16"/>
              </w:rPr>
              <w:t xml:space="preserve">Table 3 shows the distribution of our treatment variable, a fraction of affected workers.  </w:t>
            </w:r>
          </w:p>
          <w:p w14:paraId="7B0B74D3" w14:textId="3A76F667" w:rsidR="008F42A0" w:rsidRPr="00512434" w:rsidRDefault="008F42A0" w:rsidP="00512434">
            <w:pPr>
              <w:spacing w:line="360" w:lineRule="auto"/>
              <w:jc w:val="both"/>
              <w:rPr>
                <w:rFonts w:asciiTheme="majorHAnsi" w:hAnsiTheme="majorHAnsi" w:cstheme="majorHAnsi"/>
                <w:sz w:val="16"/>
                <w:szCs w:val="16"/>
              </w:rPr>
            </w:pPr>
            <w:proofErr w:type="gramStart"/>
            <w:r w:rsidRPr="00512434">
              <w:rPr>
                <w:rFonts w:asciiTheme="majorHAnsi" w:hAnsiTheme="majorHAnsi" w:cstheme="majorHAnsi"/>
                <w:sz w:val="16"/>
                <w:szCs w:val="16"/>
              </w:rPr>
              <w:t>Source :Authors</w:t>
            </w:r>
            <w:proofErr w:type="gramEnd"/>
            <w:r w:rsidRPr="00512434">
              <w:rPr>
                <w:rFonts w:asciiTheme="majorHAnsi" w:hAnsiTheme="majorHAnsi" w:cstheme="majorHAnsi"/>
                <w:sz w:val="16"/>
                <w:szCs w:val="16"/>
              </w:rPr>
              <w:t xml:space="preserve"> computations from own datasets</w:t>
            </w:r>
            <w:r w:rsidR="002D323F">
              <w:rPr>
                <w:rFonts w:asciiTheme="majorHAnsi" w:hAnsiTheme="majorHAnsi" w:cstheme="majorHAnsi"/>
                <w:sz w:val="16"/>
                <w:szCs w:val="16"/>
              </w:rPr>
              <w:t xml:space="preserve"> (IRP5) </w:t>
            </w:r>
            <w:r w:rsidRPr="00512434">
              <w:rPr>
                <w:rFonts w:asciiTheme="majorHAnsi" w:hAnsiTheme="majorHAnsi" w:cstheme="majorHAnsi"/>
                <w:sz w:val="16"/>
                <w:szCs w:val="16"/>
              </w:rPr>
              <w:t xml:space="preserve"> based on National Treasury and UNU-WIDER (2021)</w:t>
            </w:r>
          </w:p>
        </w:tc>
      </w:tr>
    </w:tbl>
    <w:p w14:paraId="57EC1904" w14:textId="77777777" w:rsidR="00A41687" w:rsidRDefault="00A41687" w:rsidP="00512434">
      <w:pPr>
        <w:keepNext/>
        <w:spacing w:before="100" w:beforeAutospacing="1" w:after="100" w:afterAutospacing="1" w:line="360" w:lineRule="auto"/>
        <w:jc w:val="both"/>
      </w:pPr>
      <w:r>
        <w:rPr>
          <w:rFonts w:asciiTheme="majorHAnsi" w:hAnsiTheme="majorHAnsi" w:cstheme="majorHAnsi"/>
          <w:b/>
          <w:bCs/>
          <w:noProof/>
          <w:lang w:val="en-US"/>
        </w:rPr>
        <w:drawing>
          <wp:inline distT="0" distB="0" distL="0" distR="0" wp14:anchorId="2809E4BF" wp14:editId="5D42725C">
            <wp:extent cx="3726180" cy="24839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3743658" cy="2495633"/>
                    </a:xfrm>
                    <a:prstGeom prst="rect">
                      <a:avLst/>
                    </a:prstGeom>
                  </pic:spPr>
                </pic:pic>
              </a:graphicData>
            </a:graphic>
          </wp:inline>
        </w:drawing>
      </w:r>
    </w:p>
    <w:p w14:paraId="4CB0810F" w14:textId="108795DB" w:rsidR="00607240" w:rsidRDefault="00A4168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sz w:val="20"/>
          <w:szCs w:val="20"/>
        </w:rPr>
        <w:t xml:space="preserve">Figure </w:t>
      </w:r>
      <w:proofErr w:type="gramStart"/>
      <w:r w:rsidRPr="00512434">
        <w:rPr>
          <w:rFonts w:asciiTheme="majorHAnsi" w:hAnsiTheme="majorHAnsi" w:cstheme="majorHAnsi"/>
          <w:sz w:val="20"/>
          <w:szCs w:val="20"/>
        </w:rPr>
        <w:t>1 :</w:t>
      </w:r>
      <w:proofErr w:type="gramEnd"/>
      <w:r w:rsidRPr="00512434">
        <w:rPr>
          <w:rFonts w:asciiTheme="majorHAnsi" w:hAnsiTheme="majorHAnsi" w:cstheme="majorHAnsi"/>
          <w:sz w:val="20"/>
          <w:szCs w:val="20"/>
        </w:rPr>
        <w:t xml:space="preserve"> Spike plot showing the distribution of the treatment variable (fraction of affected workers)</w:t>
      </w:r>
    </w:p>
    <w:p w14:paraId="33EB7923" w14:textId="0B542C7C" w:rsidR="00607240" w:rsidRDefault="00857597"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lang w:val="en-US"/>
        </w:rPr>
        <w:t xml:space="preserve">As illustrated in Figure 2, our </w:t>
      </w:r>
      <w:r w:rsidR="000C0457">
        <w:rPr>
          <w:rFonts w:asciiTheme="majorHAnsi" w:hAnsiTheme="majorHAnsi" w:cstheme="majorHAnsi"/>
          <w:lang w:val="en-US"/>
        </w:rPr>
        <w:t>there is</w:t>
      </w:r>
      <w:r w:rsidRPr="00512434">
        <w:rPr>
          <w:rFonts w:asciiTheme="majorHAnsi" w:hAnsiTheme="majorHAnsi" w:cstheme="majorHAnsi"/>
          <w:lang w:val="en-US"/>
        </w:rPr>
        <w:t xml:space="preserve"> a positive but weak relationship between the fraction affected and the number of workers employed on the farm. </w:t>
      </w:r>
      <w:commentRangeStart w:id="255"/>
      <w:r w:rsidRPr="00512434">
        <w:rPr>
          <w:rFonts w:asciiTheme="majorHAnsi" w:hAnsiTheme="majorHAnsi" w:cstheme="majorHAnsi"/>
          <w:lang w:val="en-US"/>
        </w:rPr>
        <w:t>This relationship implies that big employers are not necessarily low-wage farms</w:t>
      </w:r>
      <w:commentRangeEnd w:id="255"/>
      <w:r w:rsidR="004B6B19">
        <w:rPr>
          <w:rStyle w:val="af1"/>
        </w:rPr>
        <w:commentReference w:id="255"/>
      </w:r>
    </w:p>
    <w:p w14:paraId="219ABBA5" w14:textId="77777777" w:rsidR="00126B5D" w:rsidRDefault="00126B5D" w:rsidP="00512434">
      <w:pPr>
        <w:keepNext/>
        <w:spacing w:before="100" w:beforeAutospacing="1" w:after="100" w:afterAutospacing="1" w:line="360" w:lineRule="auto"/>
        <w:jc w:val="both"/>
      </w:pPr>
      <w:r>
        <w:rPr>
          <w:rFonts w:asciiTheme="majorHAnsi" w:hAnsiTheme="majorHAnsi" w:cstheme="majorHAnsi"/>
          <w:b/>
          <w:bCs/>
          <w:noProof/>
          <w:lang w:val="en-US"/>
        </w:rPr>
        <w:drawing>
          <wp:inline distT="0" distB="0" distL="0" distR="0" wp14:anchorId="4D20B3F6" wp14:editId="42F80DCB">
            <wp:extent cx="4411980" cy="294115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4423261" cy="2948677"/>
                    </a:xfrm>
                    <a:prstGeom prst="rect">
                      <a:avLst/>
                    </a:prstGeom>
                  </pic:spPr>
                </pic:pic>
              </a:graphicData>
            </a:graphic>
          </wp:inline>
        </w:drawing>
      </w:r>
    </w:p>
    <w:p w14:paraId="5234E404" w14:textId="2E82E06E" w:rsidR="00385FBB" w:rsidRPr="00512434" w:rsidRDefault="00126B5D" w:rsidP="00512434">
      <w:pPr>
        <w:spacing w:after="0"/>
      </w:pPr>
      <w:r w:rsidRPr="00512434">
        <w:rPr>
          <w:rFonts w:asciiTheme="majorHAnsi" w:hAnsiTheme="majorHAnsi" w:cstheme="majorHAnsi"/>
        </w:rPr>
        <w:t xml:space="preserve">Figure </w:t>
      </w:r>
      <w:proofErr w:type="gramStart"/>
      <w:r w:rsidRPr="00512434">
        <w:rPr>
          <w:rFonts w:asciiTheme="majorHAnsi" w:hAnsiTheme="majorHAnsi" w:cstheme="majorHAnsi"/>
        </w:rPr>
        <w:t>2 :</w:t>
      </w:r>
      <w:proofErr w:type="gramEnd"/>
      <w:r w:rsidRPr="00512434">
        <w:rPr>
          <w:rFonts w:asciiTheme="majorHAnsi" w:hAnsiTheme="majorHAnsi" w:cstheme="majorHAnsi"/>
        </w:rPr>
        <w:t xml:space="preserve"> Scatter plot showing the relationship between employment and fraction of affected worker</w:t>
      </w:r>
    </w:p>
    <w:p w14:paraId="3A088AB4" w14:textId="348E9425" w:rsidR="00385FBB" w:rsidRPr="00512434" w:rsidRDefault="00385FBB" w:rsidP="00512434">
      <w:pPr>
        <w:pStyle w:val="a8"/>
        <w:spacing w:after="0"/>
        <w:jc w:val="both"/>
        <w:rPr>
          <w:rFonts w:asciiTheme="majorHAnsi" w:hAnsiTheme="majorHAnsi" w:cstheme="majorHAnsi"/>
          <w:b/>
          <w:bCs/>
          <w:i w:val="0"/>
          <w:iCs w:val="0"/>
          <w:color w:val="000000" w:themeColor="text1"/>
          <w:sz w:val="22"/>
          <w:szCs w:val="22"/>
          <w:lang w:val="en-US"/>
        </w:rPr>
      </w:pPr>
      <w:r w:rsidRPr="00512434">
        <w:rPr>
          <w:rFonts w:asciiTheme="majorHAnsi" w:hAnsiTheme="majorHAnsi" w:cstheme="majorHAnsi"/>
          <w:i w:val="0"/>
          <w:iCs w:val="0"/>
          <w:color w:val="000000" w:themeColor="text1"/>
          <w:sz w:val="20"/>
          <w:szCs w:val="20"/>
        </w:rPr>
        <w:t>Source: Authors computations from own datasets (CIT and IRP5</w:t>
      </w:r>
      <w:proofErr w:type="gramStart"/>
      <w:r w:rsidRPr="00512434">
        <w:rPr>
          <w:rFonts w:asciiTheme="majorHAnsi" w:hAnsiTheme="majorHAnsi" w:cstheme="majorHAnsi"/>
          <w:i w:val="0"/>
          <w:iCs w:val="0"/>
          <w:color w:val="000000" w:themeColor="text1"/>
          <w:sz w:val="20"/>
          <w:szCs w:val="20"/>
        </w:rPr>
        <w:t>)  based</w:t>
      </w:r>
      <w:proofErr w:type="gramEnd"/>
      <w:r w:rsidRPr="00512434">
        <w:rPr>
          <w:rFonts w:asciiTheme="majorHAnsi" w:hAnsiTheme="majorHAnsi" w:cstheme="majorHAnsi"/>
          <w:i w:val="0"/>
          <w:iCs w:val="0"/>
          <w:color w:val="000000" w:themeColor="text1"/>
          <w:sz w:val="20"/>
          <w:szCs w:val="20"/>
        </w:rPr>
        <w:t xml:space="preserve"> on National Treasury and UNU-WIDER (2021)</w:t>
      </w:r>
    </w:p>
    <w:p w14:paraId="46B8A6DD" w14:textId="77777777" w:rsidR="00A75223" w:rsidRPr="00512434" w:rsidRDefault="00A75223" w:rsidP="00512434">
      <w:pPr>
        <w:spacing w:line="360" w:lineRule="auto"/>
        <w:jc w:val="both"/>
        <w:rPr>
          <w:rFonts w:asciiTheme="majorHAnsi" w:hAnsiTheme="majorHAnsi" w:cstheme="majorHAnsi"/>
          <w:b/>
          <w:bCs/>
        </w:rPr>
      </w:pPr>
    </w:p>
    <w:p w14:paraId="6A85F656" w14:textId="4E113158" w:rsidR="00CF21D5" w:rsidRPr="001975D0" w:rsidRDefault="00CF21D5" w:rsidP="001975D0">
      <w:pPr>
        <w:pStyle w:val="a6"/>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Results and Discussion</w:t>
      </w:r>
    </w:p>
    <w:p w14:paraId="6D6B4B0F" w14:textId="284A9871" w:rsid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This section presents the regression results obtained from </w:t>
      </w:r>
      <w:r w:rsidR="000C0457">
        <w:rPr>
          <w:rFonts w:asciiTheme="majorHAnsi" w:hAnsiTheme="majorHAnsi" w:cstheme="majorHAnsi"/>
        </w:rPr>
        <w:t>estimating</w:t>
      </w:r>
      <w:r w:rsidRPr="00CF21D5">
        <w:rPr>
          <w:rFonts w:asciiTheme="majorHAnsi" w:hAnsiTheme="majorHAnsi" w:cstheme="majorHAnsi"/>
        </w:rPr>
        <w:t xml:space="preserve"> Equation 1. The regression tables associated with the coefficient plots presented in this section </w:t>
      </w:r>
      <w:r w:rsidR="000C0457">
        <w:rPr>
          <w:rFonts w:asciiTheme="majorHAnsi" w:hAnsiTheme="majorHAnsi" w:cstheme="majorHAnsi"/>
        </w:rPr>
        <w:t>can be found</w:t>
      </w:r>
      <w:r w:rsidRPr="00CF21D5">
        <w:rPr>
          <w:rFonts w:asciiTheme="majorHAnsi" w:hAnsiTheme="majorHAnsi" w:cstheme="majorHAnsi"/>
        </w:rPr>
        <w:t xml:space="preserve"> in </w:t>
      </w:r>
      <w:r w:rsidRPr="00385FBB">
        <w:rPr>
          <w:rFonts w:asciiTheme="majorHAnsi" w:hAnsiTheme="majorHAnsi" w:cstheme="majorHAnsi"/>
        </w:rPr>
        <w:t xml:space="preserve">Appendix </w:t>
      </w:r>
      <w:r w:rsidR="00DB2A73">
        <w:rPr>
          <w:rFonts w:asciiTheme="majorHAnsi" w:hAnsiTheme="majorHAnsi" w:cstheme="majorHAnsi"/>
        </w:rPr>
        <w:t>A</w:t>
      </w:r>
      <w:r w:rsidR="00307F5B">
        <w:rPr>
          <w:rFonts w:asciiTheme="majorHAnsi" w:hAnsiTheme="majorHAnsi" w:cstheme="majorHAnsi"/>
        </w:rPr>
        <w:t>.</w:t>
      </w:r>
      <w:r w:rsidRPr="00CF21D5">
        <w:rPr>
          <w:rFonts w:asciiTheme="majorHAnsi" w:hAnsiTheme="majorHAnsi" w:cstheme="majorHAnsi"/>
        </w:rPr>
        <w:t xml:space="preserve"> Figure </w:t>
      </w:r>
      <w:r w:rsidR="007345BE">
        <w:rPr>
          <w:rFonts w:asciiTheme="majorHAnsi" w:hAnsiTheme="majorHAnsi" w:cstheme="majorHAnsi"/>
        </w:rPr>
        <w:t xml:space="preserve">3 </w:t>
      </w:r>
      <w:r w:rsidRPr="00CF21D5">
        <w:rPr>
          <w:rFonts w:asciiTheme="majorHAnsi" w:hAnsiTheme="majorHAnsi" w:cstheme="majorHAnsi"/>
        </w:rPr>
        <w:t xml:space="preserve">shows the effect of the minimum wage legislation on the total labour cost and labour cost per employee of low-wage farms. While the results show no policy effect in the total labour cost outcome variable, we find that low-wage farms experienced a significant increase in the labour cost per employee. </w:t>
      </w:r>
      <w:r w:rsidR="000C0457">
        <w:rPr>
          <w:rFonts w:asciiTheme="majorHAnsi" w:hAnsiTheme="majorHAnsi" w:cstheme="majorHAnsi"/>
        </w:rPr>
        <w:t>While farmers did not change their total bill, reductions in average wages are</w:t>
      </w:r>
      <w:r w:rsidR="003447B4">
        <w:rPr>
          <w:rFonts w:asciiTheme="majorHAnsi" w:hAnsiTheme="majorHAnsi" w:cstheme="majorHAnsi"/>
        </w:rPr>
        <w:t xml:space="preserve"> driven by a reduction in </w:t>
      </w:r>
      <w:r w:rsidR="00D260A6">
        <w:rPr>
          <w:rFonts w:asciiTheme="majorHAnsi" w:hAnsiTheme="majorHAnsi" w:cstheme="majorHAnsi"/>
        </w:rPr>
        <w:t>employment</w:t>
      </w:r>
      <w:r w:rsidR="000C0457">
        <w:rPr>
          <w:rFonts w:asciiTheme="majorHAnsi" w:hAnsiTheme="majorHAnsi" w:cstheme="majorHAnsi"/>
        </w:rPr>
        <w:t>.</w:t>
      </w:r>
      <w:r w:rsidR="00D260A6">
        <w:rPr>
          <w:rFonts w:asciiTheme="majorHAnsi" w:hAnsiTheme="majorHAnsi" w:cstheme="majorHAnsi"/>
        </w:rPr>
        <w:t xml:space="preserve"> </w:t>
      </w:r>
      <w:r w:rsidR="000C0457">
        <w:rPr>
          <w:rFonts w:asciiTheme="majorHAnsi" w:hAnsiTheme="majorHAnsi" w:cstheme="majorHAnsi"/>
        </w:rPr>
        <w:t>We</w:t>
      </w:r>
      <w:r w:rsidR="00D260A6">
        <w:rPr>
          <w:rFonts w:asciiTheme="majorHAnsi" w:hAnsiTheme="majorHAnsi" w:cstheme="majorHAnsi"/>
        </w:rPr>
        <w:t xml:space="preserve"> </w:t>
      </w:r>
      <w:proofErr w:type="spellStart"/>
      <w:r w:rsidR="00D260A6">
        <w:rPr>
          <w:rFonts w:asciiTheme="majorHAnsi" w:hAnsiTheme="majorHAnsi" w:cstheme="majorHAnsi"/>
        </w:rPr>
        <w:t>discusse</w:t>
      </w:r>
      <w:proofErr w:type="spellEnd"/>
      <w:r w:rsidR="00D260A6">
        <w:rPr>
          <w:rFonts w:asciiTheme="majorHAnsi" w:hAnsiTheme="majorHAnsi" w:cstheme="majorHAnsi"/>
        </w:rPr>
        <w:t xml:space="preserve"> </w:t>
      </w:r>
      <w:r w:rsidR="000C0457">
        <w:rPr>
          <w:rFonts w:asciiTheme="majorHAnsi" w:hAnsiTheme="majorHAnsi" w:cstheme="majorHAnsi"/>
        </w:rPr>
        <w:t xml:space="preserve">this finding in greater detail </w:t>
      </w:r>
      <w:r w:rsidR="00D260A6">
        <w:rPr>
          <w:rFonts w:asciiTheme="majorHAnsi" w:hAnsiTheme="majorHAnsi" w:cstheme="majorHAnsi"/>
        </w:rPr>
        <w:t>below.</w:t>
      </w:r>
    </w:p>
    <w:p w14:paraId="76E98CBD" w14:textId="77777777" w:rsidR="00E43AEC" w:rsidRDefault="00E43AEC" w:rsidP="00CF21D5">
      <w:pPr>
        <w:spacing w:line="360" w:lineRule="auto"/>
        <w:jc w:val="both"/>
        <w:rPr>
          <w:rFonts w:asciiTheme="majorHAnsi" w:hAnsiTheme="majorHAnsi" w:cstheme="majorHAnsi"/>
        </w:rPr>
      </w:pPr>
    </w:p>
    <w:p w14:paraId="7B5D94CF" w14:textId="77777777" w:rsidR="000C0457" w:rsidRDefault="000C0457" w:rsidP="00CF21D5">
      <w:pPr>
        <w:spacing w:line="360" w:lineRule="auto"/>
        <w:jc w:val="both"/>
        <w:rPr>
          <w:rFonts w:asciiTheme="majorHAnsi" w:hAnsiTheme="majorHAnsi" w:cstheme="majorHAnsi"/>
        </w:rPr>
      </w:pPr>
    </w:p>
    <w:p w14:paraId="62A37A02" w14:textId="77777777" w:rsidR="000C0457" w:rsidRDefault="000C0457" w:rsidP="00CF21D5">
      <w:pPr>
        <w:spacing w:line="360" w:lineRule="auto"/>
        <w:jc w:val="both"/>
        <w:rPr>
          <w:rFonts w:asciiTheme="majorHAnsi" w:hAnsiTheme="majorHAnsi" w:cstheme="majorHAnsi"/>
        </w:rPr>
      </w:pPr>
    </w:p>
    <w:p w14:paraId="0C647F91" w14:textId="77777777" w:rsidR="000C0457" w:rsidRDefault="000C0457" w:rsidP="00CF21D5">
      <w:pPr>
        <w:spacing w:line="360" w:lineRule="auto"/>
        <w:jc w:val="both"/>
        <w:rPr>
          <w:rFonts w:asciiTheme="majorHAnsi" w:hAnsiTheme="majorHAnsi" w:cstheme="majorHAnsi"/>
        </w:rPr>
      </w:pPr>
    </w:p>
    <w:p w14:paraId="40A775EF" w14:textId="77777777" w:rsidR="000C0457" w:rsidRDefault="000C0457" w:rsidP="00CF21D5">
      <w:pPr>
        <w:spacing w:line="360" w:lineRule="auto"/>
        <w:jc w:val="both"/>
        <w:rPr>
          <w:rFonts w:asciiTheme="majorHAnsi" w:hAnsiTheme="majorHAnsi" w:cstheme="majorHAnsi"/>
        </w:rPr>
      </w:pPr>
    </w:p>
    <w:p w14:paraId="6647BAC7" w14:textId="77777777" w:rsidR="000C0457" w:rsidRDefault="000C0457" w:rsidP="00CF21D5">
      <w:pPr>
        <w:spacing w:line="360" w:lineRule="auto"/>
        <w:jc w:val="both"/>
        <w:rPr>
          <w:rFonts w:asciiTheme="majorHAnsi" w:hAnsiTheme="majorHAnsi" w:cstheme="majorHAnsi"/>
        </w:rPr>
      </w:pPr>
    </w:p>
    <w:p w14:paraId="5D71AE53" w14:textId="77777777" w:rsidR="000C0457" w:rsidRPr="00CF21D5" w:rsidRDefault="000C0457"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250"/>
      </w:tblGrid>
      <w:tr w:rsidR="00CF21D5" w:rsidRPr="00CF21D5" w14:paraId="48FDD722" w14:textId="77777777" w:rsidTr="00512434">
        <w:tc>
          <w:tcPr>
            <w:tcW w:w="9016" w:type="dxa"/>
            <w:gridSpan w:val="2"/>
          </w:tcPr>
          <w:p w14:paraId="5B578E60" w14:textId="0B9F05A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307F5B">
              <w:rPr>
                <w:rFonts w:asciiTheme="majorHAnsi" w:hAnsiTheme="majorHAnsi" w:cstheme="majorHAnsi"/>
              </w:rPr>
              <w:t>3</w:t>
            </w:r>
            <w:r w:rsidRPr="00CF21D5">
              <w:rPr>
                <w:rFonts w:asciiTheme="majorHAnsi" w:hAnsiTheme="majorHAnsi" w:cstheme="majorHAnsi"/>
              </w:rPr>
              <w:t>: Effect of minimum wage hike on Labour cost per worker</w:t>
            </w:r>
          </w:p>
        </w:tc>
      </w:tr>
      <w:tr w:rsidR="00CF21D5" w:rsidRPr="00CF21D5" w14:paraId="132CCD24" w14:textId="77777777" w:rsidTr="00512434">
        <w:tc>
          <w:tcPr>
            <w:tcW w:w="3973" w:type="dxa"/>
          </w:tcPr>
          <w:p w14:paraId="4D332086" w14:textId="6EA8C822"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362BB8F" wp14:editId="2E13A3CD">
                  <wp:extent cx="288623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9096" cy="1932623"/>
                          </a:xfrm>
                          <a:prstGeom prst="rect">
                            <a:avLst/>
                          </a:prstGeom>
                        </pic:spPr>
                      </pic:pic>
                    </a:graphicData>
                  </a:graphic>
                </wp:inline>
              </w:drawing>
            </w:r>
          </w:p>
        </w:tc>
        <w:tc>
          <w:tcPr>
            <w:tcW w:w="5043" w:type="dxa"/>
          </w:tcPr>
          <w:p w14:paraId="3D73811B" w14:textId="77777777"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noProof/>
              </w:rPr>
              <w:drawing>
                <wp:inline distT="0" distB="0" distL="0" distR="0" wp14:anchorId="3E701FCD" wp14:editId="6E80CEB7">
                  <wp:extent cx="2401860" cy="1601151"/>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630" cy="1626996"/>
                          </a:xfrm>
                          <a:prstGeom prst="rect">
                            <a:avLst/>
                          </a:prstGeom>
                        </pic:spPr>
                      </pic:pic>
                    </a:graphicData>
                  </a:graphic>
                </wp:inline>
              </w:drawing>
            </w:r>
          </w:p>
        </w:tc>
      </w:tr>
      <w:tr w:rsidR="00CF21D5" w:rsidRPr="00CF21D5" w14:paraId="3609D7E7" w14:textId="77777777" w:rsidTr="00512434">
        <w:tc>
          <w:tcPr>
            <w:tcW w:w="9016" w:type="dxa"/>
            <w:gridSpan w:val="2"/>
          </w:tcPr>
          <w:p w14:paraId="38C699DF" w14:textId="2F555B80" w:rsidR="00CF21D5" w:rsidRPr="00CF21D5" w:rsidRDefault="00680C32" w:rsidP="00CF21D5">
            <w:pPr>
              <w:spacing w:line="360" w:lineRule="auto"/>
              <w:jc w:val="both"/>
              <w:rPr>
                <w:rFonts w:asciiTheme="majorHAnsi" w:hAnsiTheme="majorHAnsi" w:cstheme="majorHAnsi"/>
              </w:rPr>
            </w:pPr>
            <w:r w:rsidRPr="00512434">
              <w:rPr>
                <w:rFonts w:asciiTheme="majorHAnsi" w:hAnsiTheme="majorHAnsi" w:cstheme="majorHAnsi"/>
                <w:b/>
                <w:bCs/>
                <w:sz w:val="20"/>
                <w:szCs w:val="20"/>
              </w:rPr>
              <w:t>Notes</w:t>
            </w:r>
            <w:r w:rsidRPr="00512434">
              <w:rPr>
                <w:rFonts w:asciiTheme="majorHAnsi" w:hAnsiTheme="majorHAnsi" w:cstheme="majorHAnsi"/>
                <w:sz w:val="20"/>
                <w:szCs w:val="20"/>
              </w:rPr>
              <w:t xml:space="preserve">: </w:t>
            </w:r>
            <w:r w:rsidR="007345BE" w:rsidRPr="007345BE">
              <w:rPr>
                <w:rFonts w:asciiTheme="majorHAnsi" w:hAnsiTheme="majorHAnsi" w:cstheme="majorHAnsi"/>
                <w:sz w:val="20"/>
                <w:szCs w:val="20"/>
              </w:rPr>
              <w:t>Figure 3 shows the results of the evolution of total labour cost after the minimum wage increase. A firm's total labour cost consists of wage and non-wage components. The non-wage component may include group life insurance, Unemployment Insurance Fund (UIF) contribution, employee training expenditure etc.</w:t>
            </w:r>
            <w:r w:rsidRPr="00512434">
              <w:rPr>
                <w:rFonts w:asciiTheme="majorHAnsi" w:hAnsiTheme="majorHAnsi" w:cstheme="majorHAnsi"/>
                <w:sz w:val="20"/>
                <w:szCs w:val="20"/>
              </w:rPr>
              <w:br/>
            </w:r>
            <w:r w:rsidR="00CF21D5" w:rsidRPr="00512434">
              <w:rPr>
                <w:rFonts w:asciiTheme="majorHAnsi" w:hAnsiTheme="majorHAnsi" w:cstheme="majorHAnsi"/>
                <w:b/>
                <w:bCs/>
                <w:sz w:val="20"/>
                <w:szCs w:val="20"/>
              </w:rPr>
              <w:t>Source</w:t>
            </w:r>
            <w:r w:rsidR="00CF21D5" w:rsidRPr="00512434">
              <w:rPr>
                <w:rFonts w:asciiTheme="majorHAnsi" w:hAnsiTheme="majorHAnsi" w:cstheme="majorHAnsi"/>
                <w:sz w:val="20"/>
                <w:szCs w:val="20"/>
              </w:rPr>
              <w:t>: Authors computations from own datasets</w:t>
            </w:r>
            <w:r w:rsidR="00385FBB">
              <w:rPr>
                <w:rFonts w:asciiTheme="majorHAnsi" w:hAnsiTheme="majorHAnsi" w:cstheme="majorHAnsi"/>
                <w:sz w:val="20"/>
                <w:szCs w:val="20"/>
              </w:rPr>
              <w:t xml:space="preserve"> (CIT and IRP5</w:t>
            </w:r>
            <w:proofErr w:type="gramStart"/>
            <w:r w:rsidR="00385FBB">
              <w:rPr>
                <w:rFonts w:asciiTheme="majorHAnsi" w:hAnsiTheme="majorHAnsi" w:cstheme="majorHAnsi"/>
                <w:sz w:val="20"/>
                <w:szCs w:val="20"/>
              </w:rPr>
              <w:t xml:space="preserve">) </w:t>
            </w:r>
            <w:r w:rsidR="00CF21D5" w:rsidRPr="00512434">
              <w:rPr>
                <w:rFonts w:asciiTheme="majorHAnsi" w:hAnsiTheme="majorHAnsi" w:cstheme="majorHAnsi"/>
                <w:sz w:val="20"/>
                <w:szCs w:val="20"/>
              </w:rPr>
              <w:t xml:space="preserve"> based</w:t>
            </w:r>
            <w:proofErr w:type="gramEnd"/>
            <w:r w:rsidR="00CF21D5" w:rsidRPr="00512434">
              <w:rPr>
                <w:rFonts w:asciiTheme="majorHAnsi" w:hAnsiTheme="majorHAnsi" w:cstheme="majorHAnsi"/>
                <w:sz w:val="20"/>
                <w:szCs w:val="20"/>
              </w:rPr>
              <w:t xml:space="preserve"> on National Treasury and UNU-WIDER (2021)</w:t>
            </w:r>
            <w:r w:rsidR="00240EF2">
              <w:rPr>
                <w:rFonts w:asciiTheme="majorHAnsi" w:hAnsiTheme="majorHAnsi" w:cstheme="majorHAnsi"/>
                <w:sz w:val="20"/>
                <w:szCs w:val="20"/>
              </w:rPr>
              <w:t>.</w:t>
            </w:r>
          </w:p>
        </w:tc>
      </w:tr>
    </w:tbl>
    <w:p w14:paraId="32AC953B" w14:textId="77777777" w:rsidR="00CF21D5" w:rsidRDefault="00CF21D5"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4"/>
      </w:tblGrid>
      <w:tr w:rsidR="00F837B5" w:rsidRPr="00CF21D5" w14:paraId="0FD579FD" w14:textId="77777777" w:rsidTr="0026662C">
        <w:tc>
          <w:tcPr>
            <w:tcW w:w="9016" w:type="dxa"/>
            <w:gridSpan w:val="2"/>
          </w:tcPr>
          <w:p w14:paraId="62B333C2" w14:textId="77777777" w:rsidR="00F837B5" w:rsidRPr="00CF21D5" w:rsidRDefault="00F837B5" w:rsidP="0026662C">
            <w:pPr>
              <w:spacing w:line="360" w:lineRule="auto"/>
              <w:jc w:val="center"/>
              <w:rPr>
                <w:rFonts w:asciiTheme="majorHAnsi" w:hAnsiTheme="majorHAnsi" w:cstheme="majorHAnsi"/>
              </w:rPr>
            </w:pPr>
            <w:r w:rsidRPr="00CF21D5">
              <w:rPr>
                <w:rFonts w:asciiTheme="majorHAnsi" w:hAnsiTheme="majorHAnsi" w:cstheme="majorHAnsi"/>
              </w:rPr>
              <w:t xml:space="preserve">Figure </w:t>
            </w:r>
            <w:r>
              <w:rPr>
                <w:rFonts w:asciiTheme="majorHAnsi" w:hAnsiTheme="majorHAnsi" w:cstheme="majorHAnsi"/>
              </w:rPr>
              <w:t>4</w:t>
            </w:r>
            <w:r w:rsidRPr="00CF21D5">
              <w:rPr>
                <w:rFonts w:asciiTheme="majorHAnsi" w:hAnsiTheme="majorHAnsi" w:cstheme="majorHAnsi"/>
              </w:rPr>
              <w:t>: Effect of minimum wage hike on employment and capital</w:t>
            </w:r>
          </w:p>
        </w:tc>
      </w:tr>
      <w:tr w:rsidR="00F837B5" w:rsidRPr="00CF21D5" w14:paraId="64BAA63A" w14:textId="77777777" w:rsidTr="0026662C">
        <w:tc>
          <w:tcPr>
            <w:tcW w:w="4600" w:type="dxa"/>
          </w:tcPr>
          <w:p w14:paraId="0BB59097" w14:textId="77777777" w:rsidR="00F837B5" w:rsidRPr="00CF21D5" w:rsidRDefault="00F837B5" w:rsidP="0026662C">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3EFBC035" wp14:editId="5B09865F">
                  <wp:extent cx="2729064" cy="181927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445" cy="1835528"/>
                          </a:xfrm>
                          <a:prstGeom prst="rect">
                            <a:avLst/>
                          </a:prstGeom>
                        </pic:spPr>
                      </pic:pic>
                    </a:graphicData>
                  </a:graphic>
                </wp:inline>
              </w:drawing>
            </w:r>
          </w:p>
        </w:tc>
        <w:tc>
          <w:tcPr>
            <w:tcW w:w="4416" w:type="dxa"/>
          </w:tcPr>
          <w:p w14:paraId="4F78B4BD" w14:textId="77777777" w:rsidR="00F837B5" w:rsidRPr="00CF21D5" w:rsidRDefault="00F837B5" w:rsidP="0026662C">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774D18A" wp14:editId="77976B9A">
                  <wp:extent cx="2743352" cy="18288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187" cy="1848022"/>
                          </a:xfrm>
                          <a:prstGeom prst="rect">
                            <a:avLst/>
                          </a:prstGeom>
                        </pic:spPr>
                      </pic:pic>
                    </a:graphicData>
                  </a:graphic>
                </wp:inline>
              </w:drawing>
            </w:r>
          </w:p>
        </w:tc>
      </w:tr>
      <w:tr w:rsidR="00F837B5" w:rsidRPr="00512434" w14:paraId="64A8E8E7" w14:textId="77777777" w:rsidTr="0026662C">
        <w:tc>
          <w:tcPr>
            <w:tcW w:w="9016" w:type="dxa"/>
            <w:gridSpan w:val="2"/>
          </w:tcPr>
          <w:p w14:paraId="6787EAAA" w14:textId="77777777" w:rsidR="00F837B5" w:rsidRDefault="00F837B5"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Notes:</w:t>
            </w:r>
            <w:r>
              <w:rPr>
                <w:rFonts w:asciiTheme="majorHAnsi" w:hAnsiTheme="majorHAnsi" w:cstheme="majorHAnsi"/>
                <w:sz w:val="20"/>
                <w:szCs w:val="20"/>
              </w:rPr>
              <w:t xml:space="preserve"> </w:t>
            </w:r>
            <w:r w:rsidRPr="00DA2A22">
              <w:rPr>
                <w:rFonts w:asciiTheme="majorHAnsi" w:hAnsiTheme="majorHAnsi" w:cstheme="majorHAnsi"/>
                <w:sz w:val="20"/>
                <w:szCs w:val="20"/>
              </w:rPr>
              <w:t xml:space="preserve">Figure </w:t>
            </w:r>
            <w:r>
              <w:rPr>
                <w:rFonts w:asciiTheme="majorHAnsi" w:hAnsiTheme="majorHAnsi" w:cstheme="majorHAnsi"/>
                <w:sz w:val="20"/>
                <w:szCs w:val="20"/>
              </w:rPr>
              <w:t>4</w:t>
            </w:r>
            <w:r w:rsidRPr="00DA2A22">
              <w:rPr>
                <w:rFonts w:asciiTheme="majorHAnsi" w:hAnsiTheme="majorHAnsi" w:cstheme="majorHAnsi"/>
                <w:sz w:val="20"/>
                <w:szCs w:val="20"/>
              </w:rPr>
              <w:t xml:space="preserve"> shows the evolution</w:t>
            </w:r>
            <w:r>
              <w:rPr>
                <w:rFonts w:asciiTheme="majorHAnsi" w:hAnsiTheme="majorHAnsi" w:cstheme="majorHAnsi"/>
                <w:sz w:val="20"/>
                <w:szCs w:val="20"/>
              </w:rPr>
              <w:t xml:space="preserve"> of employment and capital </w:t>
            </w:r>
            <w:r w:rsidRPr="00DA2A22">
              <w:rPr>
                <w:rFonts w:asciiTheme="majorHAnsi" w:hAnsiTheme="majorHAnsi" w:cstheme="majorHAnsi"/>
                <w:sz w:val="20"/>
                <w:szCs w:val="20"/>
              </w:rPr>
              <w:t>after the minimum wage hike. The results are weighted by farm size. See the regression table in Appendix A to compare the results from the weighted and unweighted models.</w:t>
            </w:r>
          </w:p>
          <w:p w14:paraId="644275AA" w14:textId="77777777" w:rsidR="00F837B5" w:rsidRPr="00512434" w:rsidRDefault="00F837B5"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Source</w:t>
            </w:r>
            <w:r w:rsidRPr="00512434">
              <w:rPr>
                <w:rFonts w:asciiTheme="majorHAnsi" w:hAnsiTheme="majorHAnsi" w:cstheme="majorHAnsi"/>
                <w:sz w:val="20"/>
                <w:szCs w:val="20"/>
              </w:rPr>
              <w:t>: Authors computations from own datasets based on National Treasury and UNU-WIDER (2021)</w:t>
            </w:r>
          </w:p>
        </w:tc>
      </w:tr>
    </w:tbl>
    <w:p w14:paraId="18CF45BD" w14:textId="77777777" w:rsidR="00F837B5" w:rsidRPr="00CF21D5" w:rsidRDefault="00F837B5" w:rsidP="00CF21D5">
      <w:pPr>
        <w:spacing w:line="360" w:lineRule="auto"/>
        <w:jc w:val="both"/>
        <w:rPr>
          <w:rFonts w:asciiTheme="majorHAnsi" w:hAnsiTheme="majorHAnsi" w:cstheme="majorHAnsi"/>
        </w:rPr>
      </w:pPr>
    </w:p>
    <w:p w14:paraId="01F41F16" w14:textId="183543A2" w:rsidR="00AD2044" w:rsidRPr="00CF21D5" w:rsidRDefault="00B74C6A" w:rsidP="00CF21D5">
      <w:pPr>
        <w:spacing w:line="360" w:lineRule="auto"/>
        <w:jc w:val="both"/>
        <w:rPr>
          <w:rFonts w:asciiTheme="majorHAnsi" w:hAnsiTheme="majorHAnsi" w:cstheme="majorHAnsi"/>
        </w:rPr>
      </w:pPr>
      <w:r>
        <w:rPr>
          <w:rFonts w:asciiTheme="majorHAnsi" w:hAnsiTheme="majorHAnsi" w:cstheme="majorHAnsi"/>
        </w:rPr>
        <w:t xml:space="preserve">The left-hand side panel in Figure </w:t>
      </w:r>
      <w:r w:rsidR="00240EF2">
        <w:rPr>
          <w:rFonts w:asciiTheme="majorHAnsi" w:hAnsiTheme="majorHAnsi" w:cstheme="majorHAnsi"/>
        </w:rPr>
        <w:t>4</w:t>
      </w:r>
      <w:r>
        <w:rPr>
          <w:rFonts w:asciiTheme="majorHAnsi" w:hAnsiTheme="majorHAnsi" w:cstheme="majorHAnsi"/>
        </w:rPr>
        <w:t xml:space="preserve"> </w:t>
      </w:r>
      <w:r w:rsidR="00505282">
        <w:rPr>
          <w:rFonts w:asciiTheme="majorHAnsi" w:hAnsiTheme="majorHAnsi" w:cstheme="majorHAnsi"/>
        </w:rPr>
        <w:t>shows t</w:t>
      </w:r>
      <w:r w:rsidR="00CF21D5" w:rsidRPr="00CF21D5">
        <w:rPr>
          <w:rFonts w:asciiTheme="majorHAnsi" w:hAnsiTheme="majorHAnsi" w:cstheme="majorHAnsi"/>
        </w:rPr>
        <w:t xml:space="preserve">he employment </w:t>
      </w:r>
      <w:r w:rsidR="003D2DF1">
        <w:rPr>
          <w:rFonts w:asciiTheme="majorHAnsi" w:hAnsiTheme="majorHAnsi" w:cstheme="majorHAnsi"/>
        </w:rPr>
        <w:t>effects</w:t>
      </w:r>
      <w:r w:rsidR="00464F81">
        <w:rPr>
          <w:rFonts w:asciiTheme="majorHAnsi" w:hAnsiTheme="majorHAnsi" w:cstheme="majorHAnsi"/>
        </w:rPr>
        <w:t>.</w:t>
      </w:r>
      <w:r w:rsidR="003D2DF1" w:rsidRPr="00CF21D5">
        <w:rPr>
          <w:rFonts w:asciiTheme="majorHAnsi" w:hAnsiTheme="majorHAnsi" w:cstheme="majorHAnsi"/>
        </w:rPr>
        <w:t xml:space="preserve"> </w:t>
      </w:r>
      <w:r w:rsidR="00385FBB">
        <w:rPr>
          <w:rFonts w:asciiTheme="majorHAnsi" w:hAnsiTheme="majorHAnsi" w:cstheme="majorHAnsi"/>
        </w:rPr>
        <w:t>Affected farms</w:t>
      </w:r>
      <w:r w:rsidR="00CF21D5" w:rsidRPr="00CF21D5">
        <w:rPr>
          <w:rFonts w:asciiTheme="majorHAnsi" w:hAnsiTheme="majorHAnsi" w:cstheme="majorHAnsi"/>
        </w:rPr>
        <w:t xml:space="preserve"> reacted to the minimum wage increase by gradually reducing employment. </w:t>
      </w:r>
      <w:r w:rsidR="002B544E">
        <w:rPr>
          <w:rFonts w:asciiTheme="majorHAnsi" w:hAnsiTheme="majorHAnsi" w:cstheme="majorHAnsi"/>
        </w:rPr>
        <w:t>E</w:t>
      </w:r>
      <w:r w:rsidR="00CF21D5" w:rsidRPr="00CF21D5">
        <w:rPr>
          <w:rFonts w:asciiTheme="majorHAnsi" w:hAnsiTheme="majorHAnsi" w:cstheme="majorHAnsi"/>
        </w:rPr>
        <w:t xml:space="preserve">mployment </w:t>
      </w:r>
      <w:r w:rsidR="00513C6F">
        <w:rPr>
          <w:rFonts w:asciiTheme="majorHAnsi" w:hAnsiTheme="majorHAnsi" w:cstheme="majorHAnsi"/>
        </w:rPr>
        <w:t>decreases</w:t>
      </w:r>
      <w:r w:rsidR="00824B5A">
        <w:rPr>
          <w:rFonts w:asciiTheme="majorHAnsi" w:hAnsiTheme="majorHAnsi" w:cstheme="majorHAnsi"/>
        </w:rPr>
        <w:t xml:space="preserve"> bec</w:t>
      </w:r>
      <w:r w:rsidR="00F837B5">
        <w:rPr>
          <w:rFonts w:asciiTheme="majorHAnsi" w:hAnsiTheme="majorHAnsi" w:cstheme="majorHAnsi"/>
        </w:rPr>
        <w:t>a</w:t>
      </w:r>
      <w:r w:rsidR="00824B5A">
        <w:rPr>
          <w:rFonts w:asciiTheme="majorHAnsi" w:hAnsiTheme="majorHAnsi" w:cstheme="majorHAnsi"/>
        </w:rPr>
        <w:t>me</w:t>
      </w:r>
      <w:r w:rsidR="00513C6F" w:rsidRPr="00CF21D5">
        <w:rPr>
          <w:rFonts w:asciiTheme="majorHAnsi" w:hAnsiTheme="majorHAnsi" w:cstheme="majorHAnsi"/>
        </w:rPr>
        <w:t xml:space="preserve"> </w:t>
      </w:r>
      <w:r w:rsidR="00CF21D5" w:rsidRPr="00CF21D5">
        <w:rPr>
          <w:rFonts w:asciiTheme="majorHAnsi" w:hAnsiTheme="majorHAnsi" w:cstheme="majorHAnsi"/>
        </w:rPr>
        <w:t xml:space="preserve">larger </w:t>
      </w:r>
      <w:r w:rsidR="00824B5A">
        <w:rPr>
          <w:rFonts w:asciiTheme="majorHAnsi" w:hAnsiTheme="majorHAnsi" w:cstheme="majorHAnsi"/>
        </w:rPr>
        <w:t>over time</w:t>
      </w:r>
      <w:r w:rsidR="00CF21D5" w:rsidRPr="00CF21D5">
        <w:rPr>
          <w:rFonts w:asciiTheme="majorHAnsi" w:hAnsiTheme="majorHAnsi" w:cstheme="majorHAnsi"/>
        </w:rPr>
        <w:t xml:space="preserve">. The decrease in employment drives the observed increase in labour cost per worker. There is, therefore, no conclusive evidence in our results that the minimum-wage increase resulted in increased </w:t>
      </w:r>
      <w:r w:rsidR="00F837B5" w:rsidRPr="00F837B5">
        <w:rPr>
          <w:rFonts w:asciiTheme="majorHAnsi" w:hAnsiTheme="majorHAnsi" w:cstheme="majorHAnsi"/>
          <w:i/>
          <w:iCs/>
        </w:rPr>
        <w:t xml:space="preserve">total </w:t>
      </w:r>
      <w:r w:rsidR="00CF21D5" w:rsidRPr="00CF21D5">
        <w:rPr>
          <w:rFonts w:asciiTheme="majorHAnsi" w:hAnsiTheme="majorHAnsi" w:cstheme="majorHAnsi"/>
        </w:rPr>
        <w:t xml:space="preserve">labour costs among </w:t>
      </w:r>
      <w:r w:rsidR="00385FBB" w:rsidRPr="00512434">
        <w:rPr>
          <w:rFonts w:asciiTheme="majorHAnsi" w:hAnsiTheme="majorHAnsi" w:cstheme="majorHAnsi"/>
        </w:rPr>
        <w:t>affected farms</w:t>
      </w:r>
      <w:r w:rsidR="00CF21D5" w:rsidRPr="00CF21D5">
        <w:rPr>
          <w:rFonts w:asciiTheme="majorHAnsi" w:hAnsiTheme="majorHAnsi" w:cstheme="majorHAnsi"/>
        </w:rPr>
        <w:t xml:space="preserve">. Our findings, however, imply that farms with a high proportion of minimum-wage workers reduced their employment </w:t>
      </w:r>
      <w:r w:rsidR="00782FD8">
        <w:rPr>
          <w:rFonts w:asciiTheme="majorHAnsi" w:hAnsiTheme="majorHAnsi" w:cstheme="majorHAnsi"/>
        </w:rPr>
        <w:t>in response to the minimum wage hike</w:t>
      </w:r>
      <w:r w:rsidR="00F837B5">
        <w:rPr>
          <w:rFonts w:asciiTheme="majorHAnsi" w:hAnsiTheme="majorHAnsi" w:cstheme="majorHAnsi"/>
        </w:rPr>
        <w:t xml:space="preserve"> and divided their remuneration budget between fewer workers. </w:t>
      </w:r>
      <w:r w:rsidR="0055314A">
        <w:rPr>
          <w:rFonts w:asciiTheme="majorHAnsi" w:hAnsiTheme="majorHAnsi" w:cstheme="majorHAnsi"/>
        </w:rPr>
        <w:t xml:space="preserve">The right-hand panel in </w:t>
      </w:r>
      <w:r w:rsidR="00CF21D5" w:rsidRPr="00CF21D5">
        <w:rPr>
          <w:rFonts w:asciiTheme="majorHAnsi" w:hAnsiTheme="majorHAnsi" w:cstheme="majorHAnsi"/>
        </w:rPr>
        <w:t xml:space="preserve">Figure </w:t>
      </w:r>
      <w:r w:rsidR="00240EF2">
        <w:rPr>
          <w:rFonts w:asciiTheme="majorHAnsi" w:hAnsiTheme="majorHAnsi" w:cstheme="majorHAnsi"/>
        </w:rPr>
        <w:t>3</w:t>
      </w:r>
      <w:r w:rsidR="00CF21D5" w:rsidRPr="00CF21D5">
        <w:rPr>
          <w:rFonts w:asciiTheme="majorHAnsi" w:hAnsiTheme="majorHAnsi" w:cstheme="majorHAnsi"/>
        </w:rPr>
        <w:t xml:space="preserve"> shows </w:t>
      </w:r>
      <w:r w:rsidR="006604A0">
        <w:rPr>
          <w:rFonts w:asciiTheme="majorHAnsi" w:hAnsiTheme="majorHAnsi" w:cstheme="majorHAnsi"/>
        </w:rPr>
        <w:t xml:space="preserve">that farms did not increase capital in response to the minimum wage hike. </w:t>
      </w:r>
      <w:r w:rsidR="00AC432D">
        <w:rPr>
          <w:rFonts w:asciiTheme="majorHAnsi" w:hAnsiTheme="majorHAnsi" w:cstheme="majorHAnsi"/>
        </w:rPr>
        <w:t xml:space="preserve">We therefore rule out </w:t>
      </w:r>
      <w:r w:rsidR="00CF21D5" w:rsidRPr="00CF21D5">
        <w:rPr>
          <w:rFonts w:asciiTheme="majorHAnsi" w:hAnsiTheme="majorHAnsi" w:cstheme="majorHAnsi"/>
        </w:rPr>
        <w:t>significant capital-labour substitution</w:t>
      </w:r>
      <w:r w:rsidR="00760D5F">
        <w:rPr>
          <w:rFonts w:asciiTheme="majorHAnsi" w:hAnsiTheme="majorHAnsi" w:cstheme="majorHAnsi"/>
        </w:rPr>
        <w:t xml:space="preserve">. </w:t>
      </w:r>
    </w:p>
    <w:p w14:paraId="53881B9C" w14:textId="792BD8A6"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Given the results in </w:t>
      </w:r>
      <w:r w:rsidR="00364DC1">
        <w:rPr>
          <w:rFonts w:asciiTheme="majorHAnsi" w:hAnsiTheme="majorHAnsi" w:cstheme="majorHAnsi"/>
        </w:rPr>
        <w:t>F</w:t>
      </w:r>
      <w:r w:rsidRPr="00CF21D5">
        <w:rPr>
          <w:rFonts w:asciiTheme="majorHAnsi" w:hAnsiTheme="majorHAnsi" w:cstheme="majorHAnsi"/>
        </w:rPr>
        <w:t xml:space="preserve">igure </w:t>
      </w:r>
      <w:r w:rsidR="00240EF2">
        <w:rPr>
          <w:rFonts w:asciiTheme="majorHAnsi" w:hAnsiTheme="majorHAnsi" w:cstheme="majorHAnsi"/>
        </w:rPr>
        <w:t>4</w:t>
      </w:r>
      <w:r w:rsidRPr="00CF21D5">
        <w:rPr>
          <w:rFonts w:asciiTheme="majorHAnsi" w:hAnsiTheme="majorHAnsi" w:cstheme="majorHAnsi"/>
        </w:rPr>
        <w:t>, one would expect low</w:t>
      </w:r>
      <w:r w:rsidR="00F837B5">
        <w:rPr>
          <w:rFonts w:asciiTheme="majorHAnsi" w:hAnsiTheme="majorHAnsi" w:cstheme="majorHAnsi"/>
        </w:rPr>
        <w:t xml:space="preserve">er </w:t>
      </w:r>
      <w:r w:rsidRPr="00CF21D5">
        <w:rPr>
          <w:rFonts w:asciiTheme="majorHAnsi" w:hAnsiTheme="majorHAnsi" w:cstheme="majorHAnsi"/>
        </w:rPr>
        <w:t xml:space="preserve">production levels </w:t>
      </w:r>
      <w:r w:rsidR="00F837B5">
        <w:rPr>
          <w:rFonts w:asciiTheme="majorHAnsi" w:hAnsiTheme="majorHAnsi" w:cstheme="majorHAnsi"/>
        </w:rPr>
        <w:t xml:space="preserve">on low-wage farms </w:t>
      </w:r>
      <w:r w:rsidRPr="00CF21D5">
        <w:rPr>
          <w:rFonts w:asciiTheme="majorHAnsi" w:hAnsiTheme="majorHAnsi" w:cstheme="majorHAnsi"/>
        </w:rPr>
        <w:t xml:space="preserve">and </w:t>
      </w:r>
      <w:r w:rsidR="00F837B5">
        <w:rPr>
          <w:rFonts w:asciiTheme="majorHAnsi" w:hAnsiTheme="majorHAnsi" w:cstheme="majorHAnsi"/>
        </w:rPr>
        <w:t xml:space="preserve">with </w:t>
      </w:r>
      <w:proofErr w:type="spellStart"/>
      <w:r w:rsidR="00F837B5">
        <w:rPr>
          <w:rFonts w:asciiTheme="majorHAnsi" w:hAnsiTheme="majorHAnsi" w:cstheme="majorHAnsi"/>
        </w:rPr>
        <w:t>subsequenty</w:t>
      </w:r>
      <w:proofErr w:type="spellEnd"/>
      <w:r w:rsidR="00F837B5">
        <w:rPr>
          <w:rFonts w:asciiTheme="majorHAnsi" w:hAnsiTheme="majorHAnsi" w:cstheme="majorHAnsi"/>
        </w:rPr>
        <w:t xml:space="preserve"> reductions in</w:t>
      </w:r>
      <w:r w:rsidRPr="00CF21D5">
        <w:rPr>
          <w:rFonts w:asciiTheme="majorHAnsi" w:hAnsiTheme="majorHAnsi" w:cstheme="majorHAnsi"/>
        </w:rPr>
        <w:t xml:space="preserve"> revenue and profit</w:t>
      </w:r>
      <w:r w:rsidR="00F837B5">
        <w:rPr>
          <w:rFonts w:asciiTheme="majorHAnsi" w:hAnsiTheme="majorHAnsi" w:cstheme="majorHAnsi"/>
        </w:rPr>
        <w:t>s</w:t>
      </w:r>
      <w:r w:rsidRPr="00CF21D5">
        <w:rPr>
          <w:rFonts w:asciiTheme="majorHAnsi" w:hAnsiTheme="majorHAnsi" w:cstheme="majorHAnsi"/>
        </w:rPr>
        <w:t xml:space="preserve">. However, contrary to our expectations, Figure </w:t>
      </w:r>
      <w:r w:rsidR="00240EF2">
        <w:rPr>
          <w:rFonts w:asciiTheme="majorHAnsi" w:hAnsiTheme="majorHAnsi" w:cstheme="majorHAnsi"/>
        </w:rPr>
        <w:t>5</w:t>
      </w:r>
      <w:r w:rsidRPr="00CF21D5">
        <w:rPr>
          <w:rFonts w:asciiTheme="majorHAnsi" w:hAnsiTheme="majorHAnsi" w:cstheme="majorHAnsi"/>
        </w:rPr>
        <w:t xml:space="preserve"> shows that the minimum-wage hike did not significantly impact revenues</w:t>
      </w:r>
      <w:r w:rsidR="00DB2A73">
        <w:rPr>
          <w:rFonts w:asciiTheme="majorHAnsi" w:hAnsiTheme="majorHAnsi" w:cstheme="majorHAnsi"/>
        </w:rPr>
        <w:t xml:space="preserve">. </w:t>
      </w:r>
      <w:r w:rsidR="00E0028B">
        <w:rPr>
          <w:rFonts w:asciiTheme="majorHAnsi" w:hAnsiTheme="majorHAnsi" w:cstheme="majorHAnsi"/>
        </w:rPr>
        <w:t xml:space="preserve"> </w:t>
      </w:r>
      <w:r w:rsidR="00F837B5">
        <w:rPr>
          <w:rFonts w:asciiTheme="majorHAnsi" w:hAnsiTheme="majorHAnsi" w:cstheme="majorHAnsi"/>
        </w:rPr>
        <w:t>W</w:t>
      </w:r>
      <w:r w:rsidRPr="00CF21D5">
        <w:rPr>
          <w:rFonts w:asciiTheme="majorHAnsi" w:hAnsiTheme="majorHAnsi" w:cstheme="majorHAnsi"/>
        </w:rPr>
        <w:t xml:space="preserve">ith fewer workers and no change in fixed capital expenditure, low-wage farms maintained their pre-policy levels of revenue. The increase in revenue per worker suggests </w:t>
      </w:r>
      <w:r w:rsidR="00F837B5">
        <w:rPr>
          <w:rFonts w:asciiTheme="majorHAnsi" w:hAnsiTheme="majorHAnsi" w:cstheme="majorHAnsi"/>
        </w:rPr>
        <w:t xml:space="preserve">that </w:t>
      </w:r>
      <w:r w:rsidRPr="00CF21D5">
        <w:rPr>
          <w:rFonts w:asciiTheme="majorHAnsi" w:hAnsiTheme="majorHAnsi" w:cstheme="majorHAnsi"/>
        </w:rPr>
        <w:t>labour productivity</w:t>
      </w:r>
      <w:r w:rsidR="00F837B5">
        <w:rPr>
          <w:rFonts w:asciiTheme="majorHAnsi" w:hAnsiTheme="majorHAnsi" w:cstheme="majorHAnsi"/>
        </w:rPr>
        <w:t xml:space="preserve"> increased</w:t>
      </w:r>
      <w:r w:rsidRPr="00CF21D5">
        <w:rPr>
          <w:rFonts w:asciiTheme="majorHAnsi" w:hAnsiTheme="majorHAnsi" w:cstheme="majorHAnsi"/>
        </w:rPr>
        <w:t xml:space="preserve"> among the</w:t>
      </w:r>
      <w:r w:rsidR="00F837B5">
        <w:rPr>
          <w:rFonts w:asciiTheme="majorHAnsi" w:hAnsiTheme="majorHAnsi" w:cstheme="majorHAnsi"/>
        </w:rPr>
        <w:t>se</w:t>
      </w:r>
      <w:r w:rsidRPr="00CF21D5">
        <w:rPr>
          <w:rFonts w:asciiTheme="majorHAnsi" w:hAnsiTheme="majorHAnsi" w:cstheme="majorHAnsi"/>
        </w:rPr>
        <w:t xml:space="preserve"> low-wage farms. </w:t>
      </w:r>
      <w:r w:rsidR="00F837B5">
        <w:rPr>
          <w:rFonts w:asciiTheme="majorHAnsi" w:hAnsiTheme="majorHAnsi" w:cstheme="majorHAnsi"/>
        </w:rPr>
        <w:t>One possible way in which</w:t>
      </w:r>
      <w:r w:rsidRPr="00CF21D5">
        <w:rPr>
          <w:rFonts w:asciiTheme="majorHAnsi" w:hAnsiTheme="majorHAnsi" w:cstheme="majorHAnsi"/>
        </w:rPr>
        <w:t xml:space="preserve"> farm</w:t>
      </w:r>
      <w:r w:rsidR="00F837B5">
        <w:rPr>
          <w:rFonts w:asciiTheme="majorHAnsi" w:hAnsiTheme="majorHAnsi" w:cstheme="majorHAnsi"/>
        </w:rPr>
        <w:t>s could</w:t>
      </w:r>
      <w:r w:rsidRPr="00CF21D5">
        <w:rPr>
          <w:rFonts w:asciiTheme="majorHAnsi" w:hAnsiTheme="majorHAnsi" w:cstheme="majorHAnsi"/>
        </w:rPr>
        <w:t xml:space="preserve"> achieve increased efficiency </w:t>
      </w:r>
      <w:r w:rsidR="00F837B5">
        <w:rPr>
          <w:rFonts w:asciiTheme="majorHAnsi" w:hAnsiTheme="majorHAnsi" w:cstheme="majorHAnsi"/>
        </w:rPr>
        <w:t xml:space="preserve">was </w:t>
      </w:r>
      <w:r w:rsidRPr="00CF21D5">
        <w:rPr>
          <w:rFonts w:asciiTheme="majorHAnsi" w:hAnsiTheme="majorHAnsi" w:cstheme="majorHAnsi"/>
        </w:rPr>
        <w:t xml:space="preserve">by laying off less productive workers and </w:t>
      </w:r>
      <w:r w:rsidR="00F314E8">
        <w:rPr>
          <w:rFonts w:asciiTheme="majorHAnsi" w:hAnsiTheme="majorHAnsi" w:cstheme="majorHAnsi"/>
        </w:rPr>
        <w:t>retaining</w:t>
      </w:r>
      <w:r w:rsidRPr="00CF21D5">
        <w:rPr>
          <w:rFonts w:asciiTheme="majorHAnsi" w:hAnsiTheme="majorHAnsi" w:cstheme="majorHAnsi"/>
        </w:rPr>
        <w:t xml:space="preserve"> more productive </w:t>
      </w:r>
      <w:r w:rsidR="00F314E8">
        <w:rPr>
          <w:rFonts w:asciiTheme="majorHAnsi" w:hAnsiTheme="majorHAnsi" w:cstheme="majorHAnsi"/>
        </w:rPr>
        <w:t>workers</w:t>
      </w:r>
      <w:r w:rsidRPr="00CF21D5">
        <w:rPr>
          <w:rFonts w:asciiTheme="majorHAnsi" w:hAnsiTheme="majorHAnsi" w:cstheme="majorHAnsi"/>
        </w:rPr>
        <w:t xml:space="preserve">.   </w:t>
      </w:r>
    </w:p>
    <w:p w14:paraId="27980ADD" w14:textId="77777777" w:rsidR="00CF21D5" w:rsidRPr="00CF21D5" w:rsidRDefault="00CF21D5"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599"/>
      </w:tblGrid>
      <w:tr w:rsidR="00CF21D5" w:rsidRPr="00CF21D5" w14:paraId="13EA2DC4" w14:textId="77777777" w:rsidTr="00512434">
        <w:tc>
          <w:tcPr>
            <w:tcW w:w="9016" w:type="dxa"/>
            <w:gridSpan w:val="2"/>
          </w:tcPr>
          <w:p w14:paraId="0EE575F0" w14:textId="36E77008"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Figure</w:t>
            </w:r>
            <w:r w:rsidR="00240EF2">
              <w:rPr>
                <w:rFonts w:asciiTheme="majorHAnsi" w:hAnsiTheme="majorHAnsi" w:cstheme="majorHAnsi"/>
              </w:rPr>
              <w:t xml:space="preserve"> 5</w:t>
            </w:r>
            <w:r w:rsidRPr="00CF21D5">
              <w:rPr>
                <w:rFonts w:asciiTheme="majorHAnsi" w:hAnsiTheme="majorHAnsi" w:cstheme="majorHAnsi"/>
              </w:rPr>
              <w:t xml:space="preserve">: Effect of minimum wage hike on </w:t>
            </w:r>
            <w:r w:rsidR="0099020B">
              <w:rPr>
                <w:rFonts w:asciiTheme="majorHAnsi" w:hAnsiTheme="majorHAnsi" w:cstheme="majorHAnsi"/>
              </w:rPr>
              <w:t>r</w:t>
            </w:r>
            <w:r w:rsidRPr="00CF21D5">
              <w:rPr>
                <w:rFonts w:asciiTheme="majorHAnsi" w:hAnsiTheme="majorHAnsi" w:cstheme="majorHAnsi"/>
              </w:rPr>
              <w:t>evenue and</w:t>
            </w:r>
            <w:r w:rsidR="00264CF0">
              <w:rPr>
                <w:rFonts w:asciiTheme="majorHAnsi" w:hAnsiTheme="majorHAnsi" w:cstheme="majorHAnsi"/>
              </w:rPr>
              <w:t xml:space="preserve"> revenue per worker</w:t>
            </w:r>
          </w:p>
        </w:tc>
      </w:tr>
      <w:tr w:rsidR="00264CF0" w:rsidRPr="00CF21D5" w14:paraId="7D53AB98" w14:textId="77777777" w:rsidTr="00512434">
        <w:trPr>
          <w:trHeight w:val="2917"/>
        </w:trPr>
        <w:tc>
          <w:tcPr>
            <w:tcW w:w="4422" w:type="dxa"/>
          </w:tcPr>
          <w:p w14:paraId="19EA66D0" w14:textId="67C1B40D" w:rsidR="00CF21D5" w:rsidRPr="00CF21D5" w:rsidRDefault="00264CF0" w:rsidP="00CF21D5">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765ADA93" wp14:editId="107F2E8F">
                  <wp:extent cx="2786217" cy="1857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1944" cy="1867859"/>
                          </a:xfrm>
                          <a:prstGeom prst="rect">
                            <a:avLst/>
                          </a:prstGeom>
                        </pic:spPr>
                      </pic:pic>
                    </a:graphicData>
                  </a:graphic>
                </wp:inline>
              </w:drawing>
            </w:r>
          </w:p>
        </w:tc>
        <w:tc>
          <w:tcPr>
            <w:tcW w:w="4594" w:type="dxa"/>
          </w:tcPr>
          <w:p w14:paraId="5076EC4A" w14:textId="3708E04D" w:rsidR="00CF21D5" w:rsidRPr="00CF21D5" w:rsidRDefault="00264CF0"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1526959B" wp14:editId="30762279">
                  <wp:extent cx="2900523"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8291" cy="1945420"/>
                          </a:xfrm>
                          <a:prstGeom prst="rect">
                            <a:avLst/>
                          </a:prstGeom>
                        </pic:spPr>
                      </pic:pic>
                    </a:graphicData>
                  </a:graphic>
                </wp:inline>
              </w:drawing>
            </w:r>
          </w:p>
        </w:tc>
      </w:tr>
      <w:tr w:rsidR="00CF21D5" w:rsidRPr="00CF21D5" w14:paraId="729C8C16" w14:textId="77777777" w:rsidTr="00512434">
        <w:tc>
          <w:tcPr>
            <w:tcW w:w="9016" w:type="dxa"/>
            <w:gridSpan w:val="2"/>
          </w:tcPr>
          <w:p w14:paraId="0AC90C46" w14:textId="41C3D224" w:rsidR="00DA2A22" w:rsidRDefault="00DA2A22"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DA2A22">
              <w:rPr>
                <w:rFonts w:asciiTheme="majorHAnsi" w:hAnsiTheme="majorHAnsi" w:cstheme="majorHAnsi"/>
                <w:sz w:val="18"/>
                <w:szCs w:val="18"/>
              </w:rPr>
              <w:t>Figure 5 shows the evolution of sales revenue and revenue per-workers after the minimum wage hike. The results are weighted by farm size. See the regression table in Appendix A to compare the results from the weighted and unweighted models.</w:t>
            </w:r>
          </w:p>
          <w:p w14:paraId="7EC5500A" w14:textId="3E59817A" w:rsidR="00CF21D5" w:rsidRPr="00512434" w:rsidRDefault="00CF21D5"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Source:</w:t>
            </w:r>
            <w:r w:rsidRPr="00512434">
              <w:rPr>
                <w:rFonts w:asciiTheme="majorHAnsi" w:hAnsiTheme="majorHAnsi" w:cstheme="majorHAnsi"/>
                <w:sz w:val="18"/>
                <w:szCs w:val="18"/>
              </w:rPr>
              <w:t xml:space="preserve"> Authors computations from own datasets based on National Treasury and UNU-WIDER (2021)</w:t>
            </w:r>
          </w:p>
        </w:tc>
      </w:tr>
    </w:tbl>
    <w:p w14:paraId="5DDEAB4F" w14:textId="7B5FF09C" w:rsidR="00CF21D5" w:rsidRPr="00CF21D5" w:rsidRDefault="00CF21D5" w:rsidP="00CF21D5">
      <w:pPr>
        <w:spacing w:line="360" w:lineRule="auto"/>
        <w:jc w:val="both"/>
        <w:rPr>
          <w:rFonts w:asciiTheme="majorHAnsi" w:hAnsiTheme="majorHAnsi" w:cstheme="majorHAnsi"/>
        </w:rPr>
      </w:pPr>
    </w:p>
    <w:p w14:paraId="425EDA7A" w14:textId="41976ED2" w:rsidR="00CF21D5" w:rsidRPr="001975D0" w:rsidRDefault="00CF21D5" w:rsidP="001975D0">
      <w:pPr>
        <w:pStyle w:val="a6"/>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Robustness</w:t>
      </w:r>
      <w:r w:rsidRPr="001975D0">
        <w:rPr>
          <w:rFonts w:asciiTheme="majorHAnsi" w:hAnsiTheme="majorHAnsi" w:cstheme="majorHAnsi"/>
        </w:rPr>
        <w:t xml:space="preserve"> </w:t>
      </w:r>
      <w:r w:rsidRPr="001975D0">
        <w:rPr>
          <w:rFonts w:asciiTheme="majorHAnsi" w:hAnsiTheme="majorHAnsi" w:cstheme="majorHAnsi"/>
          <w:b/>
          <w:bCs/>
        </w:rPr>
        <w:t>Analysis</w:t>
      </w:r>
    </w:p>
    <w:p w14:paraId="4BF05FEC" w14:textId="1993D9B2"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Our results show significant employment cuts among low-wage farms following an extensive and persistent minimum wage increase. </w:t>
      </w:r>
      <w:commentRangeStart w:id="256"/>
      <w:r w:rsidRPr="00CF21D5">
        <w:rPr>
          <w:rFonts w:asciiTheme="majorHAnsi" w:hAnsiTheme="majorHAnsi" w:cstheme="majorHAnsi"/>
        </w:rPr>
        <w:t xml:space="preserve">While </w:t>
      </w:r>
      <w:r w:rsidR="00F314E8">
        <w:rPr>
          <w:rFonts w:asciiTheme="majorHAnsi" w:hAnsiTheme="majorHAnsi" w:cstheme="majorHAnsi"/>
        </w:rPr>
        <w:t>Figure 4</w:t>
      </w:r>
      <w:r w:rsidRPr="00CF21D5">
        <w:rPr>
          <w:rFonts w:asciiTheme="majorHAnsi" w:hAnsiTheme="majorHAnsi" w:cstheme="majorHAnsi"/>
        </w:rPr>
        <w:t xml:space="preserve"> shows that the common trend assumption holds</w:t>
      </w:r>
      <w:commentRangeEnd w:id="256"/>
      <w:r w:rsidR="00406276">
        <w:rPr>
          <w:rStyle w:val="af1"/>
        </w:rPr>
        <w:commentReference w:id="256"/>
      </w:r>
      <w:r w:rsidRPr="00CF21D5">
        <w:rPr>
          <w:rFonts w:asciiTheme="majorHAnsi" w:hAnsiTheme="majorHAnsi" w:cstheme="majorHAnsi"/>
        </w:rPr>
        <w:t xml:space="preserve">, the common practice is to conduct a placebo test to check the robustness of the results. Many studies check the robustness of their findings by conducting a horizontal placebo test where they introduce the treatment before the event date and check out for policy effects in their outcome variables. A policy effect in the outcome variable during a placebo test casts doubts on the validity of the results; it </w:t>
      </w:r>
      <w:r w:rsidR="00FA614B">
        <w:rPr>
          <w:rFonts w:asciiTheme="majorHAnsi" w:hAnsiTheme="majorHAnsi" w:cstheme="majorHAnsi"/>
        </w:rPr>
        <w:t>indicates</w:t>
      </w:r>
      <w:r w:rsidR="00FA614B" w:rsidRPr="00CF21D5">
        <w:rPr>
          <w:rFonts w:asciiTheme="majorHAnsi" w:hAnsiTheme="majorHAnsi" w:cstheme="majorHAnsi"/>
        </w:rPr>
        <w:t xml:space="preserve"> </w:t>
      </w:r>
      <w:r w:rsidRPr="00CF21D5">
        <w:rPr>
          <w:rFonts w:asciiTheme="majorHAnsi" w:hAnsiTheme="majorHAnsi" w:cstheme="majorHAnsi"/>
        </w:rPr>
        <w:t xml:space="preserve">that the results are driven by a variable other than the treatment variable. </w:t>
      </w:r>
    </w:p>
    <w:p w14:paraId="1C6ED6E7" w14:textId="581336F0" w:rsidR="00CF21D5" w:rsidRPr="00CF21D5" w:rsidRDefault="00CF21D5" w:rsidP="00CF21D5">
      <w:pPr>
        <w:spacing w:line="360" w:lineRule="auto"/>
        <w:jc w:val="both"/>
        <w:rPr>
          <w:rFonts w:asciiTheme="majorHAnsi" w:hAnsiTheme="majorHAnsi" w:cstheme="majorHAnsi"/>
        </w:rPr>
      </w:pPr>
      <w:commentRangeStart w:id="257"/>
      <w:r w:rsidRPr="00CF21D5">
        <w:rPr>
          <w:rFonts w:asciiTheme="majorHAnsi" w:hAnsiTheme="majorHAnsi" w:cstheme="majorHAnsi"/>
        </w:rPr>
        <w:t xml:space="preserve">Our sample only has two years in the pre-policy period; therefore, conducting a horizontal placebo test will be impossible. </w:t>
      </w:r>
      <w:commentRangeEnd w:id="257"/>
      <w:r w:rsidR="00F206E7">
        <w:rPr>
          <w:rStyle w:val="af1"/>
        </w:rPr>
        <w:commentReference w:id="257"/>
      </w:r>
      <w:r w:rsidRPr="00CF21D5">
        <w:rPr>
          <w:rFonts w:asciiTheme="majorHAnsi" w:hAnsiTheme="majorHAnsi" w:cstheme="majorHAnsi"/>
        </w:rPr>
        <w:t>We, however, can conduct a vertical placebo test by running our model on a sample of high-wage farms (i.e., least affected farms).</w:t>
      </w:r>
      <w:r w:rsidR="00686996">
        <w:rPr>
          <w:rFonts w:asciiTheme="majorHAnsi" w:hAnsiTheme="majorHAnsi" w:cstheme="majorHAnsi"/>
        </w:rPr>
        <w:t xml:space="preserve"> To create our placebo </w:t>
      </w:r>
      <w:proofErr w:type="gramStart"/>
      <w:r w:rsidR="00686996">
        <w:rPr>
          <w:rFonts w:asciiTheme="majorHAnsi" w:hAnsiTheme="majorHAnsi" w:cstheme="majorHAnsi"/>
        </w:rPr>
        <w:t>sample</w:t>
      </w:r>
      <w:proofErr w:type="gramEnd"/>
      <w:r w:rsidR="00686996">
        <w:rPr>
          <w:rFonts w:asciiTheme="majorHAnsi" w:hAnsiTheme="majorHAnsi" w:cstheme="majorHAnsi"/>
        </w:rPr>
        <w:t xml:space="preserve"> we restricted our sample to farms above the 75</w:t>
      </w:r>
      <w:r w:rsidR="00686996" w:rsidRPr="00512434">
        <w:rPr>
          <w:rFonts w:asciiTheme="majorHAnsi" w:hAnsiTheme="majorHAnsi" w:cstheme="majorHAnsi"/>
          <w:vertAlign w:val="superscript"/>
        </w:rPr>
        <w:t>th</w:t>
      </w:r>
      <w:r w:rsidR="00686996">
        <w:rPr>
          <w:rFonts w:asciiTheme="majorHAnsi" w:hAnsiTheme="majorHAnsi" w:cstheme="majorHAnsi"/>
        </w:rPr>
        <w:t xml:space="preserve"> percentile of labour cost in the pre-policy period. </w:t>
      </w:r>
      <w:r w:rsidR="006E5600" w:rsidRPr="006E5600">
        <w:rPr>
          <w:rFonts w:asciiTheme="majorHAnsi" w:hAnsiTheme="majorHAnsi" w:cstheme="majorHAnsi"/>
        </w:rPr>
        <w:t>Our placebo sample has 1,884 farms, and there is still some variation in treatment variables (i.e., a fraction of affected workers).</w:t>
      </w:r>
    </w:p>
    <w:tbl>
      <w:tblPr>
        <w:tblStyle w:val="TableGrid1"/>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CF21D5" w:rsidRPr="00CF21D5" w14:paraId="2C3D0346" w14:textId="77777777" w:rsidTr="00512434">
        <w:trPr>
          <w:trHeight w:val="374"/>
        </w:trPr>
        <w:tc>
          <w:tcPr>
            <w:tcW w:w="9211" w:type="dxa"/>
          </w:tcPr>
          <w:p w14:paraId="53A9981A" w14:textId="0790DD96" w:rsidR="00CF21D5" w:rsidRPr="00CF21D5" w:rsidRDefault="00CF21D5"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sidR="00240EF2">
              <w:rPr>
                <w:rFonts w:asciiTheme="majorHAnsi" w:hAnsiTheme="majorHAnsi" w:cstheme="majorHAnsi"/>
              </w:rPr>
              <w:t>6</w:t>
            </w:r>
            <w:r w:rsidRPr="00CF21D5">
              <w:rPr>
                <w:rFonts w:asciiTheme="majorHAnsi" w:hAnsiTheme="majorHAnsi" w:cstheme="majorHAnsi"/>
              </w:rPr>
              <w:t>: Placebo test: Effect of minimum wage hike on high</w:t>
            </w:r>
            <w:r w:rsidR="00240EF2">
              <w:rPr>
                <w:rFonts w:asciiTheme="majorHAnsi" w:hAnsiTheme="majorHAnsi" w:cstheme="majorHAnsi"/>
              </w:rPr>
              <w:t xml:space="preserve"> </w:t>
            </w:r>
            <w:r w:rsidRPr="00CF21D5">
              <w:rPr>
                <w:rFonts w:asciiTheme="majorHAnsi" w:hAnsiTheme="majorHAnsi" w:cstheme="majorHAnsi"/>
              </w:rPr>
              <w:t>-wage farms</w:t>
            </w:r>
          </w:p>
        </w:tc>
      </w:tr>
      <w:tr w:rsidR="00CF21D5" w:rsidRPr="00CF21D5" w14:paraId="6CBCC8B2" w14:textId="77777777" w:rsidTr="00512434">
        <w:trPr>
          <w:trHeight w:val="4191"/>
        </w:trPr>
        <w:tc>
          <w:tcPr>
            <w:tcW w:w="9211" w:type="dxa"/>
          </w:tcPr>
          <w:p w14:paraId="3BB36880" w14:textId="7F8E7F81" w:rsidR="00CF21D5" w:rsidRPr="00CF21D5" w:rsidRDefault="00607240" w:rsidP="00512434">
            <w:pPr>
              <w:spacing w:line="360" w:lineRule="auto"/>
              <w:jc w:val="center"/>
              <w:rPr>
                <w:rFonts w:asciiTheme="majorHAnsi" w:hAnsiTheme="majorHAnsi" w:cstheme="majorHAnsi"/>
                <w:b/>
                <w:bCs/>
                <w:noProof/>
              </w:rPr>
            </w:pPr>
            <w:r>
              <w:rPr>
                <w:rFonts w:asciiTheme="majorHAnsi" w:hAnsiTheme="majorHAnsi" w:cstheme="majorHAnsi"/>
                <w:b/>
                <w:bCs/>
                <w:noProof/>
              </w:rPr>
              <w:drawing>
                <wp:inline distT="0" distB="0" distL="0" distR="0" wp14:anchorId="4A124486" wp14:editId="032DB74B">
                  <wp:extent cx="4186470" cy="2790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198575" cy="2798894"/>
                          </a:xfrm>
                          <a:prstGeom prst="rect">
                            <a:avLst/>
                          </a:prstGeom>
                        </pic:spPr>
                      </pic:pic>
                    </a:graphicData>
                  </a:graphic>
                </wp:inline>
              </w:drawing>
            </w:r>
          </w:p>
        </w:tc>
      </w:tr>
      <w:tr w:rsidR="00CF21D5" w:rsidRPr="00CF21D5" w14:paraId="4FBF2B56" w14:textId="77777777" w:rsidTr="00512434">
        <w:trPr>
          <w:trHeight w:val="2124"/>
        </w:trPr>
        <w:tc>
          <w:tcPr>
            <w:tcW w:w="9211" w:type="dxa"/>
          </w:tcPr>
          <w:p w14:paraId="7F7CD163" w14:textId="76258B8C" w:rsidR="008C7478" w:rsidRPr="00512434" w:rsidRDefault="008C7478"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512434">
              <w:rPr>
                <w:rFonts w:asciiTheme="majorHAnsi" w:hAnsiTheme="majorHAnsi" w:cstheme="majorHAnsi"/>
                <w:sz w:val="18"/>
                <w:szCs w:val="18"/>
              </w:rPr>
              <w:t xml:space="preserve">Figure 6 shows the evolution of employment for farms above the 75th percentile of the pre-policy labour cost distribution. Appendix B presents a regression table showing estimate results foe employment and other outcome variables.  </w:t>
            </w:r>
          </w:p>
          <w:p w14:paraId="216C3879" w14:textId="6B8C4696" w:rsidR="00CF21D5" w:rsidRPr="00CF21D5" w:rsidRDefault="00CF21D5" w:rsidP="00CF21D5">
            <w:pPr>
              <w:spacing w:line="360" w:lineRule="auto"/>
              <w:jc w:val="both"/>
              <w:rPr>
                <w:rFonts w:asciiTheme="majorHAnsi" w:hAnsiTheme="majorHAnsi" w:cstheme="majorHAnsi"/>
              </w:rPr>
            </w:pPr>
            <w:r w:rsidRPr="00512434">
              <w:rPr>
                <w:rFonts w:asciiTheme="majorHAnsi" w:hAnsiTheme="majorHAnsi" w:cstheme="majorHAnsi"/>
                <w:b/>
                <w:bCs/>
              </w:rPr>
              <w:t>S</w:t>
            </w:r>
            <w:r w:rsidRPr="00512434">
              <w:rPr>
                <w:rFonts w:asciiTheme="majorHAnsi" w:hAnsiTheme="majorHAnsi" w:cstheme="majorHAnsi"/>
                <w:b/>
                <w:bCs/>
                <w:sz w:val="18"/>
                <w:szCs w:val="18"/>
              </w:rPr>
              <w:t>ource:</w:t>
            </w:r>
            <w:r w:rsidRPr="00512434">
              <w:rPr>
                <w:rFonts w:asciiTheme="majorHAnsi" w:hAnsiTheme="majorHAnsi" w:cstheme="majorHAnsi"/>
                <w:sz w:val="18"/>
                <w:szCs w:val="18"/>
              </w:rPr>
              <w:t xml:space="preserve"> Authors computations from own datasets based on National Treasury and UNU-WIDER (2021)</w:t>
            </w:r>
          </w:p>
        </w:tc>
      </w:tr>
    </w:tbl>
    <w:p w14:paraId="18979717" w14:textId="18BE6B41" w:rsidR="00CF21D5" w:rsidRPr="00CF21D5" w:rsidRDefault="00CF21D5" w:rsidP="00CF21D5">
      <w:pPr>
        <w:spacing w:line="360" w:lineRule="auto"/>
        <w:jc w:val="both"/>
        <w:rPr>
          <w:rFonts w:asciiTheme="majorHAnsi" w:hAnsiTheme="majorHAnsi" w:cstheme="majorHAnsi"/>
        </w:rPr>
      </w:pPr>
      <w:r w:rsidRPr="00CF21D5">
        <w:rPr>
          <w:rFonts w:asciiTheme="majorHAnsi" w:hAnsiTheme="majorHAnsi" w:cstheme="majorHAnsi"/>
        </w:rPr>
        <w:t xml:space="preserve">Figure </w:t>
      </w:r>
      <w:r w:rsidR="00C74B17">
        <w:rPr>
          <w:rFonts w:asciiTheme="majorHAnsi" w:hAnsiTheme="majorHAnsi" w:cstheme="majorHAnsi"/>
        </w:rPr>
        <w:t>6</w:t>
      </w:r>
      <w:r w:rsidRPr="00CF21D5">
        <w:rPr>
          <w:rFonts w:asciiTheme="majorHAnsi" w:hAnsiTheme="majorHAnsi" w:cstheme="majorHAnsi"/>
        </w:rPr>
        <w:t xml:space="preserve"> shows the employment outcome results when we estimate our model on a sample of high-wage firms, and we do not observe a policy effect on employment</w:t>
      </w:r>
      <w:r w:rsidR="00C74B17">
        <w:rPr>
          <w:rFonts w:asciiTheme="majorHAnsi" w:hAnsiTheme="majorHAnsi" w:cstheme="majorHAnsi"/>
        </w:rPr>
        <w:t xml:space="preserve"> (See appendix B for a regression table with the results obtained from the placebo sample)</w:t>
      </w:r>
      <w:r w:rsidRPr="00CF21D5">
        <w:rPr>
          <w:rFonts w:asciiTheme="majorHAnsi" w:hAnsiTheme="majorHAnsi" w:cstheme="majorHAnsi"/>
        </w:rPr>
        <w:t xml:space="preserve">. </w:t>
      </w:r>
      <w:commentRangeStart w:id="258"/>
      <w:r w:rsidRPr="00CF21D5">
        <w:rPr>
          <w:rFonts w:asciiTheme="majorHAnsi" w:hAnsiTheme="majorHAnsi" w:cstheme="majorHAnsi"/>
        </w:rPr>
        <w:t xml:space="preserve">This outcome of our placebo test gives us confidence that the change in the minimum wage legislation drives our reported results.  </w:t>
      </w:r>
      <w:commentRangeEnd w:id="258"/>
      <w:r w:rsidR="00F206E7">
        <w:rPr>
          <w:rStyle w:val="af1"/>
        </w:rPr>
        <w:commentReference w:id="258"/>
      </w:r>
    </w:p>
    <w:p w14:paraId="787EEECA" w14:textId="6A298D72" w:rsidR="001975D0" w:rsidRPr="00E75CEB" w:rsidRDefault="00E75CEB" w:rsidP="00CF21D5">
      <w:pPr>
        <w:spacing w:line="360" w:lineRule="auto"/>
        <w:jc w:val="both"/>
        <w:rPr>
          <w:rFonts w:asciiTheme="majorHAnsi" w:hAnsiTheme="majorHAnsi" w:cstheme="majorHAnsi"/>
        </w:rPr>
      </w:pPr>
      <w:r>
        <w:rPr>
          <w:rFonts w:asciiTheme="majorHAnsi" w:hAnsiTheme="majorHAnsi" w:cstheme="majorHAnsi"/>
        </w:rPr>
        <w:t xml:space="preserve">More research is required to understand how firm survival and exit contributes to the trends we observe. It is possible that farms that exited our sample were on a downward revenue trajectory, so that reductions in profitability could nevertheless have presented as an adjustment mechanism. </w:t>
      </w:r>
    </w:p>
    <w:p w14:paraId="0A8C112B" w14:textId="26A9368A" w:rsidR="00CF21D5" w:rsidRPr="001975D0" w:rsidRDefault="00CF21D5" w:rsidP="001975D0">
      <w:pPr>
        <w:pStyle w:val="a6"/>
        <w:numPr>
          <w:ilvl w:val="0"/>
          <w:numId w:val="6"/>
        </w:numPr>
        <w:spacing w:line="360" w:lineRule="auto"/>
        <w:jc w:val="both"/>
        <w:rPr>
          <w:rFonts w:asciiTheme="majorHAnsi" w:hAnsiTheme="majorHAnsi" w:cstheme="majorHAnsi"/>
          <w:b/>
          <w:bCs/>
        </w:rPr>
      </w:pPr>
      <w:r w:rsidRPr="001975D0">
        <w:rPr>
          <w:rFonts w:asciiTheme="majorHAnsi" w:hAnsiTheme="majorHAnsi" w:cstheme="majorHAnsi"/>
          <w:b/>
          <w:bCs/>
        </w:rPr>
        <w:t>Conclusion</w:t>
      </w:r>
    </w:p>
    <w:p w14:paraId="5D7DFCF6" w14:textId="39FE1FB0" w:rsidR="00FB5E1F" w:rsidRDefault="00CF21D5" w:rsidP="00CF21D5">
      <w:pPr>
        <w:spacing w:line="360" w:lineRule="auto"/>
        <w:jc w:val="both"/>
        <w:rPr>
          <w:rFonts w:asciiTheme="majorHAnsi" w:hAnsiTheme="majorHAnsi" w:cstheme="majorHAnsi"/>
          <w:b/>
          <w:bCs/>
        </w:rPr>
      </w:pPr>
      <w:r w:rsidRPr="00CF21D5">
        <w:rPr>
          <w:rFonts w:asciiTheme="majorHAnsi" w:hAnsiTheme="majorHAnsi" w:cstheme="majorHAnsi"/>
        </w:rPr>
        <w:t xml:space="preserve">Our study used unique administrative tax data to investigate the firm-level effects of a significant minimum wage increase on South Africa's farming sector. Our difference-in-differences results do not show evidence of increased total labour costs among </w:t>
      </w:r>
      <w:r w:rsidR="00B520D8">
        <w:rPr>
          <w:rFonts w:asciiTheme="majorHAnsi" w:hAnsiTheme="majorHAnsi" w:cstheme="majorHAnsi"/>
        </w:rPr>
        <w:t>affected</w:t>
      </w:r>
      <w:r w:rsidRPr="00CF21D5">
        <w:rPr>
          <w:rFonts w:asciiTheme="majorHAnsi" w:hAnsiTheme="majorHAnsi" w:cstheme="majorHAnsi"/>
        </w:rPr>
        <w:t xml:space="preserve"> farms. However, we observe a gradual increase in labour cost per employee, driven by an observed decrease in employment levels. </w:t>
      </w:r>
      <w:r w:rsidR="00B520D8" w:rsidRPr="00B520D8">
        <w:rPr>
          <w:rFonts w:asciiTheme="majorHAnsi" w:hAnsiTheme="majorHAnsi" w:cstheme="majorHAnsi"/>
        </w:rPr>
        <w:t xml:space="preserve">This outcome suggests that affected farmers responded to the minimum wage legislation by cutting employment to avoid incurring significant labour costs induced by the newly introduced minimum wage. </w:t>
      </w:r>
      <w:r w:rsidR="00D469AC" w:rsidRPr="00D469AC">
        <w:rPr>
          <w:rFonts w:asciiTheme="majorHAnsi" w:hAnsiTheme="majorHAnsi" w:cstheme="majorHAnsi"/>
        </w:rPr>
        <w:t>We further show that affected farmers maintained their policy revenue levels with fewer workers and pre-policy levels of fixed capital expenditure. Given that farming is a "tradeable" sector, one would expect revenues to either decrease or remain unchanged post the minimum wage hike. However, given that the main adjustment channel was employment, our findings suggest that the minimum-wage legislation had an efficiency-enhancing effect on South Africa's farming sector, possibly attained by terminating jobs of unproductive workers and holding on to more productive workers</w:t>
      </w:r>
      <w:r w:rsidR="00D469AC">
        <w:rPr>
          <w:rFonts w:asciiTheme="majorHAnsi" w:hAnsiTheme="majorHAnsi" w:cstheme="majorHAnsi"/>
        </w:rPr>
        <w:t xml:space="preserve"> to maintain pre-policy revenue levels</w:t>
      </w:r>
      <w:r w:rsidR="00D469AC" w:rsidRPr="00D469AC">
        <w:rPr>
          <w:rFonts w:asciiTheme="majorHAnsi" w:hAnsiTheme="majorHAnsi" w:cstheme="majorHAnsi"/>
        </w:rPr>
        <w:t xml:space="preserve">. </w:t>
      </w:r>
    </w:p>
    <w:p w14:paraId="27FCA552" w14:textId="77777777" w:rsidR="00E96979" w:rsidRPr="00CF21D5" w:rsidRDefault="00E96979" w:rsidP="00CF21D5">
      <w:pPr>
        <w:spacing w:line="360" w:lineRule="auto"/>
        <w:jc w:val="both"/>
        <w:rPr>
          <w:rFonts w:asciiTheme="majorHAnsi" w:hAnsiTheme="majorHAnsi" w:cstheme="majorHAnsi"/>
          <w:b/>
          <w:bCs/>
          <w:lang w:val="en-US"/>
        </w:rPr>
      </w:pPr>
      <w:bookmarkStart w:id="259" w:name="_Hlk96390700"/>
      <w:bookmarkStart w:id="260" w:name="_Hlk129339929"/>
      <w:r w:rsidRPr="00CF21D5">
        <w:rPr>
          <w:rFonts w:asciiTheme="majorHAnsi" w:hAnsiTheme="majorHAnsi" w:cstheme="majorHAnsi"/>
          <w:b/>
          <w:bCs/>
          <w:lang w:val="en-US"/>
        </w:rPr>
        <w:t>References</w:t>
      </w:r>
      <w:bookmarkEnd w:id="259"/>
    </w:p>
    <w:p w14:paraId="225F0CFD" w14:textId="77777777" w:rsidR="00E96979"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Arulampalam</w:t>
      </w:r>
      <w:proofErr w:type="spellEnd"/>
      <w:r w:rsidRPr="00CF21D5">
        <w:rPr>
          <w:rFonts w:asciiTheme="majorHAnsi" w:hAnsiTheme="majorHAnsi" w:cstheme="majorHAnsi"/>
          <w:lang w:val="en-GB"/>
        </w:rPr>
        <w:t xml:space="preserve">, W., Booth, A. and Bryan, L. (2004). ‘Training and the </w:t>
      </w:r>
      <w:proofErr w:type="spellStart"/>
      <w:r w:rsidRPr="00CF21D5">
        <w:rPr>
          <w:rFonts w:asciiTheme="majorHAnsi" w:hAnsiTheme="majorHAnsi" w:cstheme="majorHAnsi"/>
          <w:lang w:val="en-GB"/>
        </w:rPr>
        <w:t>NewMinimum</w:t>
      </w:r>
      <w:proofErr w:type="spellEnd"/>
      <w:r w:rsidRPr="00CF21D5">
        <w:rPr>
          <w:rFonts w:asciiTheme="majorHAnsi" w:hAnsiTheme="majorHAnsi" w:cstheme="majorHAnsi"/>
          <w:lang w:val="en-GB"/>
        </w:rPr>
        <w:t xml:space="preserve"> Wage’. Economic Journal 114(494): C87–C94.</w:t>
      </w:r>
    </w:p>
    <w:p w14:paraId="6756BAD1" w14:textId="54DF8BEE" w:rsidR="00A11BF0" w:rsidRPr="00CF21D5" w:rsidRDefault="00A11BF0" w:rsidP="00CF21D5">
      <w:pPr>
        <w:spacing w:line="360" w:lineRule="auto"/>
        <w:ind w:left="720" w:hanging="720"/>
        <w:jc w:val="both"/>
        <w:rPr>
          <w:rFonts w:asciiTheme="majorHAnsi" w:hAnsiTheme="majorHAnsi" w:cstheme="majorHAnsi"/>
          <w:lang w:val="en-GB"/>
        </w:rPr>
      </w:pPr>
      <w:proofErr w:type="spellStart"/>
      <w:r w:rsidRPr="00A11BF0">
        <w:rPr>
          <w:rFonts w:asciiTheme="majorHAnsi" w:hAnsiTheme="majorHAnsi" w:cstheme="majorHAnsi"/>
          <w:lang w:val="en-GB"/>
        </w:rPr>
        <w:t>Bhorat</w:t>
      </w:r>
      <w:proofErr w:type="spellEnd"/>
      <w:r w:rsidRPr="00A11BF0">
        <w:rPr>
          <w:rFonts w:asciiTheme="majorHAnsi" w:hAnsiTheme="majorHAnsi" w:cstheme="majorHAnsi"/>
          <w:lang w:val="en-GB"/>
        </w:rPr>
        <w:t>, H., Kanbur, R. and Stanwix, B</w:t>
      </w:r>
      <w:r w:rsidR="00E81D47">
        <w:rPr>
          <w:rFonts w:asciiTheme="majorHAnsi" w:hAnsiTheme="majorHAnsi" w:cstheme="majorHAnsi"/>
          <w:lang w:val="en-GB"/>
        </w:rPr>
        <w:t>.</w:t>
      </w:r>
      <w:r w:rsidRPr="00A11BF0">
        <w:rPr>
          <w:rFonts w:asciiTheme="majorHAnsi" w:hAnsiTheme="majorHAnsi" w:cstheme="majorHAnsi"/>
          <w:lang w:val="en-GB"/>
        </w:rPr>
        <w:t xml:space="preserve"> (2017), ‘Minimum Wages in Sub-Saharan Africa: A Primer’. </w:t>
      </w:r>
      <w:r w:rsidRPr="00A11BF0">
        <w:rPr>
          <w:rFonts w:asciiTheme="majorHAnsi" w:hAnsiTheme="majorHAnsi" w:cstheme="majorHAnsi"/>
          <w:i/>
          <w:iCs/>
          <w:lang w:val="en-GB"/>
        </w:rPr>
        <w:t xml:space="preserve">The World Bank Research </w:t>
      </w:r>
      <w:proofErr w:type="gramStart"/>
      <w:r w:rsidRPr="00A11BF0">
        <w:rPr>
          <w:rFonts w:asciiTheme="majorHAnsi" w:hAnsiTheme="majorHAnsi" w:cstheme="majorHAnsi"/>
          <w:i/>
          <w:iCs/>
          <w:lang w:val="en-GB"/>
        </w:rPr>
        <w:t>Observer</w:t>
      </w:r>
      <w:r w:rsidRPr="00A11BF0">
        <w:rPr>
          <w:rFonts w:asciiTheme="majorHAnsi" w:hAnsiTheme="majorHAnsi" w:cstheme="majorHAnsi"/>
          <w:lang w:val="en-GB"/>
        </w:rPr>
        <w:t xml:space="preserve">  32</w:t>
      </w:r>
      <w:proofErr w:type="gramEnd"/>
      <w:r w:rsidRPr="00A11BF0">
        <w:rPr>
          <w:rFonts w:asciiTheme="majorHAnsi" w:hAnsiTheme="majorHAnsi" w:cstheme="majorHAnsi"/>
          <w:lang w:val="en-GB"/>
        </w:rPr>
        <w:t xml:space="preserve">(1): 21–74, </w:t>
      </w:r>
      <w:hyperlink r:id="rId21" w:history="1">
        <w:r w:rsidRPr="00A11BF0">
          <w:rPr>
            <w:rFonts w:asciiTheme="majorHAnsi" w:hAnsiTheme="majorHAnsi" w:cstheme="majorHAnsi"/>
            <w:lang w:val="en-GB"/>
          </w:rPr>
          <w:t>https://doi.org/10.1093/wbro/lkw007</w:t>
        </w:r>
      </w:hyperlink>
    </w:p>
    <w:p w14:paraId="3382035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Boal, W. M., &amp; Ransom, M. R. (1997). Monopsony in the </w:t>
      </w:r>
      <w:proofErr w:type="spellStart"/>
      <w:r w:rsidRPr="00CF21D5">
        <w:rPr>
          <w:rFonts w:asciiTheme="majorHAnsi" w:hAnsiTheme="majorHAnsi" w:cstheme="majorHAnsi"/>
        </w:rPr>
        <w:t>labor</w:t>
      </w:r>
      <w:proofErr w:type="spellEnd"/>
      <w:r w:rsidRPr="00CF21D5">
        <w:rPr>
          <w:rFonts w:asciiTheme="majorHAnsi" w:hAnsiTheme="majorHAnsi" w:cstheme="majorHAnsi"/>
        </w:rPr>
        <w:t xml:space="preserve"> market. </w:t>
      </w:r>
      <w:r w:rsidRPr="00CF21D5">
        <w:rPr>
          <w:rFonts w:asciiTheme="majorHAnsi" w:hAnsiTheme="majorHAnsi" w:cstheme="majorHAnsi"/>
          <w:i/>
          <w:iCs/>
        </w:rPr>
        <w:t>Journal of economic literature</w:t>
      </w:r>
      <w:r w:rsidRPr="00CF21D5">
        <w:rPr>
          <w:rFonts w:asciiTheme="majorHAnsi" w:hAnsiTheme="majorHAnsi" w:cstheme="majorHAnsi"/>
        </w:rPr>
        <w:t>, </w:t>
      </w:r>
      <w:r w:rsidRPr="00CF21D5">
        <w:rPr>
          <w:rFonts w:asciiTheme="majorHAnsi" w:hAnsiTheme="majorHAnsi" w:cstheme="majorHAnsi"/>
          <w:i/>
          <w:iCs/>
        </w:rPr>
        <w:t>35</w:t>
      </w:r>
      <w:r w:rsidRPr="00CF21D5">
        <w:rPr>
          <w:rFonts w:asciiTheme="majorHAnsi" w:hAnsiTheme="majorHAnsi" w:cstheme="majorHAnsi"/>
        </w:rPr>
        <w:t>(1), 86-112.</w:t>
      </w:r>
    </w:p>
    <w:p w14:paraId="1DC76B7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xml:space="preserve">,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xml:space="preserve">, </w:t>
      </w:r>
      <w:r w:rsidRPr="00CF21D5">
        <w:rPr>
          <w:rFonts w:asciiTheme="majorHAnsi" w:hAnsiTheme="majorHAnsi" w:cstheme="majorHAnsi"/>
          <w:i/>
          <w:iCs/>
        </w:rPr>
        <w:t>7</w:t>
      </w:r>
      <w:r w:rsidRPr="00CF21D5">
        <w:rPr>
          <w:rFonts w:asciiTheme="majorHAnsi" w:hAnsiTheme="majorHAnsi" w:cstheme="majorHAnsi"/>
        </w:rPr>
        <w:t>(1), 1-30.</w:t>
      </w:r>
    </w:p>
    <w:p w14:paraId="06717611" w14:textId="7BB1984B"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Bodnár, K., </w:t>
      </w:r>
      <w:proofErr w:type="spellStart"/>
      <w:r w:rsidRPr="00CF21D5">
        <w:rPr>
          <w:rFonts w:asciiTheme="majorHAnsi" w:hAnsiTheme="majorHAnsi" w:cstheme="majorHAnsi"/>
        </w:rPr>
        <w:t>Fadejeva</w:t>
      </w:r>
      <w:proofErr w:type="spellEnd"/>
      <w:r w:rsidRPr="00CF21D5">
        <w:rPr>
          <w:rFonts w:asciiTheme="majorHAnsi" w:hAnsiTheme="majorHAnsi" w:cstheme="majorHAnsi"/>
        </w:rPr>
        <w:t xml:space="preserve">, L., Iordache, S., Malk, L., </w:t>
      </w:r>
      <w:proofErr w:type="spellStart"/>
      <w:r w:rsidRPr="00CF21D5">
        <w:rPr>
          <w:rFonts w:asciiTheme="majorHAnsi" w:hAnsiTheme="majorHAnsi" w:cstheme="majorHAnsi"/>
        </w:rPr>
        <w:t>Paskaleva</w:t>
      </w:r>
      <w:proofErr w:type="spellEnd"/>
      <w:r w:rsidRPr="00CF21D5">
        <w:rPr>
          <w:rFonts w:asciiTheme="majorHAnsi" w:hAnsiTheme="majorHAnsi" w:cstheme="majorHAnsi"/>
        </w:rPr>
        <w:t xml:space="preserve">, D., </w:t>
      </w:r>
      <w:proofErr w:type="spellStart"/>
      <w:r w:rsidRPr="00CF21D5">
        <w:rPr>
          <w:rFonts w:asciiTheme="majorHAnsi" w:hAnsiTheme="majorHAnsi" w:cstheme="majorHAnsi"/>
        </w:rPr>
        <w:t>Pesliakaitė</w:t>
      </w:r>
      <w:proofErr w:type="spellEnd"/>
      <w:r w:rsidRPr="00CF21D5">
        <w:rPr>
          <w:rFonts w:asciiTheme="majorHAnsi" w:hAnsiTheme="majorHAnsi" w:cstheme="majorHAnsi"/>
        </w:rPr>
        <w:t xml:space="preserve">, J., ... &amp; </w:t>
      </w:r>
      <w:proofErr w:type="spellStart"/>
      <w:r w:rsidRPr="00CF21D5">
        <w:rPr>
          <w:rFonts w:asciiTheme="majorHAnsi" w:hAnsiTheme="majorHAnsi" w:cstheme="majorHAnsi"/>
        </w:rPr>
        <w:t>Wyszyński</w:t>
      </w:r>
      <w:proofErr w:type="spellEnd"/>
      <w:r w:rsidRPr="00CF21D5">
        <w:rPr>
          <w:rFonts w:asciiTheme="majorHAnsi" w:hAnsiTheme="majorHAnsi" w:cstheme="majorHAnsi"/>
        </w:rPr>
        <w:t>, R. (2018). How do firms adjust to rises in the minimum wage? Survey evidence from Central and Eastern Europe. </w:t>
      </w:r>
      <w:r w:rsidRPr="00CF21D5">
        <w:rPr>
          <w:rFonts w:asciiTheme="majorHAnsi" w:hAnsiTheme="majorHAnsi" w:cstheme="majorHAnsi"/>
          <w:i/>
          <w:iCs/>
        </w:rPr>
        <w:t xml:space="preserve">IZA Journal of </w:t>
      </w:r>
      <w:proofErr w:type="spellStart"/>
      <w:r w:rsidRPr="00CF21D5">
        <w:rPr>
          <w:rFonts w:asciiTheme="majorHAnsi" w:hAnsiTheme="majorHAnsi" w:cstheme="majorHAnsi"/>
          <w:i/>
          <w:iCs/>
        </w:rPr>
        <w:t>Labor</w:t>
      </w:r>
      <w:proofErr w:type="spellEnd"/>
      <w:r w:rsidRPr="00CF21D5">
        <w:rPr>
          <w:rFonts w:asciiTheme="majorHAnsi" w:hAnsiTheme="majorHAnsi" w:cstheme="majorHAnsi"/>
          <w:i/>
          <w:iCs/>
        </w:rPr>
        <w:t xml:space="preserve"> Policy</w:t>
      </w:r>
      <w:r w:rsidRPr="00CF21D5">
        <w:rPr>
          <w:rFonts w:asciiTheme="majorHAnsi" w:hAnsiTheme="majorHAnsi" w:cstheme="majorHAnsi"/>
        </w:rPr>
        <w:t>, </w:t>
      </w:r>
      <w:r w:rsidRPr="00CF21D5">
        <w:rPr>
          <w:rFonts w:asciiTheme="majorHAnsi" w:hAnsiTheme="majorHAnsi" w:cstheme="majorHAnsi"/>
          <w:i/>
          <w:iCs/>
        </w:rPr>
        <w:t>7</w:t>
      </w:r>
      <w:r w:rsidRPr="00CF21D5">
        <w:rPr>
          <w:rFonts w:asciiTheme="majorHAnsi" w:hAnsiTheme="majorHAnsi" w:cstheme="majorHAnsi"/>
        </w:rPr>
        <w:t>(1), 1-30</w:t>
      </w:r>
    </w:p>
    <w:p w14:paraId="672C62CA" w14:textId="18BDA209" w:rsidR="0025128E" w:rsidRDefault="0025128E" w:rsidP="00CF21D5">
      <w:pPr>
        <w:spacing w:line="360" w:lineRule="auto"/>
        <w:ind w:left="720" w:hanging="720"/>
        <w:jc w:val="both"/>
        <w:rPr>
          <w:rFonts w:asciiTheme="majorHAnsi" w:hAnsiTheme="majorHAnsi" w:cstheme="majorHAnsi"/>
          <w:color w:val="222222"/>
          <w:sz w:val="24"/>
          <w:szCs w:val="24"/>
          <w:shd w:val="clear" w:color="auto" w:fill="FFFFFF"/>
        </w:rPr>
      </w:pPr>
      <w:r w:rsidRPr="00512434">
        <w:rPr>
          <w:rFonts w:asciiTheme="majorHAnsi" w:hAnsiTheme="majorHAnsi" w:cstheme="majorHAnsi"/>
          <w:color w:val="222222"/>
          <w:shd w:val="clear" w:color="auto" w:fill="FFFFFF"/>
        </w:rPr>
        <w:t>Brown, C., Gilroy, C., &amp; Kohen, A. (1982). </w:t>
      </w:r>
      <w:r w:rsidRPr="00512434">
        <w:rPr>
          <w:rFonts w:asciiTheme="majorHAnsi" w:hAnsiTheme="majorHAnsi" w:cstheme="majorHAnsi"/>
          <w:i/>
          <w:iCs/>
          <w:color w:val="222222"/>
          <w:shd w:val="clear" w:color="auto" w:fill="FFFFFF"/>
        </w:rPr>
        <w:t xml:space="preserve">The effect of the minimum wage on employment and </w:t>
      </w:r>
      <w:r w:rsidRPr="00512434">
        <w:rPr>
          <w:rFonts w:asciiTheme="majorHAnsi" w:hAnsiTheme="majorHAnsi" w:cstheme="majorHAnsi"/>
          <w:i/>
          <w:iCs/>
          <w:color w:val="222222"/>
          <w:sz w:val="24"/>
          <w:szCs w:val="24"/>
          <w:shd w:val="clear" w:color="auto" w:fill="FFFFFF"/>
        </w:rPr>
        <w:t>unemployment: a survey</w:t>
      </w:r>
      <w:r w:rsidRPr="00512434">
        <w:rPr>
          <w:rFonts w:asciiTheme="majorHAnsi" w:hAnsiTheme="majorHAnsi" w:cstheme="majorHAnsi"/>
          <w:color w:val="222222"/>
          <w:sz w:val="24"/>
          <w:szCs w:val="24"/>
          <w:shd w:val="clear" w:color="auto" w:fill="FFFFFF"/>
        </w:rPr>
        <w:t> (No. w0846). National Bureau of Economic Research.</w:t>
      </w:r>
    </w:p>
    <w:p w14:paraId="3DFDE5FF" w14:textId="74E4076F" w:rsidR="003D2A30" w:rsidRPr="003D2A30" w:rsidRDefault="003D2A30" w:rsidP="00CF21D5">
      <w:pPr>
        <w:spacing w:line="360" w:lineRule="auto"/>
        <w:ind w:left="720" w:hanging="720"/>
        <w:jc w:val="both"/>
        <w:rPr>
          <w:rFonts w:asciiTheme="majorHAnsi" w:hAnsiTheme="majorHAnsi" w:cstheme="majorHAnsi"/>
          <w:color w:val="222222"/>
          <w:shd w:val="clear" w:color="auto" w:fill="FFFFFF"/>
        </w:rPr>
      </w:pPr>
      <w:r w:rsidRPr="00512434">
        <w:rPr>
          <w:rFonts w:asciiTheme="majorHAnsi" w:hAnsiTheme="majorHAnsi" w:cstheme="majorHAnsi"/>
          <w:color w:val="222222"/>
          <w:shd w:val="clear" w:color="auto" w:fill="FFFFFF"/>
        </w:rPr>
        <w:t xml:space="preserve">Bhaskar, V., &amp; To, T. (1999). Minimum wages for Ronald McDonald monopsonies: A theory of </w:t>
      </w:r>
      <w:proofErr w:type="spellStart"/>
      <w:r w:rsidRPr="00512434">
        <w:rPr>
          <w:rFonts w:asciiTheme="majorHAnsi" w:hAnsiTheme="majorHAnsi" w:cstheme="majorHAnsi"/>
          <w:color w:val="222222"/>
          <w:shd w:val="clear" w:color="auto" w:fill="FFFFFF"/>
        </w:rPr>
        <w:t>monopsonistic</w:t>
      </w:r>
      <w:proofErr w:type="spellEnd"/>
      <w:r w:rsidRPr="00512434">
        <w:rPr>
          <w:rFonts w:asciiTheme="majorHAnsi" w:hAnsiTheme="majorHAnsi" w:cstheme="majorHAnsi"/>
          <w:color w:val="222222"/>
          <w:shd w:val="clear" w:color="auto" w:fill="FFFFFF"/>
        </w:rPr>
        <w:t xml:space="preserve"> competition. </w:t>
      </w:r>
      <w:r w:rsidRPr="00512434">
        <w:rPr>
          <w:rFonts w:asciiTheme="majorHAnsi" w:hAnsiTheme="majorHAnsi" w:cstheme="majorHAnsi"/>
          <w:i/>
          <w:iCs/>
          <w:color w:val="222222"/>
          <w:shd w:val="clear" w:color="auto" w:fill="FFFFFF"/>
        </w:rPr>
        <w:t>The Economic Journal</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109</w:t>
      </w:r>
      <w:r w:rsidRPr="00512434">
        <w:rPr>
          <w:rFonts w:asciiTheme="majorHAnsi" w:hAnsiTheme="majorHAnsi" w:cstheme="majorHAnsi"/>
          <w:color w:val="222222"/>
          <w:shd w:val="clear" w:color="auto" w:fill="FFFFFF"/>
        </w:rPr>
        <w:t>(455), 190-203.</w:t>
      </w:r>
    </w:p>
    <w:p w14:paraId="3C339DA9" w14:textId="6314B001" w:rsidR="0025128E" w:rsidRDefault="0025128E" w:rsidP="00CF21D5">
      <w:pPr>
        <w:spacing w:line="360" w:lineRule="auto"/>
        <w:ind w:left="720" w:hanging="720"/>
        <w:jc w:val="both"/>
        <w:rPr>
          <w:rFonts w:ascii="Arial" w:hAnsi="Arial" w:cs="Arial"/>
          <w:color w:val="222222"/>
          <w:sz w:val="20"/>
          <w:szCs w:val="20"/>
          <w:shd w:val="clear" w:color="auto" w:fill="FFFFFF"/>
        </w:rPr>
      </w:pPr>
      <w:r w:rsidRPr="00512434">
        <w:rPr>
          <w:rFonts w:asciiTheme="majorHAnsi" w:hAnsiTheme="majorHAnsi" w:cstheme="majorHAnsi"/>
          <w:color w:val="222222"/>
          <w:sz w:val="24"/>
          <w:szCs w:val="24"/>
          <w:shd w:val="clear" w:color="auto" w:fill="FFFFFF"/>
        </w:rPr>
        <w:t xml:space="preserve">Card, D., &amp; Krueger, A. B. (1993). Minimum wages and employment: A case study of the </w:t>
      </w:r>
      <w:proofErr w:type="gramStart"/>
      <w:r w:rsidRPr="00512434">
        <w:rPr>
          <w:rFonts w:asciiTheme="majorHAnsi" w:hAnsiTheme="majorHAnsi" w:cstheme="majorHAnsi"/>
          <w:color w:val="222222"/>
          <w:sz w:val="24"/>
          <w:szCs w:val="24"/>
          <w:shd w:val="clear" w:color="auto" w:fill="FFFFFF"/>
        </w:rPr>
        <w:t>fast food</w:t>
      </w:r>
      <w:proofErr w:type="gramEnd"/>
      <w:r w:rsidRPr="00512434">
        <w:rPr>
          <w:rFonts w:asciiTheme="majorHAnsi" w:hAnsiTheme="majorHAnsi" w:cstheme="majorHAnsi"/>
          <w:color w:val="222222"/>
          <w:sz w:val="24"/>
          <w:szCs w:val="24"/>
          <w:shd w:val="clear" w:color="auto" w:fill="FFFFFF"/>
        </w:rPr>
        <w:t xml:space="preserve"> industry in New Jersey and Pennsylvania</w:t>
      </w:r>
      <w:r>
        <w:rPr>
          <w:rFonts w:ascii="Arial" w:hAnsi="Arial" w:cs="Arial"/>
          <w:color w:val="222222"/>
          <w:sz w:val="20"/>
          <w:szCs w:val="20"/>
          <w:shd w:val="clear" w:color="auto" w:fill="FFFFFF"/>
        </w:rPr>
        <w:t>.</w:t>
      </w:r>
    </w:p>
    <w:p w14:paraId="7E16E370" w14:textId="77777777" w:rsidR="00A11BF0" w:rsidRPr="00A11BF0" w:rsidRDefault="00A11BF0" w:rsidP="00A11BF0">
      <w:pPr>
        <w:spacing w:after="0" w:line="240" w:lineRule="auto"/>
        <w:ind w:left="720" w:hanging="720"/>
        <w:rPr>
          <w:rFonts w:asciiTheme="majorHAnsi" w:hAnsiTheme="majorHAnsi" w:cstheme="majorHAnsi"/>
          <w:color w:val="222222"/>
          <w:sz w:val="24"/>
          <w:szCs w:val="24"/>
          <w:shd w:val="clear" w:color="auto" w:fill="FFFFFF"/>
        </w:rPr>
      </w:pPr>
      <w:r w:rsidRPr="00A11BF0">
        <w:rPr>
          <w:rFonts w:asciiTheme="majorHAnsi" w:hAnsiTheme="majorHAnsi" w:cstheme="majorHAnsi"/>
          <w:color w:val="222222"/>
          <w:sz w:val="24"/>
          <w:szCs w:val="24"/>
          <w:shd w:val="clear" w:color="auto" w:fill="FFFFFF"/>
        </w:rPr>
        <w:t>Card, David, and Alan B. Krueger. “Minimum Wages and Employment: A Case Study of the Fast-Food Industry in New Jersey and Pennsylvania: Reply.” The American Economic Review 90, no. 5 (2000): 1397–1420. http://www.jstor.org/stable/2677856.</w:t>
      </w:r>
    </w:p>
    <w:p w14:paraId="4D4D257C" w14:textId="77777777" w:rsidR="00A11BF0" w:rsidRPr="0025128E" w:rsidRDefault="00A11BF0" w:rsidP="00CF21D5">
      <w:pPr>
        <w:spacing w:line="360" w:lineRule="auto"/>
        <w:ind w:left="720" w:hanging="720"/>
        <w:jc w:val="both"/>
        <w:rPr>
          <w:rFonts w:asciiTheme="majorHAnsi" w:hAnsiTheme="majorHAnsi" w:cstheme="majorHAnsi"/>
        </w:rPr>
      </w:pPr>
    </w:p>
    <w:p w14:paraId="49CB1D80"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Draca</w:t>
      </w:r>
      <w:proofErr w:type="spellEnd"/>
      <w:r w:rsidRPr="00CF21D5">
        <w:rPr>
          <w:rFonts w:asciiTheme="majorHAnsi" w:hAnsiTheme="majorHAnsi" w:cstheme="majorHAnsi"/>
          <w:lang w:val="en-GB"/>
        </w:rPr>
        <w:t xml:space="preserve">, M., Machin, S., and Van Reenen, J. (2005). The Impact of the National Minimum Wage on Profits and Prices, Research Report for the Low Pay Commission. </w:t>
      </w:r>
    </w:p>
    <w:p w14:paraId="1037A19A" w14:textId="77777777" w:rsidR="00E96979" w:rsidRPr="00CF21D5" w:rsidRDefault="00E96979" w:rsidP="00CF21D5">
      <w:pPr>
        <w:spacing w:line="360" w:lineRule="auto"/>
        <w:ind w:left="720" w:hanging="720"/>
        <w:jc w:val="both"/>
        <w:rPr>
          <w:rFonts w:asciiTheme="majorHAnsi" w:hAnsiTheme="majorHAnsi" w:cstheme="majorHAnsi"/>
          <w:lang w:val="en-GB"/>
        </w:rPr>
      </w:pPr>
      <w:proofErr w:type="spellStart"/>
      <w:r w:rsidRPr="00CF21D5">
        <w:rPr>
          <w:rFonts w:asciiTheme="majorHAnsi" w:hAnsiTheme="majorHAnsi" w:cstheme="majorHAnsi"/>
          <w:lang w:val="en-GB"/>
        </w:rPr>
        <w:t>Draca</w:t>
      </w:r>
      <w:proofErr w:type="spellEnd"/>
      <w:r w:rsidRPr="00CF21D5">
        <w:rPr>
          <w:rFonts w:asciiTheme="majorHAnsi" w:hAnsiTheme="majorHAnsi" w:cstheme="majorHAnsi"/>
          <w:lang w:val="en-GB"/>
        </w:rPr>
        <w:t>, M., Machin, S., and Van Reenen, J. (2011). ‘Minimum Wages and Firm Profitability’. American Economic Journal: Applied Economics, 3, 129-151.</w:t>
      </w:r>
    </w:p>
    <w:p w14:paraId="750866BE" w14:textId="0AD5A80A" w:rsidR="00470765" w:rsidRDefault="00470765" w:rsidP="00CF21D5">
      <w:pPr>
        <w:spacing w:line="360" w:lineRule="auto"/>
        <w:ind w:left="720" w:hanging="720"/>
        <w:jc w:val="both"/>
        <w:rPr>
          <w:ins w:id="261" w:author="成朗" w:date="2023-03-27T11:20:00Z"/>
          <w:rFonts w:asciiTheme="majorHAnsi" w:hAnsiTheme="majorHAnsi" w:cstheme="majorHAnsi"/>
          <w:lang w:val="en-GB"/>
        </w:rPr>
      </w:pPr>
      <w:proofErr w:type="spellStart"/>
      <w:ins w:id="262" w:author="成朗" w:date="2023-03-27T11:20:00Z">
        <w:r w:rsidRPr="00470765">
          <w:rPr>
            <w:rFonts w:asciiTheme="majorHAnsi" w:hAnsiTheme="majorHAnsi" w:cstheme="majorHAnsi"/>
            <w:lang w:val="en-GB"/>
          </w:rPr>
          <w:t>Dustmann</w:t>
        </w:r>
        <w:proofErr w:type="spellEnd"/>
        <w:r w:rsidRPr="00470765">
          <w:rPr>
            <w:rFonts w:asciiTheme="majorHAnsi" w:hAnsiTheme="majorHAnsi" w:cstheme="majorHAnsi"/>
            <w:lang w:val="en-GB"/>
          </w:rPr>
          <w:t xml:space="preserve">, </w:t>
        </w:r>
        <w:proofErr w:type="gramStart"/>
        <w:r w:rsidRPr="00470765">
          <w:rPr>
            <w:rFonts w:asciiTheme="majorHAnsi" w:hAnsiTheme="majorHAnsi" w:cstheme="majorHAnsi"/>
            <w:lang w:val="en-GB"/>
          </w:rPr>
          <w:t xml:space="preserve">Christian </w:t>
        </w:r>
        <w:r>
          <w:rPr>
            <w:rFonts w:asciiTheme="majorHAnsi" w:hAnsiTheme="majorHAnsi" w:cstheme="majorHAnsi"/>
            <w:lang w:val="en-GB"/>
          </w:rPr>
          <w:t>,</w:t>
        </w:r>
        <w:proofErr w:type="gramEnd"/>
        <w:r>
          <w:rPr>
            <w:rFonts w:asciiTheme="majorHAnsi" w:hAnsiTheme="majorHAnsi" w:cstheme="majorHAnsi"/>
            <w:lang w:val="en-GB"/>
          </w:rPr>
          <w:t xml:space="preserve"> </w:t>
        </w:r>
        <w:r w:rsidRPr="00470765">
          <w:rPr>
            <w:rFonts w:asciiTheme="majorHAnsi" w:hAnsiTheme="majorHAnsi" w:cstheme="majorHAnsi"/>
            <w:lang w:val="en-GB"/>
          </w:rPr>
          <w:t xml:space="preserve">Attila Lindner, Uta </w:t>
        </w:r>
        <w:proofErr w:type="spellStart"/>
        <w:r w:rsidRPr="00470765">
          <w:rPr>
            <w:rFonts w:asciiTheme="majorHAnsi" w:hAnsiTheme="majorHAnsi" w:cstheme="majorHAnsi"/>
            <w:lang w:val="en-GB"/>
          </w:rPr>
          <w:t>Schönberg</w:t>
        </w:r>
        <w:proofErr w:type="spellEnd"/>
        <w:r w:rsidRPr="00470765">
          <w:rPr>
            <w:rFonts w:asciiTheme="majorHAnsi" w:hAnsiTheme="majorHAnsi" w:cstheme="majorHAnsi"/>
            <w:lang w:val="en-GB"/>
          </w:rPr>
          <w:t xml:space="preserve">, Matthias </w:t>
        </w:r>
        <w:proofErr w:type="spellStart"/>
        <w:r w:rsidRPr="00470765">
          <w:rPr>
            <w:rFonts w:asciiTheme="majorHAnsi" w:hAnsiTheme="majorHAnsi" w:cstheme="majorHAnsi"/>
            <w:lang w:val="en-GB"/>
          </w:rPr>
          <w:t>Umkehrer</w:t>
        </w:r>
        <w:proofErr w:type="spellEnd"/>
        <w:r w:rsidRPr="00470765">
          <w:rPr>
            <w:rFonts w:asciiTheme="majorHAnsi" w:hAnsiTheme="majorHAnsi" w:cstheme="majorHAnsi"/>
            <w:lang w:val="en-GB"/>
          </w:rPr>
          <w:t xml:space="preserve">, Philipp </w:t>
        </w:r>
        <w:proofErr w:type="spellStart"/>
        <w:r w:rsidRPr="00470765">
          <w:rPr>
            <w:rFonts w:asciiTheme="majorHAnsi" w:hAnsiTheme="majorHAnsi" w:cstheme="majorHAnsi"/>
            <w:lang w:val="en-GB"/>
          </w:rPr>
          <w:t>vom</w:t>
        </w:r>
        <w:proofErr w:type="spellEnd"/>
        <w:r w:rsidRPr="00470765">
          <w:rPr>
            <w:rFonts w:asciiTheme="majorHAnsi" w:hAnsiTheme="majorHAnsi" w:cstheme="majorHAnsi"/>
            <w:lang w:val="en-GB"/>
          </w:rPr>
          <w:t xml:space="preserve"> Berge: </w:t>
        </w:r>
        <w:r>
          <w:rPr>
            <w:rFonts w:asciiTheme="majorHAnsi" w:hAnsiTheme="majorHAnsi" w:cstheme="majorHAnsi"/>
            <w:lang w:val="en-GB"/>
          </w:rPr>
          <w:t>“</w:t>
        </w:r>
        <w:r w:rsidRPr="00470765">
          <w:rPr>
            <w:rFonts w:asciiTheme="majorHAnsi" w:hAnsiTheme="majorHAnsi" w:cstheme="majorHAnsi"/>
            <w:lang w:val="en-GB"/>
          </w:rPr>
          <w:t>Reallocation effects of the minimum wage,</w:t>
        </w:r>
        <w:r>
          <w:rPr>
            <w:rFonts w:asciiTheme="majorHAnsi" w:hAnsiTheme="majorHAnsi" w:cstheme="majorHAnsi"/>
            <w:lang w:val="en-GB"/>
          </w:rPr>
          <w:t>”</w:t>
        </w:r>
        <w:r w:rsidRPr="00470765">
          <w:rPr>
            <w:rFonts w:asciiTheme="majorHAnsi" w:hAnsiTheme="majorHAnsi" w:cstheme="majorHAnsi"/>
            <w:lang w:val="en-GB"/>
          </w:rPr>
          <w:t xml:space="preserve">’ </w:t>
        </w:r>
        <w:r w:rsidRPr="00470765">
          <w:rPr>
            <w:rFonts w:asciiTheme="majorHAnsi" w:hAnsiTheme="majorHAnsi" w:cstheme="majorHAnsi"/>
            <w:i/>
            <w:iCs/>
            <w:lang w:val="en-GB"/>
          </w:rPr>
          <w:t>Quarterly Journal of Economics</w:t>
        </w:r>
        <w:r w:rsidRPr="00470765">
          <w:rPr>
            <w:rFonts w:asciiTheme="majorHAnsi" w:hAnsiTheme="majorHAnsi" w:cstheme="majorHAnsi"/>
            <w:lang w:val="en-GB"/>
          </w:rPr>
          <w:t xml:space="preserve">, Volume 137, Issue 1, February 2022: 267–328, </w:t>
        </w:r>
        <w:r>
          <w:rPr>
            <w:rFonts w:asciiTheme="majorHAnsi" w:hAnsiTheme="majorHAnsi" w:cstheme="majorHAnsi"/>
            <w:lang w:val="en-GB"/>
          </w:rPr>
          <w:fldChar w:fldCharType="begin"/>
        </w:r>
        <w:r>
          <w:rPr>
            <w:rFonts w:asciiTheme="majorHAnsi" w:hAnsiTheme="majorHAnsi" w:cstheme="majorHAnsi"/>
            <w:lang w:val="en-GB"/>
          </w:rPr>
          <w:instrText xml:space="preserve"> HYPERLINK "</w:instrText>
        </w:r>
        <w:r w:rsidRPr="00470765">
          <w:rPr>
            <w:rFonts w:asciiTheme="majorHAnsi" w:hAnsiTheme="majorHAnsi" w:cstheme="majorHAnsi"/>
            <w:lang w:val="en-GB"/>
          </w:rPr>
          <w:instrText>https://doi.org/10.1093/qje/qjab028</w:instrText>
        </w:r>
        <w:r>
          <w:rPr>
            <w:rFonts w:asciiTheme="majorHAnsi" w:hAnsiTheme="majorHAnsi" w:cstheme="majorHAnsi"/>
            <w:lang w:val="en-GB"/>
          </w:rPr>
          <w:instrText xml:space="preserve">" </w:instrText>
        </w:r>
        <w:r>
          <w:rPr>
            <w:rFonts w:asciiTheme="majorHAnsi" w:hAnsiTheme="majorHAnsi" w:cstheme="majorHAnsi"/>
            <w:lang w:val="en-GB"/>
          </w:rPr>
          <w:fldChar w:fldCharType="separate"/>
        </w:r>
        <w:r w:rsidRPr="007D2392">
          <w:rPr>
            <w:rStyle w:val="af"/>
            <w:rFonts w:asciiTheme="majorHAnsi" w:hAnsiTheme="majorHAnsi" w:cstheme="majorHAnsi"/>
            <w:lang w:val="en-GB"/>
          </w:rPr>
          <w:t>https://doi.org/10.1093/qje/qjab028</w:t>
        </w:r>
        <w:r>
          <w:rPr>
            <w:rFonts w:asciiTheme="majorHAnsi" w:hAnsiTheme="majorHAnsi" w:cstheme="majorHAnsi"/>
            <w:lang w:val="en-GB"/>
          </w:rPr>
          <w:fldChar w:fldCharType="end"/>
        </w:r>
      </w:ins>
    </w:p>
    <w:p w14:paraId="413F4C37" w14:textId="67BDBCFF"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Galindo-Rueda, F. and Pereira, S. (2004). The Impact of the National Minimum Wage on British Firms, Research Report for the Low Pay Commission</w:t>
      </w:r>
    </w:p>
    <w:p w14:paraId="345BA775"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Garita, J. (2020). Minimum Wages and Firm Dynamics: Evidence </w:t>
      </w:r>
      <w:proofErr w:type="gramStart"/>
      <w:r w:rsidRPr="00CF21D5">
        <w:rPr>
          <w:rFonts w:asciiTheme="majorHAnsi" w:hAnsiTheme="majorHAnsi" w:cstheme="majorHAnsi"/>
        </w:rPr>
        <w:t>From</w:t>
      </w:r>
      <w:proofErr w:type="gramEnd"/>
      <w:r w:rsidRPr="00CF21D5">
        <w:rPr>
          <w:rFonts w:asciiTheme="majorHAnsi" w:hAnsiTheme="majorHAnsi" w:cstheme="majorHAnsi"/>
        </w:rPr>
        <w:t xml:space="preserve"> Costa Rica’s Occupation-Based System. </w:t>
      </w:r>
      <w:r w:rsidRPr="00CF21D5">
        <w:rPr>
          <w:rFonts w:asciiTheme="majorHAnsi" w:hAnsiTheme="majorHAnsi" w:cstheme="majorHAnsi"/>
          <w:i/>
          <w:iCs/>
        </w:rPr>
        <w:t>SSRN Electronic Journal</w:t>
      </w:r>
      <w:r w:rsidRPr="00CF21D5">
        <w:rPr>
          <w:rFonts w:asciiTheme="majorHAnsi" w:hAnsiTheme="majorHAnsi" w:cstheme="majorHAnsi"/>
        </w:rPr>
        <w:t xml:space="preserve">. </w:t>
      </w:r>
      <w:hyperlink r:id="rId22" w:history="1">
        <w:r w:rsidRPr="00CF21D5">
          <w:rPr>
            <w:rStyle w:val="af"/>
            <w:rFonts w:asciiTheme="majorHAnsi" w:hAnsiTheme="majorHAnsi" w:cstheme="majorHAnsi"/>
          </w:rPr>
          <w:t>https://doi.org/10.2139/ssrn.3727791</w:t>
        </w:r>
      </w:hyperlink>
    </w:p>
    <w:p w14:paraId="3B34064D" w14:textId="12EC3BF1"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Georgiadis, A. (2013). ‘Efficiency Wages and the Economic Effects of the</w:t>
      </w:r>
    </w:p>
    <w:p w14:paraId="0BC450AA" w14:textId="19431ECA" w:rsidR="00181412" w:rsidRPr="00174974" w:rsidRDefault="00181412" w:rsidP="00CF21D5">
      <w:pPr>
        <w:spacing w:line="360" w:lineRule="auto"/>
        <w:ind w:left="720" w:hanging="720"/>
        <w:jc w:val="both"/>
        <w:rPr>
          <w:rFonts w:asciiTheme="majorHAnsi" w:hAnsiTheme="majorHAnsi" w:cstheme="majorHAnsi"/>
          <w:color w:val="222222"/>
          <w:shd w:val="clear" w:color="auto" w:fill="FFFFFF"/>
        </w:rPr>
      </w:pPr>
      <w:r w:rsidRPr="00CF21D5">
        <w:rPr>
          <w:rFonts w:asciiTheme="majorHAnsi" w:hAnsiTheme="majorHAnsi" w:cstheme="majorHAnsi"/>
          <w:color w:val="222222"/>
          <w:shd w:val="clear" w:color="auto" w:fill="FFFFFF"/>
        </w:rPr>
        <w:t xml:space="preserve">Geide-Stevenson, D., &amp; La Parra-Perez, A. (2021). Consensus Among Economists 2020: A Sharpening of </w:t>
      </w:r>
      <w:r w:rsidRPr="00174974">
        <w:rPr>
          <w:rFonts w:asciiTheme="majorHAnsi" w:hAnsiTheme="majorHAnsi" w:cstheme="majorHAnsi"/>
          <w:color w:val="222222"/>
          <w:shd w:val="clear" w:color="auto" w:fill="FFFFFF"/>
        </w:rPr>
        <w:t>the Picture.</w:t>
      </w:r>
    </w:p>
    <w:p w14:paraId="3F00E5FA" w14:textId="082972A9" w:rsidR="00174974" w:rsidRPr="00174974" w:rsidRDefault="00174974" w:rsidP="00CF21D5">
      <w:pPr>
        <w:spacing w:line="360" w:lineRule="auto"/>
        <w:ind w:left="720" w:hanging="720"/>
        <w:jc w:val="both"/>
        <w:rPr>
          <w:rFonts w:asciiTheme="majorHAnsi" w:hAnsiTheme="majorHAnsi" w:cstheme="majorHAnsi"/>
          <w:lang w:val="en-GB"/>
        </w:rPr>
      </w:pPr>
      <w:r w:rsidRPr="00512434">
        <w:rPr>
          <w:rFonts w:asciiTheme="majorHAnsi" w:hAnsiTheme="majorHAnsi" w:cstheme="majorHAnsi"/>
          <w:color w:val="222222"/>
          <w:shd w:val="clear" w:color="auto" w:fill="FFFFFF"/>
        </w:rPr>
        <w:t>Gorry, A. (2013). Minimum wages and youth unemployment. </w:t>
      </w:r>
      <w:r w:rsidRPr="00512434">
        <w:rPr>
          <w:rFonts w:asciiTheme="majorHAnsi" w:hAnsiTheme="majorHAnsi" w:cstheme="majorHAnsi"/>
          <w:i/>
          <w:iCs/>
          <w:color w:val="222222"/>
          <w:shd w:val="clear" w:color="auto" w:fill="FFFFFF"/>
        </w:rPr>
        <w:t>European Economic Review</w:t>
      </w:r>
      <w:r w:rsidRPr="00512434">
        <w:rPr>
          <w:rFonts w:asciiTheme="majorHAnsi" w:hAnsiTheme="majorHAnsi" w:cstheme="majorHAnsi"/>
          <w:color w:val="222222"/>
          <w:shd w:val="clear" w:color="auto" w:fill="FFFFFF"/>
        </w:rPr>
        <w:t>, </w:t>
      </w:r>
      <w:r w:rsidRPr="00512434">
        <w:rPr>
          <w:rFonts w:asciiTheme="majorHAnsi" w:hAnsiTheme="majorHAnsi" w:cstheme="majorHAnsi"/>
          <w:i/>
          <w:iCs/>
          <w:color w:val="222222"/>
          <w:shd w:val="clear" w:color="auto" w:fill="FFFFFF"/>
        </w:rPr>
        <w:t>64</w:t>
      </w:r>
      <w:r w:rsidRPr="00512434">
        <w:rPr>
          <w:rFonts w:asciiTheme="majorHAnsi" w:hAnsiTheme="majorHAnsi" w:cstheme="majorHAnsi"/>
          <w:color w:val="222222"/>
          <w:shd w:val="clear" w:color="auto" w:fill="FFFFFF"/>
        </w:rPr>
        <w:t>, 57-75.</w:t>
      </w:r>
    </w:p>
    <w:p w14:paraId="55E286CC"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Hall D, Cooper D (2012) How raising the federal minimum wage would help working families and give the economy a boost, issue brief no. 341. Economic Policy Institute, Washington, DC.</w:t>
      </w:r>
    </w:p>
    <w:p w14:paraId="6E5A1D3E" w14:textId="113D4745" w:rsidR="00E96979" w:rsidRDefault="00E96979" w:rsidP="00CF21D5">
      <w:pPr>
        <w:spacing w:line="360" w:lineRule="auto"/>
        <w:ind w:left="720" w:hanging="720"/>
        <w:jc w:val="both"/>
        <w:rPr>
          <w:rStyle w:val="af"/>
          <w:rFonts w:asciiTheme="majorHAnsi" w:hAnsiTheme="majorHAnsi" w:cstheme="majorHAnsi"/>
        </w:rPr>
      </w:pPr>
      <w:proofErr w:type="spellStart"/>
      <w:r w:rsidRPr="00CF21D5">
        <w:rPr>
          <w:rFonts w:asciiTheme="majorHAnsi" w:hAnsiTheme="majorHAnsi" w:cstheme="majorHAnsi"/>
        </w:rPr>
        <w:t>Harasztosi</w:t>
      </w:r>
      <w:proofErr w:type="spellEnd"/>
      <w:r w:rsidRPr="00CF21D5">
        <w:rPr>
          <w:rFonts w:asciiTheme="majorHAnsi" w:hAnsiTheme="majorHAnsi" w:cstheme="majorHAnsi"/>
        </w:rPr>
        <w:t xml:space="preserve">, P., &amp; Lindner, A. (2019). Who Pays for the Minimum Wage? </w:t>
      </w:r>
      <w:r w:rsidRPr="00CF21D5">
        <w:rPr>
          <w:rFonts w:asciiTheme="majorHAnsi" w:hAnsiTheme="majorHAnsi" w:cstheme="majorHAnsi"/>
          <w:i/>
          <w:iCs/>
        </w:rPr>
        <w:t>American Economic Review</w:t>
      </w:r>
      <w:r w:rsidRPr="00CF21D5">
        <w:rPr>
          <w:rFonts w:asciiTheme="majorHAnsi" w:hAnsiTheme="majorHAnsi" w:cstheme="majorHAnsi"/>
        </w:rPr>
        <w:t xml:space="preserve">, </w:t>
      </w:r>
      <w:r w:rsidRPr="00CF21D5">
        <w:rPr>
          <w:rFonts w:asciiTheme="majorHAnsi" w:hAnsiTheme="majorHAnsi" w:cstheme="majorHAnsi"/>
          <w:i/>
          <w:iCs/>
        </w:rPr>
        <w:t>109</w:t>
      </w:r>
      <w:r w:rsidRPr="00CF21D5">
        <w:rPr>
          <w:rFonts w:asciiTheme="majorHAnsi" w:hAnsiTheme="majorHAnsi" w:cstheme="majorHAnsi"/>
        </w:rPr>
        <w:t xml:space="preserve">(8), 2693–2727. </w:t>
      </w:r>
      <w:hyperlink r:id="rId23" w:history="1">
        <w:r w:rsidRPr="00CF21D5">
          <w:rPr>
            <w:rStyle w:val="af"/>
            <w:rFonts w:asciiTheme="majorHAnsi" w:hAnsiTheme="majorHAnsi" w:cstheme="majorHAnsi"/>
          </w:rPr>
          <w:t>https://doi.org/10.1257/aer.20171445</w:t>
        </w:r>
      </w:hyperlink>
    </w:p>
    <w:p w14:paraId="76E3EA24" w14:textId="29EABE0A" w:rsidR="00EA3DAF" w:rsidRPr="00EA3DAF" w:rsidRDefault="00EA3DAF" w:rsidP="00CF21D5">
      <w:pPr>
        <w:spacing w:line="360" w:lineRule="auto"/>
        <w:ind w:left="720" w:hanging="720"/>
        <w:jc w:val="both"/>
        <w:rPr>
          <w:rFonts w:asciiTheme="majorHAnsi" w:hAnsiTheme="majorHAnsi" w:cstheme="majorHAnsi"/>
        </w:rPr>
      </w:pPr>
      <w:r w:rsidRPr="00512434">
        <w:rPr>
          <w:rFonts w:asciiTheme="majorHAnsi" w:hAnsiTheme="majorHAnsi" w:cstheme="majorHAnsi"/>
          <w:color w:val="222222"/>
          <w:shd w:val="clear" w:color="auto" w:fill="FFFFFF"/>
        </w:rPr>
        <w:t xml:space="preserve">Herr, H., </w:t>
      </w:r>
      <w:proofErr w:type="spellStart"/>
      <w:r w:rsidRPr="00512434">
        <w:rPr>
          <w:rFonts w:asciiTheme="majorHAnsi" w:hAnsiTheme="majorHAnsi" w:cstheme="majorHAnsi"/>
          <w:color w:val="222222"/>
          <w:shd w:val="clear" w:color="auto" w:fill="FFFFFF"/>
        </w:rPr>
        <w:t>Kazandziska</w:t>
      </w:r>
      <w:proofErr w:type="spellEnd"/>
      <w:r w:rsidRPr="00512434">
        <w:rPr>
          <w:rFonts w:asciiTheme="majorHAnsi" w:hAnsiTheme="majorHAnsi" w:cstheme="majorHAnsi"/>
          <w:color w:val="222222"/>
          <w:shd w:val="clear" w:color="auto" w:fill="FFFFFF"/>
        </w:rPr>
        <w:t>, M., &amp; Mahnkopf-Praprotnik, S. (2009). </w:t>
      </w:r>
      <w:r w:rsidRPr="00512434">
        <w:rPr>
          <w:rFonts w:asciiTheme="majorHAnsi" w:hAnsiTheme="majorHAnsi" w:cstheme="majorHAnsi"/>
          <w:i/>
          <w:iCs/>
          <w:color w:val="222222"/>
          <w:shd w:val="clear" w:color="auto" w:fill="FFFFFF"/>
        </w:rPr>
        <w:t>The theoretical debate about minimum wages</w:t>
      </w:r>
      <w:r w:rsidRPr="00512434">
        <w:rPr>
          <w:rFonts w:asciiTheme="majorHAnsi" w:hAnsiTheme="majorHAnsi" w:cstheme="majorHAnsi"/>
          <w:color w:val="222222"/>
          <w:shd w:val="clear" w:color="auto" w:fill="FFFFFF"/>
        </w:rPr>
        <w:t> (No. 6). Global Labour University Working Paper</w:t>
      </w:r>
    </w:p>
    <w:p w14:paraId="1220CB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Hirsch, B. T., Kaufman, B. E., &amp; Zelenska, T. (2015). Minimum wage channels of adjustment. </w:t>
      </w:r>
      <w:r w:rsidRPr="00CF21D5">
        <w:rPr>
          <w:rFonts w:asciiTheme="majorHAnsi" w:hAnsiTheme="majorHAnsi" w:cstheme="majorHAnsi"/>
          <w:i/>
          <w:iCs/>
        </w:rPr>
        <w:t>Industrial Relations: A Journal of Economy and Society</w:t>
      </w:r>
      <w:r w:rsidRPr="00CF21D5">
        <w:rPr>
          <w:rFonts w:asciiTheme="majorHAnsi" w:hAnsiTheme="majorHAnsi" w:cstheme="majorHAnsi"/>
        </w:rPr>
        <w:t>, </w:t>
      </w:r>
      <w:r w:rsidRPr="00CF21D5">
        <w:rPr>
          <w:rFonts w:asciiTheme="majorHAnsi" w:hAnsiTheme="majorHAnsi" w:cstheme="majorHAnsi"/>
          <w:i/>
          <w:iCs/>
        </w:rPr>
        <w:t>54</w:t>
      </w:r>
      <w:r w:rsidRPr="00CF21D5">
        <w:rPr>
          <w:rFonts w:asciiTheme="majorHAnsi" w:hAnsiTheme="majorHAnsi" w:cstheme="majorHAnsi"/>
        </w:rPr>
        <w:t>(2), 199-239.</w:t>
      </w:r>
    </w:p>
    <w:p w14:paraId="0F228702"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Hirsch, B., Kaufman, B. and Zelenska, T. (2015). Minimum Wage Channels of Adjustment, IZA Discussion paper n. 6132. </w:t>
      </w:r>
    </w:p>
    <w:p w14:paraId="3AA21E03"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 xml:space="preserve">Huang, Y., </w:t>
      </w:r>
      <w:proofErr w:type="spellStart"/>
      <w:r w:rsidRPr="00CF21D5">
        <w:rPr>
          <w:rFonts w:asciiTheme="majorHAnsi" w:hAnsiTheme="majorHAnsi" w:cstheme="majorHAnsi"/>
        </w:rPr>
        <w:t>Loungani</w:t>
      </w:r>
      <w:proofErr w:type="spellEnd"/>
      <w:r w:rsidRPr="00CF21D5">
        <w:rPr>
          <w:rFonts w:asciiTheme="majorHAnsi" w:hAnsiTheme="majorHAnsi" w:cstheme="majorHAnsi"/>
        </w:rPr>
        <w:t>, M. P., &amp; Wang, G. (2014). </w:t>
      </w:r>
      <w:r w:rsidRPr="00CF21D5">
        <w:rPr>
          <w:rFonts w:asciiTheme="majorHAnsi" w:hAnsiTheme="majorHAnsi" w:cstheme="majorHAnsi"/>
          <w:i/>
          <w:iCs/>
        </w:rPr>
        <w:t>Minimum wages and firm employment: Evidence from China</w:t>
      </w:r>
      <w:r w:rsidRPr="00CF21D5">
        <w:rPr>
          <w:rFonts w:asciiTheme="majorHAnsi" w:hAnsiTheme="majorHAnsi" w:cstheme="majorHAnsi"/>
        </w:rPr>
        <w:t>. International Monetary Fund</w:t>
      </w:r>
    </w:p>
    <w:p w14:paraId="78661B1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Huang, Y., P. </w:t>
      </w:r>
      <w:proofErr w:type="spellStart"/>
      <w:r w:rsidRPr="00CF21D5">
        <w:rPr>
          <w:rFonts w:asciiTheme="majorHAnsi" w:hAnsiTheme="majorHAnsi" w:cstheme="majorHAnsi"/>
          <w:lang w:val="en-GB"/>
        </w:rPr>
        <w:t>Loungani</w:t>
      </w:r>
      <w:proofErr w:type="spellEnd"/>
      <w:r w:rsidRPr="00CF21D5">
        <w:rPr>
          <w:rFonts w:asciiTheme="majorHAnsi" w:hAnsiTheme="majorHAnsi" w:cstheme="majorHAnsi"/>
          <w:lang w:val="en-GB"/>
        </w:rPr>
        <w:t>, G. Wang (2014), Minimum wages and firm employment: evidence from China. IMF Working Papers, 2014/184, October 2014</w:t>
      </w:r>
    </w:p>
    <w:p w14:paraId="002A8F43"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Kaufman, B. E. (2010). Institutional economics and the minimum wage: broadening the theoretical and policy debate.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63</w:t>
      </w:r>
      <w:r w:rsidRPr="00CF21D5">
        <w:rPr>
          <w:rFonts w:asciiTheme="majorHAnsi" w:hAnsiTheme="majorHAnsi" w:cstheme="majorHAnsi"/>
        </w:rPr>
        <w:t>(3), 427-453.</w:t>
      </w:r>
    </w:p>
    <w:p w14:paraId="08C4728B" w14:textId="21064F51" w:rsidR="00EC0CDE" w:rsidRDefault="00EC0CDE" w:rsidP="00CF21D5">
      <w:pPr>
        <w:spacing w:line="360" w:lineRule="auto"/>
        <w:ind w:left="720" w:hanging="720"/>
        <w:jc w:val="both"/>
        <w:rPr>
          <w:ins w:id="263" w:author="成朗" w:date="2023-03-27T05:27:00Z"/>
          <w:rFonts w:asciiTheme="majorHAnsi" w:hAnsiTheme="majorHAnsi" w:cstheme="majorHAnsi"/>
        </w:rPr>
      </w:pPr>
      <w:proofErr w:type="spellStart"/>
      <w:ins w:id="264" w:author="成朗" w:date="2023-03-27T05:26:00Z">
        <w:r w:rsidRPr="00EC0CDE">
          <w:rPr>
            <w:rFonts w:asciiTheme="majorHAnsi" w:hAnsiTheme="majorHAnsi" w:cstheme="majorHAnsi"/>
          </w:rPr>
          <w:t>Langella</w:t>
        </w:r>
        <w:proofErr w:type="spellEnd"/>
        <w:r w:rsidRPr="00EC0CDE">
          <w:rPr>
            <w:rFonts w:asciiTheme="majorHAnsi" w:hAnsiTheme="majorHAnsi" w:cstheme="majorHAnsi"/>
          </w:rPr>
          <w:t xml:space="preserve">, </w:t>
        </w:r>
        <w:r>
          <w:rPr>
            <w:rFonts w:asciiTheme="majorHAnsi" w:hAnsiTheme="majorHAnsi" w:cstheme="majorHAnsi"/>
          </w:rPr>
          <w:t xml:space="preserve">Monica, </w:t>
        </w:r>
        <w:r w:rsidRPr="00EC0CDE">
          <w:rPr>
            <w:rFonts w:asciiTheme="majorHAnsi" w:hAnsiTheme="majorHAnsi" w:cstheme="majorHAnsi"/>
          </w:rPr>
          <w:t xml:space="preserve">Alan Manning, “Marshall Lecture 2020: The Measure of Monopsony”, </w:t>
        </w:r>
        <w:r w:rsidRPr="00EC0CDE">
          <w:rPr>
            <w:rFonts w:asciiTheme="majorHAnsi" w:hAnsiTheme="majorHAnsi" w:cstheme="majorHAnsi"/>
            <w:i/>
            <w:iCs/>
          </w:rPr>
          <w:t>Journal of the European Economic Association</w:t>
        </w:r>
        <w:r w:rsidRPr="00EC0CDE">
          <w:rPr>
            <w:rFonts w:asciiTheme="majorHAnsi" w:hAnsiTheme="majorHAnsi" w:cstheme="majorHAnsi"/>
          </w:rPr>
          <w:t xml:space="preserve">, Volume 19, Issue 6, December 2021, Pages 2929–2957, </w:t>
        </w:r>
      </w:ins>
      <w:ins w:id="265" w:author="成朗" w:date="2023-03-27T05:27:00Z">
        <w:r>
          <w:rPr>
            <w:rFonts w:asciiTheme="majorHAnsi" w:hAnsiTheme="majorHAnsi" w:cstheme="majorHAnsi"/>
          </w:rPr>
          <w:fldChar w:fldCharType="begin"/>
        </w:r>
        <w:r>
          <w:rPr>
            <w:rFonts w:asciiTheme="majorHAnsi" w:hAnsiTheme="majorHAnsi" w:cstheme="majorHAnsi"/>
          </w:rPr>
          <w:instrText xml:space="preserve"> HYPERLINK "</w:instrText>
        </w:r>
      </w:ins>
      <w:ins w:id="266" w:author="成朗" w:date="2023-03-27T05:26:00Z">
        <w:r w:rsidRPr="00EC0CDE">
          <w:rPr>
            <w:rFonts w:asciiTheme="majorHAnsi" w:hAnsiTheme="majorHAnsi" w:cstheme="majorHAnsi"/>
          </w:rPr>
          <w:instrText>https://doi.org/10.1093/jeea/jvab039</w:instrText>
        </w:r>
      </w:ins>
      <w:ins w:id="267" w:author="成朗" w:date="2023-03-27T05:27:00Z">
        <w:r>
          <w:rPr>
            <w:rFonts w:asciiTheme="majorHAnsi" w:hAnsiTheme="majorHAnsi" w:cstheme="majorHAnsi"/>
          </w:rPr>
          <w:instrText xml:space="preserve">" </w:instrText>
        </w:r>
        <w:r>
          <w:rPr>
            <w:rFonts w:asciiTheme="majorHAnsi" w:hAnsiTheme="majorHAnsi" w:cstheme="majorHAnsi"/>
          </w:rPr>
          <w:fldChar w:fldCharType="separate"/>
        </w:r>
      </w:ins>
      <w:ins w:id="268" w:author="成朗" w:date="2023-03-27T05:26:00Z">
        <w:r w:rsidRPr="007D2392">
          <w:rPr>
            <w:rStyle w:val="af"/>
            <w:rFonts w:asciiTheme="majorHAnsi" w:hAnsiTheme="majorHAnsi" w:cstheme="majorHAnsi"/>
          </w:rPr>
          <w:t>https://doi.org/10.1093/jeea/jvab039</w:t>
        </w:r>
      </w:ins>
      <w:ins w:id="269" w:author="成朗" w:date="2023-03-27T05:27:00Z">
        <w:r>
          <w:rPr>
            <w:rFonts w:asciiTheme="majorHAnsi" w:hAnsiTheme="majorHAnsi" w:cstheme="majorHAnsi"/>
          </w:rPr>
          <w:fldChar w:fldCharType="end"/>
        </w:r>
      </w:ins>
      <w:ins w:id="270" w:author="成朗" w:date="2023-03-27T05:26:00Z">
        <w:r w:rsidRPr="00EC0CDE">
          <w:rPr>
            <w:rFonts w:asciiTheme="majorHAnsi" w:hAnsiTheme="majorHAnsi" w:cstheme="majorHAnsi"/>
          </w:rPr>
          <w:t xml:space="preserve"> </w:t>
        </w:r>
      </w:ins>
    </w:p>
    <w:p w14:paraId="7BC6B682" w14:textId="25B76C5A"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Lester, R. A. (1960). Employment effects of minimum wages. </w:t>
      </w:r>
      <w:r w:rsidRPr="00CF21D5">
        <w:rPr>
          <w:rFonts w:asciiTheme="majorHAnsi" w:hAnsiTheme="majorHAnsi" w:cstheme="majorHAnsi"/>
          <w:i/>
          <w:iCs/>
        </w:rPr>
        <w:t>ILR Review</w:t>
      </w:r>
      <w:r w:rsidRPr="00CF21D5">
        <w:rPr>
          <w:rFonts w:asciiTheme="majorHAnsi" w:hAnsiTheme="majorHAnsi" w:cstheme="majorHAnsi"/>
        </w:rPr>
        <w:t>, </w:t>
      </w:r>
      <w:r w:rsidRPr="00CF21D5">
        <w:rPr>
          <w:rFonts w:asciiTheme="majorHAnsi" w:hAnsiTheme="majorHAnsi" w:cstheme="majorHAnsi"/>
          <w:i/>
          <w:iCs/>
        </w:rPr>
        <w:t>13</w:t>
      </w:r>
      <w:r w:rsidRPr="00CF21D5">
        <w:rPr>
          <w:rFonts w:asciiTheme="majorHAnsi" w:hAnsiTheme="majorHAnsi" w:cstheme="majorHAnsi"/>
        </w:rPr>
        <w:t>(2), 254-264.</w:t>
      </w:r>
    </w:p>
    <w:p w14:paraId="115489C6" w14:textId="0F6E42A0" w:rsidR="00E96979" w:rsidRDefault="00E96979" w:rsidP="00CF21D5">
      <w:pPr>
        <w:spacing w:line="360" w:lineRule="auto"/>
        <w:ind w:left="720" w:hanging="720"/>
        <w:jc w:val="both"/>
        <w:rPr>
          <w:ins w:id="271" w:author="成朗" w:date="2023-03-26T15:37:00Z"/>
          <w:rFonts w:asciiTheme="majorHAnsi" w:hAnsiTheme="majorHAnsi" w:cstheme="majorHAnsi"/>
          <w:lang w:val="en-GB"/>
        </w:rPr>
      </w:pPr>
      <w:r w:rsidRPr="00CF21D5">
        <w:rPr>
          <w:rFonts w:asciiTheme="majorHAnsi" w:hAnsiTheme="majorHAnsi" w:cstheme="majorHAnsi"/>
          <w:lang w:val="en-GB"/>
        </w:rPr>
        <w:t xml:space="preserve">Liebenberg, F. (2013). </w:t>
      </w:r>
      <w:r w:rsidRPr="00CF21D5">
        <w:rPr>
          <w:rFonts w:asciiTheme="majorHAnsi" w:hAnsiTheme="majorHAnsi" w:cstheme="majorHAnsi"/>
          <w:i/>
          <w:iCs/>
          <w:lang w:val="en-GB"/>
        </w:rPr>
        <w:t>South African agricultural production, productivity and research performance in the 20th century</w:t>
      </w:r>
      <w:r w:rsidRPr="00CF21D5">
        <w:rPr>
          <w:rFonts w:asciiTheme="majorHAnsi" w:hAnsiTheme="majorHAnsi" w:cstheme="majorHAnsi"/>
          <w:lang w:val="en-GB"/>
        </w:rPr>
        <w:t xml:space="preserve"> (Doctoral dissertation, University of Pretoria).</w:t>
      </w:r>
    </w:p>
    <w:p w14:paraId="13FEAFFF" w14:textId="3BEA9B67" w:rsidR="00D76BA6" w:rsidRPr="00CF21D5" w:rsidRDefault="00D76BA6" w:rsidP="00CF21D5">
      <w:pPr>
        <w:spacing w:line="360" w:lineRule="auto"/>
        <w:ind w:left="720" w:hanging="720"/>
        <w:jc w:val="both"/>
        <w:rPr>
          <w:rFonts w:asciiTheme="majorHAnsi" w:hAnsiTheme="majorHAnsi" w:cstheme="majorHAnsi"/>
          <w:lang w:val="en-GB"/>
        </w:rPr>
      </w:pPr>
      <w:ins w:id="272" w:author="成朗" w:date="2023-03-26T15:37:00Z">
        <w:r w:rsidRPr="00D76BA6">
          <w:rPr>
            <w:rFonts w:asciiTheme="majorHAnsi" w:hAnsiTheme="majorHAnsi" w:cstheme="majorHAnsi"/>
            <w:lang w:val="en-GB"/>
          </w:rPr>
          <w:t xml:space="preserve">Manning, Alan (2020) "Monopsony in </w:t>
        </w:r>
        <w:proofErr w:type="spellStart"/>
        <w:r w:rsidRPr="00D76BA6">
          <w:rPr>
            <w:rFonts w:asciiTheme="majorHAnsi" w:hAnsiTheme="majorHAnsi" w:cstheme="majorHAnsi"/>
            <w:lang w:val="en-GB"/>
          </w:rPr>
          <w:t>labor</w:t>
        </w:r>
        <w:proofErr w:type="spellEnd"/>
        <w:r w:rsidRPr="00D76BA6">
          <w:rPr>
            <w:rFonts w:asciiTheme="majorHAnsi" w:hAnsiTheme="majorHAnsi" w:cstheme="majorHAnsi"/>
            <w:lang w:val="en-GB"/>
          </w:rPr>
          <w:t xml:space="preserve"> markets: </w:t>
        </w:r>
      </w:ins>
      <w:ins w:id="273" w:author="成朗" w:date="2023-03-26T15:38:00Z">
        <w:r>
          <w:rPr>
            <w:rFonts w:asciiTheme="majorHAnsi" w:hAnsiTheme="majorHAnsi" w:cstheme="majorHAnsi"/>
            <w:lang w:val="en-GB"/>
          </w:rPr>
          <w:t>a</w:t>
        </w:r>
      </w:ins>
      <w:ins w:id="274" w:author="成朗" w:date="2023-03-26T15:37:00Z">
        <w:r w:rsidRPr="00D76BA6">
          <w:rPr>
            <w:rFonts w:asciiTheme="majorHAnsi" w:hAnsiTheme="majorHAnsi" w:cstheme="majorHAnsi"/>
            <w:lang w:val="en-GB"/>
          </w:rPr>
          <w:t xml:space="preserve"> review." </w:t>
        </w:r>
        <w:r w:rsidRPr="00EC0CDE">
          <w:rPr>
            <w:rFonts w:asciiTheme="majorHAnsi" w:hAnsiTheme="majorHAnsi" w:cstheme="majorHAnsi"/>
            <w:i/>
            <w:iCs/>
            <w:lang w:val="en-GB"/>
          </w:rPr>
          <w:t xml:space="preserve">Industrial and </w:t>
        </w:r>
        <w:proofErr w:type="spellStart"/>
        <w:r w:rsidRPr="00EC0CDE">
          <w:rPr>
            <w:rFonts w:asciiTheme="majorHAnsi" w:hAnsiTheme="majorHAnsi" w:cstheme="majorHAnsi"/>
            <w:i/>
            <w:iCs/>
            <w:lang w:val="en-GB"/>
          </w:rPr>
          <w:t>Labor</w:t>
        </w:r>
        <w:proofErr w:type="spellEnd"/>
        <w:r w:rsidRPr="00EC0CDE">
          <w:rPr>
            <w:rFonts w:asciiTheme="majorHAnsi" w:hAnsiTheme="majorHAnsi" w:cstheme="majorHAnsi"/>
            <w:i/>
            <w:iCs/>
            <w:lang w:val="en-GB"/>
          </w:rPr>
          <w:t xml:space="preserve"> Relations Review</w:t>
        </w:r>
        <w:r w:rsidRPr="00D76BA6">
          <w:rPr>
            <w:rFonts w:asciiTheme="majorHAnsi" w:hAnsiTheme="majorHAnsi" w:cstheme="majorHAnsi"/>
            <w:lang w:val="en-GB"/>
          </w:rPr>
          <w:t>. ISSN 0019-7939, https://doi.org/10.1177/0019793920922499</w:t>
        </w:r>
      </w:ins>
    </w:p>
    <w:p w14:paraId="73362C0C" w14:textId="77777777" w:rsidR="00E96979" w:rsidRPr="00CF21D5" w:rsidRDefault="00E96979" w:rsidP="00CF21D5">
      <w:pPr>
        <w:spacing w:line="360" w:lineRule="auto"/>
        <w:ind w:left="720" w:hanging="720"/>
        <w:jc w:val="both"/>
        <w:rPr>
          <w:rFonts w:asciiTheme="majorHAnsi" w:hAnsiTheme="majorHAnsi" w:cstheme="majorHAnsi"/>
          <w:lang w:val="en-GB"/>
        </w:rPr>
      </w:pPr>
      <w:commentRangeStart w:id="275"/>
      <w:r w:rsidRPr="00CF21D5">
        <w:rPr>
          <w:rFonts w:asciiTheme="majorHAnsi" w:hAnsiTheme="majorHAnsi" w:cstheme="majorHAnsi"/>
          <w:lang w:val="en-GB"/>
        </w:rPr>
        <w:t>Minimum Wage: Evidence from a Low-Wage Labour Market’. Oxford Bulletin of Economics and Statistics, 75(6): 972-979.</w:t>
      </w:r>
      <w:commentRangeEnd w:id="275"/>
      <w:r w:rsidR="00D76BA6">
        <w:rPr>
          <w:rStyle w:val="af1"/>
        </w:rPr>
        <w:commentReference w:id="275"/>
      </w:r>
    </w:p>
    <w:p w14:paraId="0044AE44"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Neumark D, Salas J. </w:t>
      </w:r>
      <w:proofErr w:type="spellStart"/>
      <w:r w:rsidRPr="00CF21D5">
        <w:rPr>
          <w:rFonts w:asciiTheme="majorHAnsi" w:hAnsiTheme="majorHAnsi" w:cstheme="majorHAnsi"/>
          <w:lang w:val="en-GB"/>
        </w:rPr>
        <w:t>M</w:t>
      </w:r>
      <w:proofErr w:type="spellEnd"/>
      <w:r w:rsidRPr="00CF21D5">
        <w:rPr>
          <w:rFonts w:asciiTheme="majorHAnsi" w:hAnsiTheme="majorHAnsi" w:cstheme="majorHAnsi"/>
          <w:lang w:val="en-GB"/>
        </w:rPr>
        <w:t xml:space="preserve"> I, </w:t>
      </w:r>
      <w:proofErr w:type="spellStart"/>
      <w:r w:rsidRPr="00CF21D5">
        <w:rPr>
          <w:rFonts w:asciiTheme="majorHAnsi" w:hAnsiTheme="majorHAnsi" w:cstheme="majorHAnsi"/>
          <w:lang w:val="en-GB"/>
        </w:rPr>
        <w:t>Wascher</w:t>
      </w:r>
      <w:proofErr w:type="spellEnd"/>
      <w:r w:rsidRPr="00CF21D5">
        <w:rPr>
          <w:rFonts w:asciiTheme="majorHAnsi" w:hAnsiTheme="majorHAnsi" w:cstheme="majorHAnsi"/>
          <w:lang w:val="en-GB"/>
        </w:rPr>
        <w:t xml:space="preserve"> W (2014) Revisiting the minimum wage–employment debate: throwing out the baby with the bathwater? </w:t>
      </w:r>
      <w:proofErr w:type="spellStart"/>
      <w:r w:rsidRPr="00CF21D5">
        <w:rPr>
          <w:rFonts w:asciiTheme="majorHAnsi" w:hAnsiTheme="majorHAnsi" w:cstheme="majorHAnsi"/>
          <w:lang w:val="en-GB"/>
        </w:rPr>
        <w:t>Industr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Labor</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Relat</w:t>
      </w:r>
      <w:proofErr w:type="spellEnd"/>
      <w:r w:rsidRPr="00CF21D5">
        <w:rPr>
          <w:rFonts w:asciiTheme="majorHAnsi" w:hAnsiTheme="majorHAnsi" w:cstheme="majorHAnsi"/>
          <w:lang w:val="en-GB"/>
        </w:rPr>
        <w:t xml:space="preserve"> Rev 67(3_suppl):608–648</w:t>
      </w:r>
    </w:p>
    <w:p w14:paraId="65DE1B60"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 xml:space="preserve">Neumark, D., &amp; Wascher, W. (2006). Minimum wages and employment: A review of evidence from the new minimum wage research. </w:t>
      </w:r>
    </w:p>
    <w:p w14:paraId="14CD2651" w14:textId="6BCF06D7" w:rsidR="00E96979" w:rsidRDefault="00E96979" w:rsidP="00CF21D5">
      <w:pPr>
        <w:spacing w:line="360" w:lineRule="auto"/>
        <w:ind w:left="720" w:hanging="720"/>
        <w:jc w:val="both"/>
        <w:rPr>
          <w:ins w:id="276" w:author="成朗" w:date="2023-03-27T11:01:00Z"/>
          <w:rFonts w:asciiTheme="majorHAnsi" w:hAnsiTheme="majorHAnsi" w:cstheme="majorHAnsi"/>
        </w:rPr>
      </w:pPr>
      <w:r w:rsidRPr="00CF21D5">
        <w:rPr>
          <w:rFonts w:asciiTheme="majorHAnsi" w:hAnsiTheme="majorHAnsi" w:cstheme="majorHAnsi"/>
        </w:rPr>
        <w:t>Neumark, D., Salas, J. I., &amp; Wascher, W. (2014). Revisiting the minimum wage—Employment debate: Throwing out the baby with the bathwater? </w:t>
      </w:r>
      <w:proofErr w:type="spellStart"/>
      <w:r w:rsidRPr="00CF21D5">
        <w:rPr>
          <w:rFonts w:asciiTheme="majorHAnsi" w:hAnsiTheme="majorHAnsi" w:cstheme="majorHAnsi"/>
          <w:i/>
          <w:iCs/>
        </w:rPr>
        <w:t>Ilr</w:t>
      </w:r>
      <w:proofErr w:type="spellEnd"/>
      <w:r w:rsidRPr="00CF21D5">
        <w:rPr>
          <w:rFonts w:asciiTheme="majorHAnsi" w:hAnsiTheme="majorHAnsi" w:cstheme="majorHAnsi"/>
          <w:i/>
          <w:iCs/>
        </w:rPr>
        <w:t xml:space="preserve"> Review</w:t>
      </w:r>
      <w:r w:rsidRPr="00CF21D5">
        <w:rPr>
          <w:rFonts w:asciiTheme="majorHAnsi" w:hAnsiTheme="majorHAnsi" w:cstheme="majorHAnsi"/>
        </w:rPr>
        <w:t>, </w:t>
      </w:r>
      <w:r w:rsidRPr="00CF21D5">
        <w:rPr>
          <w:rFonts w:asciiTheme="majorHAnsi" w:hAnsiTheme="majorHAnsi" w:cstheme="majorHAnsi"/>
          <w:i/>
          <w:iCs/>
        </w:rPr>
        <w:t>67</w:t>
      </w:r>
      <w:r w:rsidRPr="00CF21D5">
        <w:rPr>
          <w:rFonts w:asciiTheme="majorHAnsi" w:hAnsiTheme="majorHAnsi" w:cstheme="majorHAnsi"/>
        </w:rPr>
        <w:t>(3_suppl), 608-648</w:t>
      </w:r>
    </w:p>
    <w:p w14:paraId="004660C4" w14:textId="5D657382" w:rsidR="00EA413D" w:rsidDel="00041571" w:rsidRDefault="00041571" w:rsidP="00CF21D5">
      <w:pPr>
        <w:spacing w:line="360" w:lineRule="auto"/>
        <w:ind w:left="720" w:hanging="720"/>
        <w:jc w:val="both"/>
        <w:rPr>
          <w:del w:id="277" w:author="成朗" w:date="2023-03-27T11:05:00Z"/>
          <w:rFonts w:asciiTheme="majorHAnsi" w:hAnsiTheme="majorHAnsi" w:cstheme="majorHAnsi"/>
        </w:rPr>
      </w:pPr>
      <w:proofErr w:type="spellStart"/>
      <w:ins w:id="278" w:author="成朗" w:date="2023-03-27T11:04:00Z">
        <w:r w:rsidRPr="00041571">
          <w:rPr>
            <w:rFonts w:asciiTheme="majorHAnsi" w:hAnsiTheme="majorHAnsi" w:cstheme="majorHAnsi"/>
          </w:rPr>
          <w:t>Neumark</w:t>
        </w:r>
        <w:proofErr w:type="spellEnd"/>
        <w:r w:rsidRPr="00041571">
          <w:rPr>
            <w:rFonts w:asciiTheme="majorHAnsi" w:hAnsiTheme="majorHAnsi" w:cstheme="majorHAnsi"/>
          </w:rPr>
          <w:t>, David and Shirley, Peter</w:t>
        </w:r>
      </w:ins>
      <w:ins w:id="279" w:author="成朗" w:date="2023-03-27T11:07:00Z">
        <w:r>
          <w:rPr>
            <w:rFonts w:asciiTheme="majorHAnsi" w:hAnsiTheme="majorHAnsi" w:cstheme="majorHAnsi"/>
          </w:rPr>
          <w:t xml:space="preserve"> (2022)</w:t>
        </w:r>
      </w:ins>
      <w:ins w:id="280" w:author="成朗" w:date="2023-03-27T11:04:00Z">
        <w:r w:rsidRPr="00041571">
          <w:rPr>
            <w:rFonts w:asciiTheme="majorHAnsi" w:hAnsiTheme="majorHAnsi" w:cstheme="majorHAnsi"/>
          </w:rPr>
          <w:t>,</w:t>
        </w:r>
        <w:r>
          <w:rPr>
            <w:rFonts w:asciiTheme="majorHAnsi" w:hAnsiTheme="majorHAnsi" w:cstheme="majorHAnsi"/>
          </w:rPr>
          <w:t xml:space="preserve"> </w:t>
        </w:r>
      </w:ins>
      <w:ins w:id="281" w:author="成朗" w:date="2023-03-27T11:05:00Z">
        <w:r>
          <w:rPr>
            <w:rFonts w:asciiTheme="majorHAnsi" w:hAnsiTheme="majorHAnsi" w:cstheme="majorHAnsi"/>
          </w:rPr>
          <w:t>“</w:t>
        </w:r>
      </w:ins>
      <w:ins w:id="282" w:author="成朗" w:date="2023-03-27T11:04:00Z">
        <w:r w:rsidRPr="00041571">
          <w:rPr>
            <w:rFonts w:asciiTheme="majorHAnsi" w:hAnsiTheme="majorHAnsi" w:cstheme="majorHAnsi"/>
          </w:rPr>
          <w:t xml:space="preserve">Myth or measurement: What does the new minimum wage research say about minimum wages and job loss in the United </w:t>
        </w:r>
        <w:proofErr w:type="gramStart"/>
        <w:r w:rsidRPr="00041571">
          <w:rPr>
            <w:rFonts w:asciiTheme="majorHAnsi" w:hAnsiTheme="majorHAnsi" w:cstheme="majorHAnsi"/>
          </w:rPr>
          <w:t>States?,</w:t>
        </w:r>
      </w:ins>
      <w:proofErr w:type="gramEnd"/>
      <w:ins w:id="283" w:author="成朗" w:date="2023-03-27T11:05:00Z">
        <w:r>
          <w:rPr>
            <w:rFonts w:asciiTheme="majorHAnsi" w:hAnsiTheme="majorHAnsi" w:cstheme="majorHAnsi"/>
          </w:rPr>
          <w:t>”</w:t>
        </w:r>
        <w:r w:rsidRPr="00041571">
          <w:rPr>
            <w:rFonts w:asciiTheme="majorHAnsi" w:hAnsiTheme="majorHAnsi" w:cstheme="majorHAnsi"/>
            <w:i/>
            <w:iCs/>
          </w:rPr>
          <w:t xml:space="preserve"> </w:t>
        </w:r>
      </w:ins>
      <w:ins w:id="284" w:author="成朗" w:date="2023-03-27T11:04:00Z">
        <w:r w:rsidRPr="00041571">
          <w:rPr>
            <w:rFonts w:asciiTheme="majorHAnsi" w:hAnsiTheme="majorHAnsi" w:cstheme="majorHAnsi"/>
            <w:i/>
            <w:iCs/>
          </w:rPr>
          <w:t>Industrial Relations: A Journal of Economy and Society</w:t>
        </w:r>
        <w:r w:rsidRPr="00041571">
          <w:rPr>
            <w:rFonts w:asciiTheme="majorHAnsi" w:hAnsiTheme="majorHAnsi" w:cstheme="majorHAnsi"/>
          </w:rPr>
          <w:t>,</w:t>
        </w:r>
      </w:ins>
      <w:ins w:id="285" w:author="成朗" w:date="2023-03-27T11:05:00Z">
        <w:r>
          <w:rPr>
            <w:rFonts w:asciiTheme="majorHAnsi" w:hAnsiTheme="majorHAnsi" w:cstheme="majorHAnsi"/>
          </w:rPr>
          <w:t xml:space="preserve"> </w:t>
        </w:r>
      </w:ins>
      <w:ins w:id="286" w:author="成朗" w:date="2023-03-27T11:04:00Z">
        <w:r w:rsidRPr="00041571">
          <w:rPr>
            <w:rFonts w:asciiTheme="majorHAnsi" w:hAnsiTheme="majorHAnsi" w:cstheme="majorHAnsi"/>
          </w:rPr>
          <w:t>61</w:t>
        </w:r>
      </w:ins>
      <w:ins w:id="287" w:author="成朗" w:date="2023-03-27T11:05:00Z">
        <w:r>
          <w:rPr>
            <w:rFonts w:asciiTheme="majorHAnsi" w:hAnsiTheme="majorHAnsi" w:cstheme="majorHAnsi"/>
          </w:rPr>
          <w:t>(</w:t>
        </w:r>
      </w:ins>
      <w:ins w:id="288" w:author="成朗" w:date="2023-03-27T11:04:00Z">
        <w:r w:rsidRPr="00041571">
          <w:rPr>
            <w:rFonts w:ascii="ＭＳ ゴシック" w:eastAsia="ＭＳ ゴシック" w:hAnsi="ＭＳ ゴシック" w:cs="ＭＳ ゴシック"/>
            <w:color w:val="FFFFFF"/>
            <w:sz w:val="24"/>
            <w:szCs w:val="24"/>
            <w:lang w:val="en-US" w:eastAsia="ja-JP"/>
          </w:rPr>
          <w:t>4</w:t>
        </w:r>
      </w:ins>
      <w:ins w:id="289" w:author="成朗" w:date="2023-03-27T11:05:00Z">
        <w:r>
          <w:rPr>
            <w:rFonts w:asciiTheme="majorHAnsi" w:hAnsiTheme="majorHAnsi" w:cstheme="majorHAnsi"/>
          </w:rPr>
          <w:t>)</w:t>
        </w:r>
      </w:ins>
      <w:ins w:id="290" w:author="成朗" w:date="2023-03-27T11:04:00Z">
        <w:r w:rsidRPr="00041571">
          <w:rPr>
            <w:rFonts w:asciiTheme="majorHAnsi" w:hAnsiTheme="majorHAnsi" w:cstheme="majorHAnsi"/>
          </w:rPr>
          <w:t>,</w:t>
        </w:r>
      </w:ins>
      <w:ins w:id="291" w:author="成朗" w:date="2023-03-27T11:05:00Z">
        <w:r>
          <w:rPr>
            <w:rFonts w:asciiTheme="majorHAnsi" w:hAnsiTheme="majorHAnsi" w:cstheme="majorHAnsi"/>
          </w:rPr>
          <w:t xml:space="preserve"> 38</w:t>
        </w:r>
      </w:ins>
      <w:ins w:id="292" w:author="成朗" w:date="2023-03-27T11:04:00Z">
        <w:r w:rsidRPr="00041571">
          <w:rPr>
            <w:rFonts w:asciiTheme="majorHAnsi" w:hAnsiTheme="majorHAnsi" w:cstheme="majorHAnsi"/>
          </w:rPr>
          <w:t>4-417,</w:t>
        </w:r>
      </w:ins>
      <w:ins w:id="293" w:author="成朗" w:date="2023-03-27T11:05:00Z">
        <w:r>
          <w:rPr>
            <w:rFonts w:asciiTheme="majorHAnsi" w:hAnsiTheme="majorHAnsi" w:cstheme="majorHAnsi"/>
          </w:rPr>
          <w:t xml:space="preserve"> </w:t>
        </w:r>
      </w:ins>
      <w:ins w:id="294" w:author="成朗" w:date="2023-03-27T11:04:00Z">
        <w:r w:rsidRPr="00041571">
          <w:rPr>
            <w:rFonts w:asciiTheme="majorHAnsi" w:hAnsiTheme="majorHAnsi" w:cstheme="majorHAnsi"/>
          </w:rPr>
          <w:t>https://doi.org/10.1111/irel.12306</w:t>
        </w:r>
      </w:ins>
      <w:ins w:id="295" w:author="成朗" w:date="2023-03-27T11:05:00Z">
        <w:r>
          <w:rPr>
            <w:rFonts w:asciiTheme="majorHAnsi" w:hAnsiTheme="majorHAnsi" w:cstheme="majorHAnsi"/>
          </w:rPr>
          <w:t>.</w:t>
        </w:r>
      </w:ins>
    </w:p>
    <w:p w14:paraId="39388BD0" w14:textId="50899455" w:rsidR="00784887" w:rsidRPr="00784887" w:rsidRDefault="00784887" w:rsidP="00041571">
      <w:pPr>
        <w:spacing w:line="360" w:lineRule="auto"/>
        <w:jc w:val="both"/>
        <w:rPr>
          <w:rFonts w:asciiTheme="majorHAnsi" w:hAnsiTheme="majorHAnsi" w:cstheme="majorHAnsi"/>
        </w:rPr>
      </w:pPr>
      <w:r w:rsidRPr="00512434">
        <w:rPr>
          <w:rFonts w:asciiTheme="majorHAnsi" w:hAnsiTheme="majorHAnsi" w:cstheme="majorHAnsi"/>
          <w:color w:val="222222"/>
          <w:shd w:val="clear" w:color="auto" w:fill="FFFFFF"/>
        </w:rPr>
        <w:t xml:space="preserve">Orfalí, V. C. (1990). </w:t>
      </w:r>
      <w:proofErr w:type="spellStart"/>
      <w:r w:rsidRPr="00512434">
        <w:rPr>
          <w:rFonts w:asciiTheme="majorHAnsi" w:hAnsiTheme="majorHAnsi" w:cstheme="majorHAnsi"/>
          <w:color w:val="222222"/>
          <w:shd w:val="clear" w:color="auto" w:fill="FFFFFF"/>
        </w:rPr>
        <w:t>Efectos</w:t>
      </w:r>
      <w:proofErr w:type="spellEnd"/>
      <w:r w:rsidRPr="00512434">
        <w:rPr>
          <w:rFonts w:asciiTheme="majorHAnsi" w:hAnsiTheme="majorHAnsi" w:cstheme="majorHAnsi"/>
          <w:color w:val="222222"/>
          <w:shd w:val="clear" w:color="auto" w:fill="FFFFFF"/>
        </w:rPr>
        <w:t xml:space="preserve"> Del </w:t>
      </w:r>
      <w:proofErr w:type="spellStart"/>
      <w:r w:rsidRPr="00512434">
        <w:rPr>
          <w:rFonts w:asciiTheme="majorHAnsi" w:hAnsiTheme="majorHAnsi" w:cstheme="majorHAnsi"/>
          <w:color w:val="222222"/>
          <w:shd w:val="clear" w:color="auto" w:fill="FFFFFF"/>
        </w:rPr>
        <w:t>Salario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Mínimo</w:t>
      </w:r>
      <w:proofErr w:type="spellEnd"/>
      <w:r w:rsidRPr="00512434">
        <w:rPr>
          <w:rFonts w:asciiTheme="majorHAnsi" w:hAnsiTheme="majorHAnsi" w:cstheme="majorHAnsi"/>
          <w:color w:val="222222"/>
          <w:shd w:val="clear" w:color="auto" w:fill="FFFFFF"/>
        </w:rPr>
        <w:t xml:space="preserve">. </w:t>
      </w:r>
      <w:proofErr w:type="spellStart"/>
      <w:r w:rsidRPr="00512434">
        <w:rPr>
          <w:rFonts w:asciiTheme="majorHAnsi" w:hAnsiTheme="majorHAnsi" w:cstheme="majorHAnsi"/>
          <w:color w:val="222222"/>
          <w:shd w:val="clear" w:color="auto" w:fill="FFFFFF"/>
        </w:rPr>
        <w:t>Aplicación</w:t>
      </w:r>
      <w:proofErr w:type="spellEnd"/>
      <w:r w:rsidRPr="00512434">
        <w:rPr>
          <w:rFonts w:asciiTheme="majorHAnsi" w:hAnsiTheme="majorHAnsi" w:cstheme="majorHAnsi"/>
          <w:color w:val="222222"/>
          <w:shd w:val="clear" w:color="auto" w:fill="FFFFFF"/>
        </w:rPr>
        <w:t xml:space="preserve"> del </w:t>
      </w:r>
      <w:proofErr w:type="spellStart"/>
      <w:r w:rsidRPr="00512434">
        <w:rPr>
          <w:rFonts w:asciiTheme="majorHAnsi" w:hAnsiTheme="majorHAnsi" w:cstheme="majorHAnsi"/>
          <w:color w:val="222222"/>
          <w:shd w:val="clear" w:color="auto" w:fill="FFFFFF"/>
        </w:rPr>
        <w:t>Método</w:t>
      </w:r>
      <w:proofErr w:type="spellEnd"/>
      <w:r w:rsidRPr="00512434">
        <w:rPr>
          <w:rFonts w:asciiTheme="majorHAnsi" w:hAnsiTheme="majorHAnsi" w:cstheme="majorHAnsi"/>
          <w:color w:val="222222"/>
          <w:shd w:val="clear" w:color="auto" w:fill="FFFFFF"/>
        </w:rPr>
        <w:t xml:space="preserve"> Tobit. </w:t>
      </w:r>
      <w:proofErr w:type="spellStart"/>
      <w:r w:rsidRPr="00512434">
        <w:rPr>
          <w:rFonts w:asciiTheme="majorHAnsi" w:hAnsiTheme="majorHAnsi" w:cstheme="majorHAnsi"/>
          <w:i/>
          <w:iCs/>
          <w:color w:val="222222"/>
          <w:shd w:val="clear" w:color="auto" w:fill="FFFFFF"/>
        </w:rPr>
        <w:t>Cuadernos</w:t>
      </w:r>
      <w:proofErr w:type="spellEnd"/>
      <w:r w:rsidRPr="00512434">
        <w:rPr>
          <w:rFonts w:asciiTheme="majorHAnsi" w:hAnsiTheme="majorHAnsi" w:cstheme="majorHAnsi"/>
          <w:i/>
          <w:iCs/>
          <w:color w:val="222222"/>
          <w:shd w:val="clear" w:color="auto" w:fill="FFFFFF"/>
        </w:rPr>
        <w:t xml:space="preserve"> de Economía</w:t>
      </w:r>
      <w:r w:rsidRPr="00512434">
        <w:rPr>
          <w:rFonts w:asciiTheme="majorHAnsi" w:hAnsiTheme="majorHAnsi" w:cstheme="majorHAnsi"/>
          <w:color w:val="222222"/>
          <w:shd w:val="clear" w:color="auto" w:fill="FFFFFF"/>
        </w:rPr>
        <w:t>, 83-101.</w:t>
      </w:r>
    </w:p>
    <w:p w14:paraId="506A21D0" w14:textId="51A93CA4" w:rsidR="00784887" w:rsidRPr="00CF21D5" w:rsidRDefault="00E96979" w:rsidP="00174974">
      <w:pPr>
        <w:spacing w:line="360" w:lineRule="auto"/>
        <w:ind w:left="720" w:hanging="720"/>
        <w:jc w:val="both"/>
        <w:rPr>
          <w:rFonts w:asciiTheme="majorHAnsi" w:hAnsiTheme="majorHAnsi" w:cstheme="majorHAnsi"/>
        </w:rPr>
      </w:pPr>
      <w:r w:rsidRPr="00CF21D5">
        <w:rPr>
          <w:rFonts w:asciiTheme="majorHAnsi" w:hAnsiTheme="majorHAnsi" w:cstheme="majorHAnsi"/>
        </w:rPr>
        <w:t>Owens, F. and Kagel, J. (2010). ‘Minimum Wage Restrictions and Employee</w:t>
      </w:r>
    </w:p>
    <w:p w14:paraId="4ACE98E9" w14:textId="7855EFE5" w:rsidR="00E96979"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Piek, M., von Fintel, D., &amp; Kirsten, J. (2020). Separating employment effects into job destruction and job creation.</w:t>
      </w:r>
    </w:p>
    <w:p w14:paraId="13E10DC5" w14:textId="611B9130" w:rsidR="00784887" w:rsidRPr="00512434" w:rsidRDefault="00784887" w:rsidP="00CF21D5">
      <w:pPr>
        <w:spacing w:line="360" w:lineRule="auto"/>
        <w:ind w:left="720" w:hanging="720"/>
        <w:jc w:val="both"/>
        <w:rPr>
          <w:rFonts w:asciiTheme="majorHAnsi" w:hAnsiTheme="majorHAnsi" w:cstheme="majorHAnsi"/>
          <w:sz w:val="20"/>
          <w:szCs w:val="20"/>
        </w:rPr>
      </w:pPr>
      <w:r w:rsidRPr="00512434">
        <w:rPr>
          <w:rFonts w:asciiTheme="majorHAnsi" w:hAnsiTheme="majorHAnsi" w:cstheme="majorHAnsi"/>
          <w:color w:val="222222"/>
          <w:sz w:val="20"/>
          <w:szCs w:val="20"/>
          <w:shd w:val="clear" w:color="auto" w:fill="FFFFFF"/>
        </w:rPr>
        <w:t>Riveros, L. A., &amp; Paredes, R. (1988). </w:t>
      </w:r>
      <w:r w:rsidRPr="00512434">
        <w:rPr>
          <w:rFonts w:asciiTheme="majorHAnsi" w:hAnsiTheme="majorHAnsi" w:cstheme="majorHAnsi"/>
          <w:i/>
          <w:iCs/>
          <w:color w:val="222222"/>
          <w:sz w:val="20"/>
          <w:szCs w:val="20"/>
          <w:shd w:val="clear" w:color="auto" w:fill="FFFFFF"/>
        </w:rPr>
        <w:t>Measuring the impact of minimum wage policies on the economy</w:t>
      </w:r>
      <w:r w:rsidRPr="00512434">
        <w:rPr>
          <w:rFonts w:asciiTheme="majorHAnsi" w:hAnsiTheme="majorHAnsi" w:cstheme="majorHAnsi"/>
          <w:color w:val="222222"/>
          <w:sz w:val="20"/>
          <w:szCs w:val="20"/>
          <w:shd w:val="clear" w:color="auto" w:fill="FFFFFF"/>
        </w:rPr>
        <w:t> (No. 101). Country Economics Department, World Bank.</w:t>
      </w:r>
    </w:p>
    <w:p w14:paraId="72CD1129"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Ranchod, V., &amp; </w:t>
      </w:r>
      <w:proofErr w:type="spellStart"/>
      <w:r w:rsidRPr="00CF21D5">
        <w:rPr>
          <w:rFonts w:asciiTheme="majorHAnsi" w:hAnsiTheme="majorHAnsi" w:cstheme="majorHAnsi"/>
          <w:lang w:val="en-GB"/>
        </w:rPr>
        <w:t>Bassier</w:t>
      </w:r>
      <w:proofErr w:type="spellEnd"/>
      <w:r w:rsidRPr="00CF21D5">
        <w:rPr>
          <w:rFonts w:asciiTheme="majorHAnsi" w:hAnsiTheme="majorHAnsi" w:cstheme="majorHAnsi"/>
          <w:lang w:val="en-GB"/>
        </w:rPr>
        <w:t xml:space="preserve">, I. (2017). </w:t>
      </w:r>
      <w:r w:rsidRPr="00CF21D5">
        <w:rPr>
          <w:rFonts w:asciiTheme="majorHAnsi" w:hAnsiTheme="majorHAnsi" w:cstheme="majorHAnsi"/>
          <w:i/>
          <w:iCs/>
          <w:lang w:val="en-GB"/>
        </w:rPr>
        <w:t>Estimating the wage and employment effects of a large increase in South Africa’s agricultural minimum wage</w:t>
      </w:r>
      <w:r w:rsidRPr="00CF21D5">
        <w:rPr>
          <w:rFonts w:asciiTheme="majorHAnsi" w:hAnsiTheme="majorHAnsi" w:cstheme="majorHAnsi"/>
          <w:lang w:val="en-GB"/>
        </w:rPr>
        <w:t>. REDI3x3 Working Paper.</w:t>
      </w:r>
    </w:p>
    <w:p w14:paraId="40184F06"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Riley, R. and </w:t>
      </w:r>
      <w:proofErr w:type="spellStart"/>
      <w:r w:rsidRPr="00CF21D5">
        <w:rPr>
          <w:rFonts w:asciiTheme="majorHAnsi" w:hAnsiTheme="majorHAnsi" w:cstheme="majorHAnsi"/>
          <w:lang w:val="en-GB"/>
        </w:rPr>
        <w:t>Rosazza</w:t>
      </w:r>
      <w:proofErr w:type="spellEnd"/>
      <w:r w:rsidRPr="00CF21D5">
        <w:rPr>
          <w:rFonts w:asciiTheme="majorHAnsi" w:hAnsiTheme="majorHAnsi" w:cstheme="majorHAnsi"/>
          <w:lang w:val="en-GB"/>
        </w:rPr>
        <w:t xml:space="preserve"> </w:t>
      </w:r>
      <w:proofErr w:type="spellStart"/>
      <w:r w:rsidRPr="00CF21D5">
        <w:rPr>
          <w:rFonts w:asciiTheme="majorHAnsi" w:hAnsiTheme="majorHAnsi" w:cstheme="majorHAnsi"/>
          <w:lang w:val="en-GB"/>
        </w:rPr>
        <w:t>Bondibene</w:t>
      </w:r>
      <w:proofErr w:type="spellEnd"/>
      <w:r w:rsidRPr="00CF21D5">
        <w:rPr>
          <w:rFonts w:asciiTheme="majorHAnsi" w:hAnsiTheme="majorHAnsi" w:cstheme="majorHAnsi"/>
          <w:lang w:val="en-GB"/>
        </w:rPr>
        <w:t xml:space="preserve">, C. (2015) The Impact of the National Minimum Wage on UK Businesses, Research Report for the Low Pay Commission. </w:t>
      </w:r>
      <w:proofErr w:type="spellStart"/>
      <w:r w:rsidRPr="00CF21D5">
        <w:rPr>
          <w:rFonts w:asciiTheme="majorHAnsi" w:hAnsiTheme="majorHAnsi" w:cstheme="majorHAnsi"/>
          <w:lang w:val="en-GB"/>
        </w:rPr>
        <w:t>Rizov</w:t>
      </w:r>
      <w:proofErr w:type="spellEnd"/>
      <w:r w:rsidRPr="00CF21D5">
        <w:rPr>
          <w:rFonts w:asciiTheme="majorHAnsi" w:hAnsiTheme="majorHAnsi" w:cstheme="majorHAnsi"/>
          <w:lang w:val="en-GB"/>
        </w:rPr>
        <w:t>,</w:t>
      </w:r>
    </w:p>
    <w:p w14:paraId="1C2C91BA" w14:textId="3B2F6DDA" w:rsidR="00B54CA1" w:rsidRDefault="00B54CA1" w:rsidP="00CF21D5">
      <w:pPr>
        <w:spacing w:line="360" w:lineRule="auto"/>
        <w:ind w:left="720" w:hanging="720"/>
        <w:jc w:val="both"/>
        <w:rPr>
          <w:ins w:id="296" w:author="成朗" w:date="2023-03-27T05:47:00Z"/>
          <w:rFonts w:asciiTheme="majorHAnsi" w:hAnsiTheme="majorHAnsi" w:cstheme="majorHAnsi"/>
        </w:rPr>
      </w:pPr>
      <w:ins w:id="297" w:author="成朗" w:date="2023-03-27T05:47:00Z">
        <w:r w:rsidRPr="00B54CA1">
          <w:rPr>
            <w:rFonts w:asciiTheme="majorHAnsi" w:hAnsiTheme="majorHAnsi" w:cstheme="majorHAnsi"/>
          </w:rPr>
          <w:t>Robinson, Joan</w:t>
        </w:r>
      </w:ins>
      <w:ins w:id="298" w:author="成朗" w:date="2023-03-27T05:48:00Z">
        <w:r>
          <w:rPr>
            <w:rFonts w:asciiTheme="majorHAnsi" w:hAnsiTheme="majorHAnsi" w:cstheme="majorHAnsi"/>
          </w:rPr>
          <w:t xml:space="preserve">. (1933) </w:t>
        </w:r>
        <w:r w:rsidRPr="00B54CA1">
          <w:rPr>
            <w:rFonts w:asciiTheme="majorHAnsi" w:hAnsiTheme="majorHAnsi" w:cstheme="majorHAnsi"/>
            <w:i/>
            <w:iCs/>
          </w:rPr>
          <w:t>The economics of imperfect competition</w:t>
        </w:r>
        <w:r w:rsidRPr="00B54CA1">
          <w:rPr>
            <w:rFonts w:asciiTheme="majorHAnsi" w:hAnsiTheme="majorHAnsi" w:cstheme="majorHAnsi"/>
          </w:rPr>
          <w:t xml:space="preserve">, </w:t>
        </w:r>
        <w:r w:rsidRPr="00B54CA1">
          <w:rPr>
            <w:rFonts w:asciiTheme="majorHAnsi" w:hAnsiTheme="majorHAnsi" w:cstheme="majorHAnsi"/>
          </w:rPr>
          <w:t xml:space="preserve">London: </w:t>
        </w:r>
        <w:proofErr w:type="spellStart"/>
        <w:r w:rsidRPr="00B54CA1">
          <w:rPr>
            <w:rFonts w:asciiTheme="majorHAnsi" w:hAnsiTheme="majorHAnsi" w:cstheme="majorHAnsi"/>
          </w:rPr>
          <w:t>Mcmillan</w:t>
        </w:r>
        <w:proofErr w:type="spellEnd"/>
        <w:r>
          <w:rPr>
            <w:rFonts w:asciiTheme="majorHAnsi" w:hAnsiTheme="majorHAnsi" w:cstheme="majorHAnsi"/>
          </w:rPr>
          <w:t>.</w:t>
        </w:r>
      </w:ins>
    </w:p>
    <w:p w14:paraId="7F9C8034" w14:textId="5DE10292"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Schmitt, J. (2013). </w:t>
      </w:r>
      <w:r w:rsidRPr="00CF21D5">
        <w:rPr>
          <w:rFonts w:asciiTheme="majorHAnsi" w:hAnsiTheme="majorHAnsi" w:cstheme="majorHAnsi"/>
          <w:i/>
          <w:iCs/>
        </w:rPr>
        <w:t>Why does the minimum wage have no discernible effect on employment?</w:t>
      </w:r>
      <w:r w:rsidRPr="00CF21D5">
        <w:rPr>
          <w:rFonts w:asciiTheme="majorHAnsi" w:hAnsiTheme="majorHAnsi" w:cstheme="majorHAnsi"/>
        </w:rPr>
        <w:t xml:space="preserve"> (Vol. 4). Washington, DC: </w:t>
      </w:r>
      <w:proofErr w:type="spellStart"/>
      <w:r w:rsidRPr="00CF21D5">
        <w:rPr>
          <w:rFonts w:asciiTheme="majorHAnsi" w:hAnsiTheme="majorHAnsi" w:cstheme="majorHAnsi"/>
        </w:rPr>
        <w:t>Center</w:t>
      </w:r>
      <w:proofErr w:type="spellEnd"/>
      <w:r w:rsidRPr="00CF21D5">
        <w:rPr>
          <w:rFonts w:asciiTheme="majorHAnsi" w:hAnsiTheme="majorHAnsi" w:cstheme="majorHAnsi"/>
        </w:rPr>
        <w:t xml:space="preserve"> for Economic and Policy Research.</w:t>
      </w:r>
    </w:p>
    <w:p w14:paraId="31EF41BA" w14:textId="77777777" w:rsidR="00E96979" w:rsidRPr="00CF21D5" w:rsidRDefault="00E96979" w:rsidP="00CF21D5">
      <w:pPr>
        <w:spacing w:line="360" w:lineRule="auto"/>
        <w:ind w:left="720" w:hanging="720"/>
        <w:jc w:val="both"/>
        <w:rPr>
          <w:rFonts w:asciiTheme="majorHAnsi" w:hAnsiTheme="majorHAnsi" w:cstheme="majorHAnsi"/>
        </w:rPr>
      </w:pPr>
      <w:r w:rsidRPr="00CF21D5">
        <w:rPr>
          <w:rFonts w:asciiTheme="majorHAnsi" w:hAnsiTheme="majorHAnsi" w:cstheme="majorHAnsi"/>
        </w:rPr>
        <w:t>Tan, B. (2021). The minimum wage and firm networks: Evidence from South Africa. </w:t>
      </w:r>
      <w:r w:rsidRPr="00CF21D5">
        <w:rPr>
          <w:rFonts w:asciiTheme="majorHAnsi" w:hAnsiTheme="majorHAnsi" w:cstheme="majorHAnsi"/>
          <w:i/>
          <w:iCs/>
        </w:rPr>
        <w:t>Available at SSRN 3848902</w:t>
      </w:r>
      <w:r w:rsidRPr="00CF21D5">
        <w:rPr>
          <w:rFonts w:asciiTheme="majorHAnsi" w:hAnsiTheme="majorHAnsi" w:cstheme="majorHAnsi"/>
        </w:rPr>
        <w:t>.</w:t>
      </w:r>
    </w:p>
    <w:p w14:paraId="42B959B5"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lang w:val="en-GB"/>
        </w:rPr>
        <w:t xml:space="preserve">Van der Zee, K. (2017). </w:t>
      </w:r>
      <w:r w:rsidRPr="00CF21D5">
        <w:rPr>
          <w:rFonts w:asciiTheme="majorHAnsi" w:hAnsiTheme="majorHAnsi" w:cstheme="majorHAnsi"/>
          <w:i/>
          <w:iCs/>
          <w:lang w:val="en-GB"/>
        </w:rPr>
        <w:t>Assessing the effects of two agricultural minimum wage shocks in South Africa</w:t>
      </w:r>
      <w:r w:rsidRPr="00CF21D5">
        <w:rPr>
          <w:rFonts w:asciiTheme="majorHAnsi" w:hAnsiTheme="majorHAnsi" w:cstheme="majorHAnsi"/>
          <w:lang w:val="en-GB"/>
        </w:rPr>
        <w:t xml:space="preserve"> (Master's thesis, University of Cape Town).</w:t>
      </w:r>
    </w:p>
    <w:p w14:paraId="5BB34620" w14:textId="77777777" w:rsidR="00E96979" w:rsidRPr="00CF21D5" w:rsidRDefault="00E96979" w:rsidP="00CF21D5">
      <w:pPr>
        <w:spacing w:line="360" w:lineRule="auto"/>
        <w:ind w:left="720" w:hanging="720"/>
        <w:jc w:val="both"/>
        <w:rPr>
          <w:rFonts w:asciiTheme="majorHAnsi" w:hAnsiTheme="majorHAnsi" w:cstheme="majorHAnsi"/>
          <w:lang w:val="en-GB"/>
        </w:rPr>
      </w:pPr>
      <w:r w:rsidRPr="00CF21D5">
        <w:rPr>
          <w:rFonts w:asciiTheme="majorHAnsi" w:hAnsiTheme="majorHAnsi" w:cstheme="majorHAnsi"/>
        </w:rPr>
        <w:t>Wilson, Mark. "The negative effects of minimum wage laws." </w:t>
      </w:r>
      <w:r w:rsidRPr="00CF21D5">
        <w:rPr>
          <w:rFonts w:asciiTheme="majorHAnsi" w:hAnsiTheme="majorHAnsi" w:cstheme="majorHAnsi"/>
          <w:i/>
          <w:iCs/>
        </w:rPr>
        <w:t>CATO Institute Policy Analysis</w:t>
      </w:r>
      <w:r w:rsidRPr="00CF21D5">
        <w:rPr>
          <w:rFonts w:asciiTheme="majorHAnsi" w:hAnsiTheme="majorHAnsi" w:cstheme="majorHAnsi"/>
        </w:rPr>
        <w:t> 701 (2012).</w:t>
      </w:r>
      <w:r w:rsidRPr="00CF21D5">
        <w:rPr>
          <w:rFonts w:asciiTheme="majorHAnsi" w:hAnsiTheme="majorHAnsi" w:cstheme="majorHAnsi"/>
          <w:lang w:val="en-GB"/>
        </w:rPr>
        <w:t xml:space="preserve"> </w:t>
      </w:r>
    </w:p>
    <w:bookmarkEnd w:id="260"/>
    <w:p w14:paraId="07961D82" w14:textId="77777777" w:rsidR="00E96979" w:rsidRPr="00CF21D5" w:rsidRDefault="00E96979" w:rsidP="00CF21D5">
      <w:pPr>
        <w:spacing w:line="360" w:lineRule="auto"/>
        <w:ind w:left="720" w:hanging="720"/>
        <w:jc w:val="both"/>
        <w:rPr>
          <w:rFonts w:asciiTheme="majorHAnsi" w:hAnsiTheme="majorHAnsi" w:cstheme="majorHAnsi"/>
          <w:lang w:val="en-GB"/>
        </w:rPr>
      </w:pPr>
    </w:p>
    <w:p w14:paraId="24F6BC93" w14:textId="462F94B6" w:rsidR="00E96979" w:rsidRDefault="00E96979" w:rsidP="00CF21D5">
      <w:pPr>
        <w:spacing w:line="360" w:lineRule="auto"/>
        <w:ind w:left="720" w:hanging="720"/>
        <w:jc w:val="both"/>
        <w:rPr>
          <w:rFonts w:asciiTheme="majorHAnsi" w:hAnsiTheme="majorHAnsi" w:cstheme="majorHAnsi"/>
          <w:lang w:val="en-US"/>
        </w:rPr>
      </w:pPr>
    </w:p>
    <w:p w14:paraId="2A68DD70" w14:textId="155B6790" w:rsidR="006D5428" w:rsidRDefault="006D5428" w:rsidP="00CF21D5">
      <w:pPr>
        <w:spacing w:line="360" w:lineRule="auto"/>
        <w:ind w:left="720" w:hanging="720"/>
        <w:jc w:val="both"/>
        <w:rPr>
          <w:rFonts w:asciiTheme="majorHAnsi" w:hAnsiTheme="majorHAnsi" w:cstheme="majorHAnsi"/>
          <w:lang w:val="en-US"/>
        </w:rPr>
      </w:pPr>
    </w:p>
    <w:p w14:paraId="6EA0C8E4" w14:textId="2947BAE8" w:rsidR="006D5428" w:rsidRDefault="006D5428" w:rsidP="00CF21D5">
      <w:pPr>
        <w:spacing w:line="360" w:lineRule="auto"/>
        <w:ind w:left="720" w:hanging="720"/>
        <w:jc w:val="both"/>
        <w:rPr>
          <w:rFonts w:asciiTheme="majorHAnsi" w:hAnsiTheme="majorHAnsi" w:cstheme="majorHAnsi"/>
          <w:lang w:val="en-US"/>
        </w:rPr>
      </w:pPr>
    </w:p>
    <w:p w14:paraId="3FDA154C" w14:textId="288F5724" w:rsidR="006D5428" w:rsidRDefault="006D5428" w:rsidP="00CF21D5">
      <w:pPr>
        <w:spacing w:line="360" w:lineRule="auto"/>
        <w:ind w:left="720" w:hanging="720"/>
        <w:jc w:val="both"/>
        <w:rPr>
          <w:rFonts w:asciiTheme="majorHAnsi" w:hAnsiTheme="majorHAnsi" w:cstheme="majorHAnsi"/>
          <w:lang w:val="en-US"/>
        </w:rPr>
      </w:pPr>
    </w:p>
    <w:p w14:paraId="1E0ED127" w14:textId="3A538911" w:rsidR="006D5428" w:rsidRDefault="006D5428" w:rsidP="00CF21D5">
      <w:pPr>
        <w:spacing w:line="360" w:lineRule="auto"/>
        <w:ind w:left="720" w:hanging="720"/>
        <w:jc w:val="both"/>
        <w:rPr>
          <w:rFonts w:asciiTheme="majorHAnsi" w:hAnsiTheme="majorHAnsi" w:cstheme="majorHAnsi"/>
          <w:lang w:val="en-US"/>
        </w:rPr>
      </w:pPr>
    </w:p>
    <w:p w14:paraId="31BE2506" w14:textId="297DB09C" w:rsidR="006D5428" w:rsidRDefault="006D5428" w:rsidP="00CF21D5">
      <w:pPr>
        <w:spacing w:line="360" w:lineRule="auto"/>
        <w:ind w:left="720" w:hanging="720"/>
        <w:jc w:val="both"/>
        <w:rPr>
          <w:rFonts w:asciiTheme="majorHAnsi" w:hAnsiTheme="majorHAnsi" w:cstheme="majorHAnsi"/>
          <w:lang w:val="en-US"/>
        </w:rPr>
      </w:pPr>
    </w:p>
    <w:p w14:paraId="55ED1F45" w14:textId="09845BB3" w:rsidR="006D5428" w:rsidRDefault="006D5428" w:rsidP="00CF21D5">
      <w:pPr>
        <w:spacing w:line="360" w:lineRule="auto"/>
        <w:ind w:left="720" w:hanging="720"/>
        <w:jc w:val="both"/>
        <w:rPr>
          <w:rFonts w:asciiTheme="majorHAnsi" w:hAnsiTheme="majorHAnsi" w:cstheme="majorHAnsi"/>
          <w:lang w:val="en-US"/>
        </w:rPr>
      </w:pPr>
    </w:p>
    <w:p w14:paraId="35BE88C4" w14:textId="0B472F59" w:rsidR="006D5428" w:rsidRDefault="006D5428" w:rsidP="00CF21D5">
      <w:pPr>
        <w:spacing w:line="360" w:lineRule="auto"/>
        <w:ind w:left="720" w:hanging="720"/>
        <w:jc w:val="both"/>
        <w:rPr>
          <w:rFonts w:asciiTheme="majorHAnsi" w:hAnsiTheme="majorHAnsi" w:cstheme="majorHAnsi"/>
          <w:lang w:val="en-US"/>
        </w:rPr>
      </w:pPr>
    </w:p>
    <w:p w14:paraId="44F030E3" w14:textId="4FFCC70D" w:rsidR="006D5428" w:rsidRDefault="006D5428" w:rsidP="00CF21D5">
      <w:pPr>
        <w:spacing w:line="360" w:lineRule="auto"/>
        <w:ind w:left="720" w:hanging="720"/>
        <w:jc w:val="both"/>
        <w:rPr>
          <w:rFonts w:asciiTheme="majorHAnsi" w:hAnsiTheme="majorHAnsi" w:cstheme="majorHAnsi"/>
          <w:lang w:val="en-US"/>
        </w:rPr>
      </w:pPr>
    </w:p>
    <w:p w14:paraId="2F6D16AA" w14:textId="070B428A" w:rsidR="006D5428" w:rsidRDefault="006D5428" w:rsidP="00CF21D5">
      <w:pPr>
        <w:spacing w:line="360" w:lineRule="auto"/>
        <w:ind w:left="720" w:hanging="720"/>
        <w:jc w:val="both"/>
        <w:rPr>
          <w:rFonts w:asciiTheme="majorHAnsi" w:hAnsiTheme="majorHAnsi" w:cstheme="majorHAnsi"/>
          <w:lang w:val="en-US"/>
        </w:rPr>
      </w:pPr>
    </w:p>
    <w:p w14:paraId="5604663F" w14:textId="01D36EFC" w:rsidR="006D5428" w:rsidRDefault="006D5428" w:rsidP="00CF21D5">
      <w:pPr>
        <w:spacing w:line="360" w:lineRule="auto"/>
        <w:ind w:left="720" w:hanging="720"/>
        <w:jc w:val="both"/>
        <w:rPr>
          <w:rFonts w:asciiTheme="majorHAnsi" w:hAnsiTheme="majorHAnsi" w:cstheme="majorHAnsi"/>
          <w:lang w:val="en-US"/>
        </w:rPr>
      </w:pPr>
    </w:p>
    <w:p w14:paraId="275562D6" w14:textId="5C59DF57" w:rsidR="006D5428" w:rsidRDefault="006D5428" w:rsidP="00CF21D5">
      <w:pPr>
        <w:spacing w:line="360" w:lineRule="auto"/>
        <w:ind w:left="720" w:hanging="720"/>
        <w:jc w:val="both"/>
        <w:rPr>
          <w:rFonts w:asciiTheme="majorHAnsi" w:hAnsiTheme="majorHAnsi" w:cstheme="majorHAnsi"/>
          <w:lang w:val="en-US"/>
        </w:rPr>
      </w:pPr>
    </w:p>
    <w:p w14:paraId="7ED9FF64" w14:textId="7A024AF3" w:rsidR="006D5428" w:rsidRDefault="006D5428" w:rsidP="00CF21D5">
      <w:pPr>
        <w:spacing w:line="360" w:lineRule="auto"/>
        <w:ind w:left="720" w:hanging="720"/>
        <w:jc w:val="both"/>
        <w:rPr>
          <w:rFonts w:asciiTheme="majorHAnsi" w:hAnsiTheme="majorHAnsi" w:cstheme="majorHAnsi"/>
          <w:lang w:val="en-US"/>
        </w:rPr>
      </w:pPr>
    </w:p>
    <w:p w14:paraId="45024B6E" w14:textId="4250B8B1" w:rsidR="006D5428" w:rsidRDefault="006D5428" w:rsidP="00CF21D5">
      <w:pPr>
        <w:spacing w:line="360" w:lineRule="auto"/>
        <w:ind w:left="720" w:hanging="720"/>
        <w:jc w:val="both"/>
        <w:rPr>
          <w:rFonts w:asciiTheme="majorHAnsi" w:hAnsiTheme="majorHAnsi" w:cstheme="majorHAnsi"/>
          <w:lang w:val="en-US"/>
        </w:rPr>
      </w:pPr>
    </w:p>
    <w:p w14:paraId="2DCA41F5" w14:textId="62C6B91D" w:rsidR="006D5428" w:rsidRDefault="006D5428" w:rsidP="00CF21D5">
      <w:pPr>
        <w:spacing w:line="360" w:lineRule="auto"/>
        <w:ind w:left="720" w:hanging="720"/>
        <w:jc w:val="both"/>
        <w:rPr>
          <w:rFonts w:asciiTheme="majorHAnsi" w:hAnsiTheme="majorHAnsi" w:cstheme="majorHAnsi"/>
          <w:lang w:val="en-US"/>
        </w:rPr>
      </w:pPr>
    </w:p>
    <w:p w14:paraId="7CB881AC" w14:textId="4D539227" w:rsidR="006D5428" w:rsidRDefault="006D5428" w:rsidP="00CF21D5">
      <w:pPr>
        <w:spacing w:line="360" w:lineRule="auto"/>
        <w:ind w:left="720" w:hanging="720"/>
        <w:jc w:val="both"/>
        <w:rPr>
          <w:rFonts w:asciiTheme="majorHAnsi" w:hAnsiTheme="majorHAnsi" w:cstheme="majorHAnsi"/>
          <w:lang w:val="en-US"/>
        </w:rPr>
      </w:pPr>
    </w:p>
    <w:p w14:paraId="1A1AC6F3" w14:textId="104F1785" w:rsidR="006D5428" w:rsidRDefault="006D5428" w:rsidP="00CF21D5">
      <w:pPr>
        <w:spacing w:line="360" w:lineRule="auto"/>
        <w:ind w:left="720" w:hanging="720"/>
        <w:jc w:val="both"/>
        <w:rPr>
          <w:rFonts w:asciiTheme="majorHAnsi" w:hAnsiTheme="majorHAnsi" w:cstheme="majorHAnsi"/>
          <w:lang w:val="en-US"/>
        </w:rPr>
      </w:pPr>
    </w:p>
    <w:p w14:paraId="4546087B" w14:textId="2AC0353F" w:rsidR="006D5428" w:rsidRDefault="006D5428" w:rsidP="00CF21D5">
      <w:pPr>
        <w:spacing w:line="360" w:lineRule="auto"/>
        <w:ind w:left="720" w:hanging="720"/>
        <w:jc w:val="both"/>
        <w:rPr>
          <w:rFonts w:asciiTheme="majorHAnsi" w:hAnsiTheme="majorHAnsi" w:cstheme="majorHAnsi"/>
          <w:lang w:val="en-US"/>
        </w:rPr>
      </w:pPr>
    </w:p>
    <w:p w14:paraId="3B6FDC0F" w14:textId="77777777" w:rsidR="006D5428" w:rsidRDefault="006D5428" w:rsidP="00CF21D5">
      <w:pPr>
        <w:spacing w:line="360" w:lineRule="auto"/>
        <w:ind w:left="720" w:hanging="720"/>
        <w:jc w:val="both"/>
        <w:rPr>
          <w:rFonts w:asciiTheme="majorHAnsi" w:hAnsiTheme="majorHAnsi" w:cstheme="majorHAnsi"/>
          <w:lang w:val="en-US"/>
        </w:rPr>
        <w:sectPr w:rsidR="006D5428" w:rsidSect="00DA5255">
          <w:pgSz w:w="11906" w:h="16838"/>
          <w:pgMar w:top="1440" w:right="1440" w:bottom="1440" w:left="1440" w:header="706" w:footer="706" w:gutter="0"/>
          <w:cols w:space="708"/>
          <w:docGrid w:linePitch="360"/>
        </w:sectPr>
      </w:pPr>
    </w:p>
    <w:p w14:paraId="62DB863A" w14:textId="55313F84" w:rsidR="006D5428" w:rsidRDefault="006D5428" w:rsidP="00CF21D5">
      <w:pPr>
        <w:spacing w:line="360" w:lineRule="auto"/>
        <w:ind w:left="720" w:hanging="720"/>
        <w:jc w:val="both"/>
        <w:rPr>
          <w:rFonts w:asciiTheme="majorHAnsi" w:hAnsiTheme="majorHAnsi" w:cstheme="majorHAnsi"/>
          <w:lang w:val="en-US"/>
        </w:rPr>
      </w:pPr>
    </w:p>
    <w:p w14:paraId="5D5E9D5E" w14:textId="5F988EFF" w:rsidR="006D5428" w:rsidRDefault="006D5428"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Appendix </w:t>
      </w:r>
      <w:proofErr w:type="gramStart"/>
      <w:r>
        <w:rPr>
          <w:rFonts w:asciiTheme="majorHAnsi" w:hAnsiTheme="majorHAnsi" w:cstheme="majorHAnsi"/>
          <w:lang w:val="en-US"/>
        </w:rPr>
        <w:t>A :</w:t>
      </w:r>
      <w:proofErr w:type="gramEnd"/>
      <w:r>
        <w:rPr>
          <w:rFonts w:asciiTheme="majorHAnsi" w:hAnsiTheme="majorHAnsi" w:cstheme="majorHAnsi"/>
          <w:lang w:val="en-US"/>
        </w:rPr>
        <w:t xml:space="preserve"> Regression Table </w:t>
      </w:r>
    </w:p>
    <w:tbl>
      <w:tblPr>
        <w:tblW w:w="11318" w:type="dxa"/>
        <w:jc w:val="center"/>
        <w:tblLook w:val="04A0" w:firstRow="1" w:lastRow="0" w:firstColumn="1" w:lastColumn="0" w:noHBand="0" w:noVBand="1"/>
      </w:tblPr>
      <w:tblGrid>
        <w:gridCol w:w="1209"/>
        <w:gridCol w:w="1303"/>
        <w:gridCol w:w="1130"/>
        <w:gridCol w:w="1210"/>
        <w:gridCol w:w="1210"/>
        <w:gridCol w:w="868"/>
        <w:gridCol w:w="868"/>
        <w:gridCol w:w="892"/>
        <w:gridCol w:w="892"/>
        <w:gridCol w:w="868"/>
        <w:gridCol w:w="868"/>
      </w:tblGrid>
      <w:tr w:rsidR="00683053" w:rsidRPr="00512434" w14:paraId="1DD5826E" w14:textId="77777777" w:rsidTr="00683053">
        <w:trPr>
          <w:trHeight w:val="277"/>
          <w:jc w:val="center"/>
        </w:trPr>
        <w:tc>
          <w:tcPr>
            <w:tcW w:w="1209" w:type="dxa"/>
            <w:tcBorders>
              <w:top w:val="single" w:sz="4" w:space="0" w:color="auto"/>
              <w:left w:val="nil"/>
              <w:bottom w:val="single" w:sz="8" w:space="0" w:color="auto"/>
              <w:right w:val="nil"/>
            </w:tcBorders>
            <w:shd w:val="clear" w:color="auto" w:fill="auto"/>
            <w:noWrap/>
            <w:vAlign w:val="bottom"/>
            <w:hideMark/>
          </w:tcPr>
          <w:p w14:paraId="5017901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
        </w:tc>
        <w:tc>
          <w:tcPr>
            <w:tcW w:w="1303" w:type="dxa"/>
            <w:tcBorders>
              <w:top w:val="single" w:sz="4" w:space="0" w:color="auto"/>
              <w:left w:val="nil"/>
              <w:bottom w:val="single" w:sz="8" w:space="0" w:color="auto"/>
              <w:right w:val="nil"/>
            </w:tcBorders>
            <w:shd w:val="clear" w:color="auto" w:fill="auto"/>
            <w:noWrap/>
            <w:vAlign w:val="bottom"/>
            <w:hideMark/>
          </w:tcPr>
          <w:p w14:paraId="32FF762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 </w:t>
            </w:r>
          </w:p>
        </w:tc>
        <w:tc>
          <w:tcPr>
            <w:tcW w:w="1130" w:type="dxa"/>
            <w:tcBorders>
              <w:top w:val="single" w:sz="4" w:space="0" w:color="auto"/>
              <w:left w:val="nil"/>
              <w:bottom w:val="single" w:sz="8" w:space="0" w:color="auto"/>
              <w:right w:val="nil"/>
            </w:tcBorders>
            <w:shd w:val="clear" w:color="auto" w:fill="auto"/>
            <w:noWrap/>
            <w:vAlign w:val="bottom"/>
            <w:hideMark/>
          </w:tcPr>
          <w:p w14:paraId="0D63BD8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w:t>
            </w:r>
          </w:p>
        </w:tc>
        <w:tc>
          <w:tcPr>
            <w:tcW w:w="1210" w:type="dxa"/>
            <w:tcBorders>
              <w:top w:val="single" w:sz="4" w:space="0" w:color="auto"/>
              <w:left w:val="nil"/>
              <w:bottom w:val="single" w:sz="8" w:space="0" w:color="auto"/>
              <w:right w:val="nil"/>
            </w:tcBorders>
            <w:shd w:val="clear" w:color="auto" w:fill="auto"/>
            <w:noWrap/>
            <w:vAlign w:val="bottom"/>
            <w:hideMark/>
          </w:tcPr>
          <w:p w14:paraId="466AF9AD"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1210" w:type="dxa"/>
            <w:tcBorders>
              <w:top w:val="single" w:sz="4" w:space="0" w:color="auto"/>
              <w:left w:val="nil"/>
              <w:bottom w:val="single" w:sz="8" w:space="0" w:color="auto"/>
              <w:right w:val="nil"/>
            </w:tcBorders>
            <w:shd w:val="clear" w:color="auto" w:fill="auto"/>
            <w:noWrap/>
            <w:vAlign w:val="bottom"/>
            <w:hideMark/>
          </w:tcPr>
          <w:p w14:paraId="10F93193"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68" w:type="dxa"/>
            <w:tcBorders>
              <w:top w:val="single" w:sz="4" w:space="0" w:color="auto"/>
              <w:left w:val="nil"/>
              <w:bottom w:val="single" w:sz="8" w:space="0" w:color="auto"/>
              <w:right w:val="nil"/>
            </w:tcBorders>
            <w:shd w:val="clear" w:color="auto" w:fill="auto"/>
            <w:noWrap/>
            <w:vAlign w:val="bottom"/>
            <w:hideMark/>
          </w:tcPr>
          <w:p w14:paraId="42EF921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68" w:type="dxa"/>
            <w:tcBorders>
              <w:top w:val="single" w:sz="4" w:space="0" w:color="auto"/>
              <w:left w:val="nil"/>
              <w:bottom w:val="single" w:sz="8" w:space="0" w:color="auto"/>
              <w:right w:val="nil"/>
            </w:tcBorders>
            <w:shd w:val="clear" w:color="auto" w:fill="auto"/>
            <w:noWrap/>
            <w:vAlign w:val="bottom"/>
            <w:hideMark/>
          </w:tcPr>
          <w:p w14:paraId="7BC382D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92" w:type="dxa"/>
            <w:tcBorders>
              <w:top w:val="single" w:sz="4" w:space="0" w:color="auto"/>
              <w:left w:val="nil"/>
              <w:bottom w:val="single" w:sz="8" w:space="0" w:color="auto"/>
              <w:right w:val="nil"/>
            </w:tcBorders>
            <w:shd w:val="clear" w:color="auto" w:fill="auto"/>
            <w:noWrap/>
            <w:vAlign w:val="bottom"/>
            <w:hideMark/>
          </w:tcPr>
          <w:p w14:paraId="167E9AAB"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92" w:type="dxa"/>
            <w:tcBorders>
              <w:top w:val="single" w:sz="4" w:space="0" w:color="auto"/>
              <w:left w:val="nil"/>
              <w:bottom w:val="single" w:sz="8" w:space="0" w:color="auto"/>
              <w:right w:val="nil"/>
            </w:tcBorders>
            <w:shd w:val="clear" w:color="auto" w:fill="auto"/>
            <w:noWrap/>
            <w:vAlign w:val="bottom"/>
            <w:hideMark/>
          </w:tcPr>
          <w:p w14:paraId="120046A6"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68" w:type="dxa"/>
            <w:tcBorders>
              <w:top w:val="single" w:sz="4" w:space="0" w:color="auto"/>
              <w:left w:val="nil"/>
              <w:bottom w:val="single" w:sz="8" w:space="0" w:color="auto"/>
              <w:right w:val="nil"/>
            </w:tcBorders>
            <w:shd w:val="clear" w:color="auto" w:fill="auto"/>
            <w:noWrap/>
            <w:vAlign w:val="bottom"/>
            <w:hideMark/>
          </w:tcPr>
          <w:p w14:paraId="2FA30E72"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c>
          <w:tcPr>
            <w:tcW w:w="868" w:type="dxa"/>
            <w:tcBorders>
              <w:top w:val="single" w:sz="4" w:space="0" w:color="auto"/>
              <w:left w:val="nil"/>
              <w:bottom w:val="single" w:sz="8" w:space="0" w:color="auto"/>
              <w:right w:val="nil"/>
            </w:tcBorders>
            <w:shd w:val="clear" w:color="auto" w:fill="auto"/>
            <w:noWrap/>
            <w:vAlign w:val="bottom"/>
            <w:hideMark/>
          </w:tcPr>
          <w:p w14:paraId="1D6DF179" w14:textId="77777777" w:rsidR="006D5428" w:rsidRPr="00512434" w:rsidRDefault="006D5428" w:rsidP="006D5428">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79373BDD"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2F976C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 xml:space="preserve"> </w:t>
            </w:r>
          </w:p>
        </w:tc>
        <w:tc>
          <w:tcPr>
            <w:tcW w:w="1303" w:type="dxa"/>
            <w:tcBorders>
              <w:top w:val="nil"/>
              <w:left w:val="nil"/>
              <w:bottom w:val="nil"/>
              <w:right w:val="nil"/>
            </w:tcBorders>
            <w:shd w:val="clear" w:color="auto" w:fill="auto"/>
            <w:noWrap/>
            <w:vAlign w:val="bottom"/>
            <w:hideMark/>
          </w:tcPr>
          <w:p w14:paraId="574E6857" w14:textId="77777777" w:rsidR="006D5428" w:rsidRPr="00512434" w:rsidRDefault="006D5428" w:rsidP="006D5428">
            <w:pPr>
              <w:spacing w:after="0" w:line="240" w:lineRule="auto"/>
              <w:rPr>
                <w:rFonts w:asciiTheme="majorHAnsi" w:eastAsia="Times New Roman" w:hAnsiTheme="majorHAnsi" w:cstheme="majorHAnsi"/>
                <w:color w:val="000000"/>
                <w:sz w:val="16"/>
                <w:szCs w:val="16"/>
                <w:lang w:val="en-GB" w:eastAsia="en-GB"/>
              </w:rPr>
            </w:pPr>
          </w:p>
        </w:tc>
        <w:tc>
          <w:tcPr>
            <w:tcW w:w="1130" w:type="dxa"/>
            <w:tcBorders>
              <w:top w:val="nil"/>
              <w:left w:val="nil"/>
              <w:bottom w:val="nil"/>
              <w:right w:val="nil"/>
            </w:tcBorders>
            <w:shd w:val="clear" w:color="auto" w:fill="auto"/>
            <w:noWrap/>
            <w:vAlign w:val="bottom"/>
            <w:hideMark/>
          </w:tcPr>
          <w:p w14:paraId="7605A659"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51CB8EE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093532F8"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8F116C7"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3403C375"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0F6E4051"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13A60A9E"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63F202CC"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56623D2D" w14:textId="77777777" w:rsidR="006D5428" w:rsidRPr="00512434" w:rsidRDefault="006D5428" w:rsidP="006D5428">
            <w:pPr>
              <w:spacing w:after="0" w:line="240" w:lineRule="auto"/>
              <w:rPr>
                <w:rFonts w:asciiTheme="majorHAnsi" w:eastAsia="Times New Roman" w:hAnsiTheme="majorHAnsi" w:cstheme="majorHAnsi"/>
                <w:sz w:val="16"/>
                <w:szCs w:val="16"/>
                <w:lang w:val="en-GB" w:eastAsia="en-GB"/>
              </w:rPr>
            </w:pPr>
          </w:p>
        </w:tc>
      </w:tr>
      <w:tr w:rsidR="00683053" w:rsidRPr="00512434" w14:paraId="25F7463E"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779F9C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303" w:type="dxa"/>
            <w:tcBorders>
              <w:top w:val="nil"/>
              <w:left w:val="nil"/>
              <w:bottom w:val="nil"/>
              <w:right w:val="nil"/>
            </w:tcBorders>
            <w:shd w:val="clear" w:color="auto" w:fill="auto"/>
            <w:noWrap/>
            <w:vAlign w:val="bottom"/>
            <w:hideMark/>
          </w:tcPr>
          <w:p w14:paraId="5D6FF034" w14:textId="119D4A2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1130" w:type="dxa"/>
            <w:tcBorders>
              <w:top w:val="nil"/>
              <w:left w:val="nil"/>
              <w:bottom w:val="nil"/>
              <w:right w:val="nil"/>
            </w:tcBorders>
            <w:shd w:val="clear" w:color="auto" w:fill="auto"/>
            <w:noWrap/>
            <w:vAlign w:val="bottom"/>
            <w:hideMark/>
          </w:tcPr>
          <w:p w14:paraId="2A5EDB7A" w14:textId="5A32852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-0.149</w:t>
            </w:r>
          </w:p>
        </w:tc>
        <w:tc>
          <w:tcPr>
            <w:tcW w:w="1210" w:type="dxa"/>
            <w:tcBorders>
              <w:top w:val="nil"/>
              <w:left w:val="nil"/>
              <w:bottom w:val="nil"/>
              <w:right w:val="nil"/>
            </w:tcBorders>
            <w:shd w:val="clear" w:color="auto" w:fill="auto"/>
            <w:noWrap/>
            <w:vAlign w:val="bottom"/>
            <w:hideMark/>
          </w:tcPr>
          <w:p w14:paraId="14168FF8" w14:textId="5F2BBC0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0.199</w:t>
            </w:r>
          </w:p>
        </w:tc>
        <w:tc>
          <w:tcPr>
            <w:tcW w:w="1210" w:type="dxa"/>
            <w:tcBorders>
              <w:top w:val="nil"/>
              <w:left w:val="nil"/>
              <w:bottom w:val="nil"/>
              <w:right w:val="nil"/>
            </w:tcBorders>
            <w:shd w:val="clear" w:color="auto" w:fill="auto"/>
            <w:noWrap/>
            <w:vAlign w:val="bottom"/>
            <w:hideMark/>
          </w:tcPr>
          <w:p w14:paraId="409DDCDC" w14:textId="2BD856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-0.083</w:t>
            </w:r>
          </w:p>
        </w:tc>
        <w:tc>
          <w:tcPr>
            <w:tcW w:w="868" w:type="dxa"/>
            <w:tcBorders>
              <w:top w:val="nil"/>
              <w:left w:val="nil"/>
              <w:bottom w:val="nil"/>
              <w:right w:val="nil"/>
            </w:tcBorders>
            <w:shd w:val="clear" w:color="auto" w:fill="auto"/>
            <w:noWrap/>
            <w:vAlign w:val="bottom"/>
            <w:hideMark/>
          </w:tcPr>
          <w:p w14:paraId="032EAD81" w14:textId="256BA77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0.585</w:t>
            </w:r>
          </w:p>
        </w:tc>
        <w:tc>
          <w:tcPr>
            <w:tcW w:w="868" w:type="dxa"/>
            <w:tcBorders>
              <w:top w:val="nil"/>
              <w:left w:val="nil"/>
              <w:bottom w:val="nil"/>
              <w:right w:val="nil"/>
            </w:tcBorders>
            <w:shd w:val="clear" w:color="auto" w:fill="auto"/>
            <w:noWrap/>
            <w:vAlign w:val="bottom"/>
            <w:hideMark/>
          </w:tcPr>
          <w:p w14:paraId="30C2EF94" w14:textId="2E055F4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0.334</w:t>
            </w:r>
          </w:p>
        </w:tc>
        <w:tc>
          <w:tcPr>
            <w:tcW w:w="892" w:type="dxa"/>
            <w:tcBorders>
              <w:top w:val="nil"/>
              <w:left w:val="nil"/>
              <w:bottom w:val="nil"/>
              <w:right w:val="nil"/>
            </w:tcBorders>
            <w:shd w:val="clear" w:color="auto" w:fill="auto"/>
            <w:noWrap/>
            <w:vAlign w:val="bottom"/>
            <w:hideMark/>
          </w:tcPr>
          <w:p w14:paraId="416DBFB5" w14:textId="1F24B362"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0.225</w:t>
            </w:r>
          </w:p>
        </w:tc>
        <w:tc>
          <w:tcPr>
            <w:tcW w:w="892" w:type="dxa"/>
            <w:tcBorders>
              <w:top w:val="nil"/>
              <w:left w:val="nil"/>
              <w:bottom w:val="nil"/>
              <w:right w:val="nil"/>
            </w:tcBorders>
            <w:shd w:val="clear" w:color="auto" w:fill="auto"/>
            <w:noWrap/>
            <w:vAlign w:val="bottom"/>
            <w:hideMark/>
          </w:tcPr>
          <w:p w14:paraId="2A60636A" w14:textId="5E027DD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-0.358</w:t>
            </w:r>
          </w:p>
        </w:tc>
        <w:tc>
          <w:tcPr>
            <w:tcW w:w="868" w:type="dxa"/>
            <w:tcBorders>
              <w:top w:val="nil"/>
              <w:left w:val="nil"/>
              <w:bottom w:val="nil"/>
              <w:right w:val="nil"/>
            </w:tcBorders>
            <w:shd w:val="clear" w:color="auto" w:fill="auto"/>
            <w:noWrap/>
            <w:vAlign w:val="bottom"/>
            <w:hideMark/>
          </w:tcPr>
          <w:p w14:paraId="4ED2991F" w14:textId="20A330C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68" w:type="dxa"/>
            <w:tcBorders>
              <w:top w:val="nil"/>
              <w:left w:val="nil"/>
              <w:bottom w:val="nil"/>
              <w:right w:val="nil"/>
            </w:tcBorders>
            <w:shd w:val="clear" w:color="auto" w:fill="auto"/>
            <w:noWrap/>
            <w:vAlign w:val="bottom"/>
            <w:hideMark/>
          </w:tcPr>
          <w:p w14:paraId="00491C46" w14:textId="2F93CDB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-0.504</w:t>
            </w:r>
          </w:p>
        </w:tc>
      </w:tr>
      <w:tr w:rsidR="00683053" w:rsidRPr="00512434" w14:paraId="69F7E6B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786D9D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03B24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(0.353)</w:t>
            </w:r>
          </w:p>
        </w:tc>
        <w:tc>
          <w:tcPr>
            <w:tcW w:w="1130" w:type="dxa"/>
            <w:tcBorders>
              <w:top w:val="nil"/>
              <w:left w:val="nil"/>
              <w:bottom w:val="nil"/>
              <w:right w:val="nil"/>
            </w:tcBorders>
            <w:shd w:val="clear" w:color="auto" w:fill="auto"/>
            <w:noWrap/>
            <w:vAlign w:val="bottom"/>
            <w:hideMark/>
          </w:tcPr>
          <w:p w14:paraId="17F7105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(0.558)</w:t>
            </w:r>
          </w:p>
        </w:tc>
        <w:tc>
          <w:tcPr>
            <w:tcW w:w="1210" w:type="dxa"/>
            <w:tcBorders>
              <w:top w:val="nil"/>
              <w:left w:val="nil"/>
              <w:bottom w:val="nil"/>
              <w:right w:val="nil"/>
            </w:tcBorders>
            <w:shd w:val="clear" w:color="auto" w:fill="auto"/>
            <w:noWrap/>
            <w:vAlign w:val="bottom"/>
            <w:hideMark/>
          </w:tcPr>
          <w:p w14:paraId="7C3BAE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c>
          <w:tcPr>
            <w:tcW w:w="1210" w:type="dxa"/>
            <w:tcBorders>
              <w:top w:val="nil"/>
              <w:left w:val="nil"/>
              <w:bottom w:val="nil"/>
              <w:right w:val="nil"/>
            </w:tcBorders>
            <w:shd w:val="clear" w:color="auto" w:fill="auto"/>
            <w:noWrap/>
            <w:vAlign w:val="bottom"/>
            <w:hideMark/>
          </w:tcPr>
          <w:p w14:paraId="189D9CF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(0.507)</w:t>
            </w:r>
          </w:p>
        </w:tc>
        <w:tc>
          <w:tcPr>
            <w:tcW w:w="868" w:type="dxa"/>
            <w:tcBorders>
              <w:top w:val="nil"/>
              <w:left w:val="nil"/>
              <w:bottom w:val="nil"/>
              <w:right w:val="nil"/>
            </w:tcBorders>
            <w:shd w:val="clear" w:color="auto" w:fill="auto"/>
            <w:noWrap/>
            <w:vAlign w:val="bottom"/>
            <w:hideMark/>
          </w:tcPr>
          <w:p w14:paraId="719BDF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(0.473)</w:t>
            </w:r>
          </w:p>
        </w:tc>
        <w:tc>
          <w:tcPr>
            <w:tcW w:w="868" w:type="dxa"/>
            <w:tcBorders>
              <w:top w:val="nil"/>
              <w:left w:val="nil"/>
              <w:bottom w:val="nil"/>
              <w:right w:val="nil"/>
            </w:tcBorders>
            <w:shd w:val="clear" w:color="auto" w:fill="auto"/>
            <w:noWrap/>
            <w:vAlign w:val="bottom"/>
            <w:hideMark/>
          </w:tcPr>
          <w:p w14:paraId="03D1E3C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(0.527)</w:t>
            </w:r>
          </w:p>
        </w:tc>
        <w:tc>
          <w:tcPr>
            <w:tcW w:w="892" w:type="dxa"/>
            <w:tcBorders>
              <w:top w:val="nil"/>
              <w:left w:val="nil"/>
              <w:bottom w:val="nil"/>
              <w:right w:val="nil"/>
            </w:tcBorders>
            <w:shd w:val="clear" w:color="auto" w:fill="auto"/>
            <w:noWrap/>
            <w:vAlign w:val="bottom"/>
            <w:hideMark/>
          </w:tcPr>
          <w:p w14:paraId="261B8D9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(0.393)</w:t>
            </w:r>
          </w:p>
        </w:tc>
        <w:tc>
          <w:tcPr>
            <w:tcW w:w="892" w:type="dxa"/>
            <w:tcBorders>
              <w:top w:val="nil"/>
              <w:left w:val="nil"/>
              <w:bottom w:val="nil"/>
              <w:right w:val="nil"/>
            </w:tcBorders>
            <w:shd w:val="clear" w:color="auto" w:fill="auto"/>
            <w:noWrap/>
            <w:vAlign w:val="bottom"/>
            <w:hideMark/>
          </w:tcPr>
          <w:p w14:paraId="0A13232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(0.638)</w:t>
            </w:r>
          </w:p>
        </w:tc>
        <w:tc>
          <w:tcPr>
            <w:tcW w:w="868" w:type="dxa"/>
            <w:tcBorders>
              <w:top w:val="nil"/>
              <w:left w:val="nil"/>
              <w:bottom w:val="nil"/>
              <w:right w:val="nil"/>
            </w:tcBorders>
            <w:shd w:val="clear" w:color="auto" w:fill="auto"/>
            <w:noWrap/>
            <w:vAlign w:val="bottom"/>
            <w:hideMark/>
          </w:tcPr>
          <w:p w14:paraId="1B389EC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(0.414)</w:t>
            </w:r>
          </w:p>
        </w:tc>
        <w:tc>
          <w:tcPr>
            <w:tcW w:w="868" w:type="dxa"/>
            <w:tcBorders>
              <w:top w:val="nil"/>
              <w:left w:val="nil"/>
              <w:bottom w:val="nil"/>
              <w:right w:val="nil"/>
            </w:tcBorders>
            <w:shd w:val="clear" w:color="auto" w:fill="auto"/>
            <w:noWrap/>
            <w:vAlign w:val="bottom"/>
            <w:hideMark/>
          </w:tcPr>
          <w:p w14:paraId="6631268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(0.621)</w:t>
            </w:r>
          </w:p>
        </w:tc>
      </w:tr>
      <w:tr w:rsidR="00683053" w:rsidRPr="00512434" w14:paraId="2A36B86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4FFCA3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303" w:type="dxa"/>
            <w:tcBorders>
              <w:top w:val="nil"/>
              <w:left w:val="nil"/>
              <w:bottom w:val="nil"/>
              <w:right w:val="nil"/>
            </w:tcBorders>
            <w:shd w:val="clear" w:color="auto" w:fill="auto"/>
            <w:noWrap/>
            <w:vAlign w:val="bottom"/>
            <w:hideMark/>
          </w:tcPr>
          <w:p w14:paraId="73FDE244" w14:textId="5447A38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1130" w:type="dxa"/>
            <w:tcBorders>
              <w:top w:val="nil"/>
              <w:left w:val="nil"/>
              <w:bottom w:val="nil"/>
              <w:right w:val="nil"/>
            </w:tcBorders>
            <w:shd w:val="clear" w:color="auto" w:fill="auto"/>
            <w:noWrap/>
            <w:vAlign w:val="bottom"/>
            <w:hideMark/>
          </w:tcPr>
          <w:p w14:paraId="6DDE4AAE" w14:textId="5B590E7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-0.208</w:t>
            </w:r>
          </w:p>
        </w:tc>
        <w:tc>
          <w:tcPr>
            <w:tcW w:w="1210" w:type="dxa"/>
            <w:tcBorders>
              <w:top w:val="nil"/>
              <w:left w:val="nil"/>
              <w:bottom w:val="nil"/>
              <w:right w:val="nil"/>
            </w:tcBorders>
            <w:shd w:val="clear" w:color="auto" w:fill="auto"/>
            <w:noWrap/>
            <w:vAlign w:val="bottom"/>
            <w:hideMark/>
          </w:tcPr>
          <w:p w14:paraId="03E3D858" w14:textId="028BD8D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0.538***</w:t>
            </w:r>
          </w:p>
        </w:tc>
        <w:tc>
          <w:tcPr>
            <w:tcW w:w="1210" w:type="dxa"/>
            <w:tcBorders>
              <w:top w:val="nil"/>
              <w:left w:val="nil"/>
              <w:bottom w:val="nil"/>
              <w:right w:val="nil"/>
            </w:tcBorders>
            <w:shd w:val="clear" w:color="auto" w:fill="auto"/>
            <w:noWrap/>
            <w:vAlign w:val="bottom"/>
            <w:hideMark/>
          </w:tcPr>
          <w:p w14:paraId="56EF676F" w14:textId="4A09CCF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0.085</w:t>
            </w:r>
          </w:p>
        </w:tc>
        <w:tc>
          <w:tcPr>
            <w:tcW w:w="868" w:type="dxa"/>
            <w:tcBorders>
              <w:top w:val="nil"/>
              <w:left w:val="nil"/>
              <w:bottom w:val="nil"/>
              <w:right w:val="nil"/>
            </w:tcBorders>
            <w:shd w:val="clear" w:color="auto" w:fill="auto"/>
            <w:noWrap/>
            <w:vAlign w:val="bottom"/>
            <w:hideMark/>
          </w:tcPr>
          <w:p w14:paraId="395FE165" w14:textId="750960B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0.475**</w:t>
            </w:r>
          </w:p>
        </w:tc>
        <w:tc>
          <w:tcPr>
            <w:tcW w:w="868" w:type="dxa"/>
            <w:tcBorders>
              <w:top w:val="nil"/>
              <w:left w:val="nil"/>
              <w:bottom w:val="nil"/>
              <w:right w:val="nil"/>
            </w:tcBorders>
            <w:shd w:val="clear" w:color="auto" w:fill="auto"/>
            <w:noWrap/>
            <w:vAlign w:val="bottom"/>
            <w:hideMark/>
          </w:tcPr>
          <w:p w14:paraId="2E56B1E4" w14:textId="03D16C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92" w:type="dxa"/>
            <w:tcBorders>
              <w:top w:val="nil"/>
              <w:left w:val="nil"/>
              <w:bottom w:val="nil"/>
              <w:right w:val="nil"/>
            </w:tcBorders>
            <w:shd w:val="clear" w:color="auto" w:fill="auto"/>
            <w:noWrap/>
            <w:vAlign w:val="bottom"/>
            <w:hideMark/>
          </w:tcPr>
          <w:p w14:paraId="4EF33545" w14:textId="1441566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634F6FCE" w14:textId="299C4ED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-0.220</w:t>
            </w:r>
          </w:p>
        </w:tc>
        <w:tc>
          <w:tcPr>
            <w:tcW w:w="868" w:type="dxa"/>
            <w:tcBorders>
              <w:top w:val="nil"/>
              <w:left w:val="nil"/>
              <w:bottom w:val="nil"/>
              <w:right w:val="nil"/>
            </w:tcBorders>
            <w:shd w:val="clear" w:color="auto" w:fill="auto"/>
            <w:noWrap/>
            <w:vAlign w:val="bottom"/>
            <w:hideMark/>
          </w:tcPr>
          <w:p w14:paraId="79812692" w14:textId="6C89420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-0.012</w:t>
            </w:r>
          </w:p>
        </w:tc>
        <w:tc>
          <w:tcPr>
            <w:tcW w:w="868" w:type="dxa"/>
            <w:tcBorders>
              <w:top w:val="nil"/>
              <w:left w:val="nil"/>
              <w:bottom w:val="nil"/>
              <w:right w:val="nil"/>
            </w:tcBorders>
            <w:shd w:val="clear" w:color="auto" w:fill="auto"/>
            <w:noWrap/>
            <w:vAlign w:val="bottom"/>
            <w:hideMark/>
          </w:tcPr>
          <w:p w14:paraId="6AB1AF17" w14:textId="68B702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-0.314</w:t>
            </w:r>
          </w:p>
        </w:tc>
      </w:tr>
      <w:tr w:rsidR="00683053" w:rsidRPr="00512434" w14:paraId="4CFE0A13"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626FF6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C55E14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(0.180)</w:t>
            </w:r>
          </w:p>
        </w:tc>
        <w:tc>
          <w:tcPr>
            <w:tcW w:w="1130" w:type="dxa"/>
            <w:tcBorders>
              <w:top w:val="nil"/>
              <w:left w:val="nil"/>
              <w:bottom w:val="nil"/>
              <w:right w:val="nil"/>
            </w:tcBorders>
            <w:shd w:val="clear" w:color="auto" w:fill="auto"/>
            <w:noWrap/>
            <w:vAlign w:val="bottom"/>
            <w:hideMark/>
          </w:tcPr>
          <w:p w14:paraId="05B0F3C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(0.357)</w:t>
            </w:r>
          </w:p>
        </w:tc>
        <w:tc>
          <w:tcPr>
            <w:tcW w:w="1210" w:type="dxa"/>
            <w:tcBorders>
              <w:top w:val="nil"/>
              <w:left w:val="nil"/>
              <w:bottom w:val="nil"/>
              <w:right w:val="nil"/>
            </w:tcBorders>
            <w:shd w:val="clear" w:color="auto" w:fill="auto"/>
            <w:noWrap/>
            <w:vAlign w:val="bottom"/>
            <w:hideMark/>
          </w:tcPr>
          <w:p w14:paraId="70850B1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(0.195)</w:t>
            </w:r>
          </w:p>
        </w:tc>
        <w:tc>
          <w:tcPr>
            <w:tcW w:w="1210" w:type="dxa"/>
            <w:tcBorders>
              <w:top w:val="nil"/>
              <w:left w:val="nil"/>
              <w:bottom w:val="nil"/>
              <w:right w:val="nil"/>
            </w:tcBorders>
            <w:shd w:val="clear" w:color="auto" w:fill="auto"/>
            <w:noWrap/>
            <w:vAlign w:val="bottom"/>
            <w:hideMark/>
          </w:tcPr>
          <w:p w14:paraId="3B0807A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(0.293)</w:t>
            </w:r>
          </w:p>
        </w:tc>
        <w:tc>
          <w:tcPr>
            <w:tcW w:w="868" w:type="dxa"/>
            <w:tcBorders>
              <w:top w:val="nil"/>
              <w:left w:val="nil"/>
              <w:bottom w:val="nil"/>
              <w:right w:val="nil"/>
            </w:tcBorders>
            <w:shd w:val="clear" w:color="auto" w:fill="auto"/>
            <w:noWrap/>
            <w:vAlign w:val="bottom"/>
            <w:hideMark/>
          </w:tcPr>
          <w:p w14:paraId="3E19E9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(0.242)</w:t>
            </w:r>
          </w:p>
        </w:tc>
        <w:tc>
          <w:tcPr>
            <w:tcW w:w="868" w:type="dxa"/>
            <w:tcBorders>
              <w:top w:val="nil"/>
              <w:left w:val="nil"/>
              <w:bottom w:val="nil"/>
              <w:right w:val="nil"/>
            </w:tcBorders>
            <w:shd w:val="clear" w:color="auto" w:fill="auto"/>
            <w:noWrap/>
            <w:vAlign w:val="bottom"/>
            <w:hideMark/>
          </w:tcPr>
          <w:p w14:paraId="03288BE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(0.299)</w:t>
            </w:r>
          </w:p>
        </w:tc>
        <w:tc>
          <w:tcPr>
            <w:tcW w:w="892" w:type="dxa"/>
            <w:tcBorders>
              <w:top w:val="nil"/>
              <w:left w:val="nil"/>
              <w:bottom w:val="nil"/>
              <w:right w:val="nil"/>
            </w:tcBorders>
            <w:shd w:val="clear" w:color="auto" w:fill="auto"/>
            <w:noWrap/>
            <w:vAlign w:val="bottom"/>
            <w:hideMark/>
          </w:tcPr>
          <w:p w14:paraId="458B855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148645F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(0.397)</w:t>
            </w:r>
          </w:p>
        </w:tc>
        <w:tc>
          <w:tcPr>
            <w:tcW w:w="868" w:type="dxa"/>
            <w:tcBorders>
              <w:top w:val="nil"/>
              <w:left w:val="nil"/>
              <w:bottom w:val="nil"/>
              <w:right w:val="nil"/>
            </w:tcBorders>
            <w:shd w:val="clear" w:color="auto" w:fill="auto"/>
            <w:noWrap/>
            <w:vAlign w:val="bottom"/>
            <w:hideMark/>
          </w:tcPr>
          <w:p w14:paraId="7E365DB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(0.212)</w:t>
            </w:r>
          </w:p>
        </w:tc>
        <w:tc>
          <w:tcPr>
            <w:tcW w:w="868" w:type="dxa"/>
            <w:tcBorders>
              <w:top w:val="nil"/>
              <w:left w:val="nil"/>
              <w:bottom w:val="nil"/>
              <w:right w:val="nil"/>
            </w:tcBorders>
            <w:shd w:val="clear" w:color="auto" w:fill="auto"/>
            <w:noWrap/>
            <w:vAlign w:val="bottom"/>
            <w:hideMark/>
          </w:tcPr>
          <w:p w14:paraId="06B6C2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(0.382)</w:t>
            </w:r>
          </w:p>
        </w:tc>
      </w:tr>
      <w:tr w:rsidR="00683053" w:rsidRPr="00512434" w14:paraId="70B14CD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AC13C6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303" w:type="dxa"/>
            <w:tcBorders>
              <w:top w:val="nil"/>
              <w:left w:val="nil"/>
              <w:bottom w:val="nil"/>
              <w:right w:val="nil"/>
            </w:tcBorders>
            <w:shd w:val="clear" w:color="auto" w:fill="auto"/>
            <w:noWrap/>
            <w:vAlign w:val="bottom"/>
            <w:hideMark/>
          </w:tcPr>
          <w:p w14:paraId="72360783" w14:textId="4FD587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130" w:type="dxa"/>
            <w:tcBorders>
              <w:top w:val="nil"/>
              <w:left w:val="nil"/>
              <w:bottom w:val="nil"/>
              <w:right w:val="nil"/>
            </w:tcBorders>
            <w:shd w:val="clear" w:color="auto" w:fill="auto"/>
            <w:noWrap/>
            <w:vAlign w:val="bottom"/>
            <w:hideMark/>
          </w:tcPr>
          <w:p w14:paraId="1DCB2839" w14:textId="4DB0CCBA"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15D2E176" w14:textId="12AAD88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56201BAC" w14:textId="3F42A96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8D26AFB" w14:textId="7B6900B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B5EDC54" w14:textId="064D972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71373E61" w14:textId="69AD1E1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6F611475" w14:textId="31675D06"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7A5ACB34" w14:textId="656889C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08329017" w14:textId="767A1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21538A0C"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62A8D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2F4282E"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130" w:type="dxa"/>
            <w:tcBorders>
              <w:top w:val="nil"/>
              <w:left w:val="nil"/>
              <w:bottom w:val="nil"/>
              <w:right w:val="nil"/>
            </w:tcBorders>
            <w:shd w:val="clear" w:color="auto" w:fill="auto"/>
            <w:noWrap/>
            <w:vAlign w:val="bottom"/>
            <w:hideMark/>
          </w:tcPr>
          <w:p w14:paraId="4BB65203"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C752D1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1210" w:type="dxa"/>
            <w:tcBorders>
              <w:top w:val="nil"/>
              <w:left w:val="nil"/>
              <w:bottom w:val="nil"/>
              <w:right w:val="nil"/>
            </w:tcBorders>
            <w:shd w:val="clear" w:color="auto" w:fill="auto"/>
            <w:noWrap/>
            <w:vAlign w:val="bottom"/>
            <w:hideMark/>
          </w:tcPr>
          <w:p w14:paraId="265053DB"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72ADB360"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CC75A45"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56DECE39"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92" w:type="dxa"/>
            <w:tcBorders>
              <w:top w:val="nil"/>
              <w:left w:val="nil"/>
              <w:bottom w:val="nil"/>
              <w:right w:val="nil"/>
            </w:tcBorders>
            <w:shd w:val="clear" w:color="auto" w:fill="auto"/>
            <w:noWrap/>
            <w:vAlign w:val="bottom"/>
            <w:hideMark/>
          </w:tcPr>
          <w:p w14:paraId="3C9A53A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787D336"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c>
          <w:tcPr>
            <w:tcW w:w="868" w:type="dxa"/>
            <w:tcBorders>
              <w:top w:val="nil"/>
              <w:left w:val="nil"/>
              <w:bottom w:val="nil"/>
              <w:right w:val="nil"/>
            </w:tcBorders>
            <w:shd w:val="clear" w:color="auto" w:fill="auto"/>
            <w:noWrap/>
            <w:vAlign w:val="bottom"/>
            <w:hideMark/>
          </w:tcPr>
          <w:p w14:paraId="00BE722C" w14:textId="77777777" w:rsidR="006D5428" w:rsidRPr="00512434" w:rsidRDefault="006D5428"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5AD00B1"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C643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303" w:type="dxa"/>
            <w:tcBorders>
              <w:top w:val="nil"/>
              <w:left w:val="nil"/>
              <w:bottom w:val="nil"/>
              <w:right w:val="nil"/>
            </w:tcBorders>
            <w:shd w:val="clear" w:color="auto" w:fill="auto"/>
            <w:noWrap/>
            <w:vAlign w:val="bottom"/>
            <w:hideMark/>
          </w:tcPr>
          <w:p w14:paraId="501C91C6" w14:textId="448BF5B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0.016</w:t>
            </w:r>
          </w:p>
        </w:tc>
        <w:tc>
          <w:tcPr>
            <w:tcW w:w="1130" w:type="dxa"/>
            <w:tcBorders>
              <w:top w:val="nil"/>
              <w:left w:val="nil"/>
              <w:bottom w:val="nil"/>
              <w:right w:val="nil"/>
            </w:tcBorders>
            <w:shd w:val="clear" w:color="auto" w:fill="auto"/>
            <w:noWrap/>
            <w:vAlign w:val="bottom"/>
            <w:hideMark/>
          </w:tcPr>
          <w:p w14:paraId="73112FCE" w14:textId="485DF2C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0.001</w:t>
            </w:r>
          </w:p>
        </w:tc>
        <w:tc>
          <w:tcPr>
            <w:tcW w:w="1210" w:type="dxa"/>
            <w:tcBorders>
              <w:top w:val="nil"/>
              <w:left w:val="nil"/>
              <w:bottom w:val="nil"/>
              <w:right w:val="nil"/>
            </w:tcBorders>
            <w:shd w:val="clear" w:color="auto" w:fill="auto"/>
            <w:noWrap/>
            <w:vAlign w:val="bottom"/>
            <w:hideMark/>
          </w:tcPr>
          <w:p w14:paraId="7563F64E" w14:textId="5738785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-0.349***</w:t>
            </w:r>
          </w:p>
        </w:tc>
        <w:tc>
          <w:tcPr>
            <w:tcW w:w="1210" w:type="dxa"/>
            <w:tcBorders>
              <w:top w:val="nil"/>
              <w:left w:val="nil"/>
              <w:bottom w:val="nil"/>
              <w:right w:val="nil"/>
            </w:tcBorders>
            <w:shd w:val="clear" w:color="auto" w:fill="auto"/>
            <w:noWrap/>
            <w:vAlign w:val="bottom"/>
            <w:hideMark/>
          </w:tcPr>
          <w:p w14:paraId="16ED13F0" w14:textId="2C6D819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-0.202</w:t>
            </w:r>
          </w:p>
        </w:tc>
        <w:tc>
          <w:tcPr>
            <w:tcW w:w="868" w:type="dxa"/>
            <w:tcBorders>
              <w:top w:val="nil"/>
              <w:left w:val="nil"/>
              <w:bottom w:val="nil"/>
              <w:right w:val="nil"/>
            </w:tcBorders>
            <w:shd w:val="clear" w:color="auto" w:fill="auto"/>
            <w:noWrap/>
            <w:vAlign w:val="bottom"/>
            <w:hideMark/>
          </w:tcPr>
          <w:p w14:paraId="20228C92" w14:textId="00114B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-0.122</w:t>
            </w:r>
          </w:p>
        </w:tc>
        <w:tc>
          <w:tcPr>
            <w:tcW w:w="868" w:type="dxa"/>
            <w:tcBorders>
              <w:top w:val="nil"/>
              <w:left w:val="nil"/>
              <w:bottom w:val="nil"/>
              <w:right w:val="nil"/>
            </w:tcBorders>
            <w:shd w:val="clear" w:color="auto" w:fill="auto"/>
            <w:noWrap/>
            <w:vAlign w:val="bottom"/>
            <w:hideMark/>
          </w:tcPr>
          <w:p w14:paraId="68778139" w14:textId="32898E6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-0.190</w:t>
            </w:r>
          </w:p>
        </w:tc>
        <w:tc>
          <w:tcPr>
            <w:tcW w:w="892" w:type="dxa"/>
            <w:tcBorders>
              <w:top w:val="nil"/>
              <w:left w:val="nil"/>
              <w:bottom w:val="nil"/>
              <w:right w:val="nil"/>
            </w:tcBorders>
            <w:shd w:val="clear" w:color="auto" w:fill="auto"/>
            <w:noWrap/>
            <w:vAlign w:val="bottom"/>
            <w:hideMark/>
          </w:tcPr>
          <w:p w14:paraId="4BA54CC9" w14:textId="6229657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1F7F9622" w14:textId="6925FEA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-0.040</w:t>
            </w:r>
          </w:p>
        </w:tc>
        <w:tc>
          <w:tcPr>
            <w:tcW w:w="868" w:type="dxa"/>
            <w:tcBorders>
              <w:top w:val="nil"/>
              <w:left w:val="nil"/>
              <w:bottom w:val="nil"/>
              <w:right w:val="nil"/>
            </w:tcBorders>
            <w:shd w:val="clear" w:color="auto" w:fill="auto"/>
            <w:noWrap/>
            <w:vAlign w:val="bottom"/>
            <w:hideMark/>
          </w:tcPr>
          <w:p w14:paraId="7CAF6B64" w14:textId="71A78C5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c>
          <w:tcPr>
            <w:tcW w:w="868" w:type="dxa"/>
            <w:tcBorders>
              <w:top w:val="nil"/>
              <w:left w:val="nil"/>
              <w:bottom w:val="nil"/>
              <w:right w:val="nil"/>
            </w:tcBorders>
            <w:shd w:val="clear" w:color="auto" w:fill="auto"/>
            <w:noWrap/>
            <w:vAlign w:val="bottom"/>
            <w:hideMark/>
          </w:tcPr>
          <w:p w14:paraId="70B7E1BF" w14:textId="43BF8B2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r>
      <w:tr w:rsidR="00683053" w:rsidRPr="00512434" w14:paraId="7C864A5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69567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6CAC79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(0.105)</w:t>
            </w:r>
          </w:p>
        </w:tc>
        <w:tc>
          <w:tcPr>
            <w:tcW w:w="1130" w:type="dxa"/>
            <w:tcBorders>
              <w:top w:val="nil"/>
              <w:left w:val="nil"/>
              <w:bottom w:val="nil"/>
              <w:right w:val="nil"/>
            </w:tcBorders>
            <w:shd w:val="clear" w:color="auto" w:fill="auto"/>
            <w:noWrap/>
            <w:vAlign w:val="bottom"/>
            <w:hideMark/>
          </w:tcPr>
          <w:p w14:paraId="2FC71EA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(0.158)</w:t>
            </w:r>
          </w:p>
        </w:tc>
        <w:tc>
          <w:tcPr>
            <w:tcW w:w="1210" w:type="dxa"/>
            <w:tcBorders>
              <w:top w:val="nil"/>
              <w:left w:val="nil"/>
              <w:bottom w:val="nil"/>
              <w:right w:val="nil"/>
            </w:tcBorders>
            <w:shd w:val="clear" w:color="auto" w:fill="auto"/>
            <w:noWrap/>
            <w:vAlign w:val="bottom"/>
            <w:hideMark/>
          </w:tcPr>
          <w:p w14:paraId="04EFC22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(0.114)</w:t>
            </w:r>
          </w:p>
        </w:tc>
        <w:tc>
          <w:tcPr>
            <w:tcW w:w="1210" w:type="dxa"/>
            <w:tcBorders>
              <w:top w:val="nil"/>
              <w:left w:val="nil"/>
              <w:bottom w:val="nil"/>
              <w:right w:val="nil"/>
            </w:tcBorders>
            <w:shd w:val="clear" w:color="auto" w:fill="auto"/>
            <w:noWrap/>
            <w:vAlign w:val="bottom"/>
            <w:hideMark/>
          </w:tcPr>
          <w:p w14:paraId="7CF8826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(0.145)</w:t>
            </w:r>
          </w:p>
        </w:tc>
        <w:tc>
          <w:tcPr>
            <w:tcW w:w="868" w:type="dxa"/>
            <w:tcBorders>
              <w:top w:val="nil"/>
              <w:left w:val="nil"/>
              <w:bottom w:val="nil"/>
              <w:right w:val="nil"/>
            </w:tcBorders>
            <w:shd w:val="clear" w:color="auto" w:fill="auto"/>
            <w:noWrap/>
            <w:vAlign w:val="bottom"/>
            <w:hideMark/>
          </w:tcPr>
          <w:p w14:paraId="64AF654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(0.141)</w:t>
            </w:r>
          </w:p>
        </w:tc>
        <w:tc>
          <w:tcPr>
            <w:tcW w:w="868" w:type="dxa"/>
            <w:tcBorders>
              <w:top w:val="nil"/>
              <w:left w:val="nil"/>
              <w:bottom w:val="nil"/>
              <w:right w:val="nil"/>
            </w:tcBorders>
            <w:shd w:val="clear" w:color="auto" w:fill="auto"/>
            <w:noWrap/>
            <w:vAlign w:val="bottom"/>
            <w:hideMark/>
          </w:tcPr>
          <w:p w14:paraId="37CD807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(0.166)</w:t>
            </w:r>
          </w:p>
        </w:tc>
        <w:tc>
          <w:tcPr>
            <w:tcW w:w="892" w:type="dxa"/>
            <w:tcBorders>
              <w:top w:val="nil"/>
              <w:left w:val="nil"/>
              <w:bottom w:val="nil"/>
              <w:right w:val="nil"/>
            </w:tcBorders>
            <w:shd w:val="clear" w:color="auto" w:fill="auto"/>
            <w:noWrap/>
            <w:vAlign w:val="bottom"/>
            <w:hideMark/>
          </w:tcPr>
          <w:p w14:paraId="61C5C1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(0.117)</w:t>
            </w:r>
          </w:p>
        </w:tc>
        <w:tc>
          <w:tcPr>
            <w:tcW w:w="892" w:type="dxa"/>
            <w:tcBorders>
              <w:top w:val="nil"/>
              <w:left w:val="nil"/>
              <w:bottom w:val="nil"/>
              <w:right w:val="nil"/>
            </w:tcBorders>
            <w:shd w:val="clear" w:color="auto" w:fill="auto"/>
            <w:noWrap/>
            <w:vAlign w:val="bottom"/>
            <w:hideMark/>
          </w:tcPr>
          <w:p w14:paraId="7A9574A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868" w:type="dxa"/>
            <w:tcBorders>
              <w:top w:val="nil"/>
              <w:left w:val="nil"/>
              <w:bottom w:val="nil"/>
              <w:right w:val="nil"/>
            </w:tcBorders>
            <w:shd w:val="clear" w:color="auto" w:fill="auto"/>
            <w:noWrap/>
            <w:vAlign w:val="bottom"/>
            <w:hideMark/>
          </w:tcPr>
          <w:p w14:paraId="52A9D22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(0.123)</w:t>
            </w:r>
          </w:p>
        </w:tc>
        <w:tc>
          <w:tcPr>
            <w:tcW w:w="868" w:type="dxa"/>
            <w:tcBorders>
              <w:top w:val="nil"/>
              <w:left w:val="nil"/>
              <w:bottom w:val="nil"/>
              <w:right w:val="nil"/>
            </w:tcBorders>
            <w:shd w:val="clear" w:color="auto" w:fill="auto"/>
            <w:noWrap/>
            <w:vAlign w:val="bottom"/>
            <w:hideMark/>
          </w:tcPr>
          <w:p w14:paraId="57F13DE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r>
      <w:tr w:rsidR="00683053" w:rsidRPr="00512434" w14:paraId="6C1FBA2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2B6DDEB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303" w:type="dxa"/>
            <w:tcBorders>
              <w:top w:val="nil"/>
              <w:left w:val="nil"/>
              <w:bottom w:val="nil"/>
              <w:right w:val="nil"/>
            </w:tcBorders>
            <w:shd w:val="clear" w:color="auto" w:fill="auto"/>
            <w:noWrap/>
            <w:vAlign w:val="bottom"/>
            <w:hideMark/>
          </w:tcPr>
          <w:p w14:paraId="31069EBA" w14:textId="2649E4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-0.002</w:t>
            </w:r>
          </w:p>
        </w:tc>
        <w:tc>
          <w:tcPr>
            <w:tcW w:w="1130" w:type="dxa"/>
            <w:tcBorders>
              <w:top w:val="nil"/>
              <w:left w:val="nil"/>
              <w:bottom w:val="nil"/>
              <w:right w:val="nil"/>
            </w:tcBorders>
            <w:shd w:val="clear" w:color="auto" w:fill="auto"/>
            <w:noWrap/>
            <w:vAlign w:val="bottom"/>
            <w:hideMark/>
          </w:tcPr>
          <w:p w14:paraId="66040389" w14:textId="7BCD2F9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1210" w:type="dxa"/>
            <w:tcBorders>
              <w:top w:val="nil"/>
              <w:left w:val="nil"/>
              <w:bottom w:val="nil"/>
              <w:right w:val="nil"/>
            </w:tcBorders>
            <w:shd w:val="clear" w:color="auto" w:fill="auto"/>
            <w:noWrap/>
            <w:vAlign w:val="bottom"/>
            <w:hideMark/>
          </w:tcPr>
          <w:p w14:paraId="430880ED" w14:textId="09A6C5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-0.544***</w:t>
            </w:r>
          </w:p>
        </w:tc>
        <w:tc>
          <w:tcPr>
            <w:tcW w:w="1210" w:type="dxa"/>
            <w:tcBorders>
              <w:top w:val="nil"/>
              <w:left w:val="nil"/>
              <w:bottom w:val="nil"/>
              <w:right w:val="nil"/>
            </w:tcBorders>
            <w:shd w:val="clear" w:color="auto" w:fill="auto"/>
            <w:noWrap/>
            <w:vAlign w:val="bottom"/>
            <w:hideMark/>
          </w:tcPr>
          <w:p w14:paraId="3846DBFD" w14:textId="5DE7917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-0.392**</w:t>
            </w:r>
          </w:p>
        </w:tc>
        <w:tc>
          <w:tcPr>
            <w:tcW w:w="868" w:type="dxa"/>
            <w:tcBorders>
              <w:top w:val="nil"/>
              <w:left w:val="nil"/>
              <w:bottom w:val="nil"/>
              <w:right w:val="nil"/>
            </w:tcBorders>
            <w:shd w:val="clear" w:color="auto" w:fill="auto"/>
            <w:noWrap/>
            <w:vAlign w:val="bottom"/>
            <w:hideMark/>
          </w:tcPr>
          <w:p w14:paraId="1172553A" w14:textId="17C5341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-0.069</w:t>
            </w:r>
          </w:p>
        </w:tc>
        <w:tc>
          <w:tcPr>
            <w:tcW w:w="868" w:type="dxa"/>
            <w:tcBorders>
              <w:top w:val="nil"/>
              <w:left w:val="nil"/>
              <w:bottom w:val="nil"/>
              <w:right w:val="nil"/>
            </w:tcBorders>
            <w:shd w:val="clear" w:color="auto" w:fill="auto"/>
            <w:noWrap/>
            <w:vAlign w:val="bottom"/>
            <w:hideMark/>
          </w:tcPr>
          <w:p w14:paraId="6A3C3D27" w14:textId="036C1B5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-0.178</w:t>
            </w:r>
          </w:p>
        </w:tc>
        <w:tc>
          <w:tcPr>
            <w:tcW w:w="892" w:type="dxa"/>
            <w:tcBorders>
              <w:top w:val="nil"/>
              <w:left w:val="nil"/>
              <w:bottom w:val="nil"/>
              <w:right w:val="nil"/>
            </w:tcBorders>
            <w:shd w:val="clear" w:color="auto" w:fill="auto"/>
            <w:noWrap/>
            <w:vAlign w:val="bottom"/>
            <w:hideMark/>
          </w:tcPr>
          <w:p w14:paraId="2402EC05" w14:textId="6562A3C9"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0.009</w:t>
            </w:r>
          </w:p>
        </w:tc>
        <w:tc>
          <w:tcPr>
            <w:tcW w:w="892" w:type="dxa"/>
            <w:tcBorders>
              <w:top w:val="nil"/>
              <w:left w:val="nil"/>
              <w:bottom w:val="nil"/>
              <w:right w:val="nil"/>
            </w:tcBorders>
            <w:shd w:val="clear" w:color="auto" w:fill="auto"/>
            <w:noWrap/>
            <w:vAlign w:val="bottom"/>
            <w:hideMark/>
          </w:tcPr>
          <w:p w14:paraId="1F25300B" w14:textId="1432508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0.038</w:t>
            </w:r>
          </w:p>
        </w:tc>
        <w:tc>
          <w:tcPr>
            <w:tcW w:w="868" w:type="dxa"/>
            <w:tcBorders>
              <w:top w:val="nil"/>
              <w:left w:val="nil"/>
              <w:bottom w:val="nil"/>
              <w:right w:val="nil"/>
            </w:tcBorders>
            <w:shd w:val="clear" w:color="auto" w:fill="auto"/>
            <w:noWrap/>
            <w:vAlign w:val="bottom"/>
            <w:hideMark/>
          </w:tcPr>
          <w:p w14:paraId="70B0E09F" w14:textId="69482435"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-0.086</w:t>
            </w:r>
          </w:p>
        </w:tc>
        <w:tc>
          <w:tcPr>
            <w:tcW w:w="868" w:type="dxa"/>
            <w:tcBorders>
              <w:top w:val="nil"/>
              <w:left w:val="nil"/>
              <w:bottom w:val="nil"/>
              <w:right w:val="nil"/>
            </w:tcBorders>
            <w:shd w:val="clear" w:color="auto" w:fill="auto"/>
            <w:noWrap/>
            <w:vAlign w:val="bottom"/>
            <w:hideMark/>
          </w:tcPr>
          <w:p w14:paraId="4CA630AB" w14:textId="0FA1E4F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-0.065</w:t>
            </w:r>
          </w:p>
        </w:tc>
      </w:tr>
      <w:tr w:rsidR="00683053" w:rsidRPr="00512434" w14:paraId="2D751232"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CE2617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73C2D8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(0.106)</w:t>
            </w:r>
          </w:p>
        </w:tc>
        <w:tc>
          <w:tcPr>
            <w:tcW w:w="1130" w:type="dxa"/>
            <w:tcBorders>
              <w:top w:val="nil"/>
              <w:left w:val="nil"/>
              <w:bottom w:val="nil"/>
              <w:right w:val="nil"/>
            </w:tcBorders>
            <w:shd w:val="clear" w:color="auto" w:fill="auto"/>
            <w:noWrap/>
            <w:vAlign w:val="bottom"/>
            <w:hideMark/>
          </w:tcPr>
          <w:p w14:paraId="14F46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(0.162)</w:t>
            </w:r>
          </w:p>
        </w:tc>
        <w:tc>
          <w:tcPr>
            <w:tcW w:w="1210" w:type="dxa"/>
            <w:tcBorders>
              <w:top w:val="nil"/>
              <w:left w:val="nil"/>
              <w:bottom w:val="nil"/>
              <w:right w:val="nil"/>
            </w:tcBorders>
            <w:shd w:val="clear" w:color="auto" w:fill="auto"/>
            <w:noWrap/>
            <w:vAlign w:val="bottom"/>
            <w:hideMark/>
          </w:tcPr>
          <w:p w14:paraId="7F52CC2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(0.115)</w:t>
            </w:r>
          </w:p>
        </w:tc>
        <w:tc>
          <w:tcPr>
            <w:tcW w:w="1210" w:type="dxa"/>
            <w:tcBorders>
              <w:top w:val="nil"/>
              <w:left w:val="nil"/>
              <w:bottom w:val="nil"/>
              <w:right w:val="nil"/>
            </w:tcBorders>
            <w:shd w:val="clear" w:color="auto" w:fill="auto"/>
            <w:noWrap/>
            <w:vAlign w:val="bottom"/>
            <w:hideMark/>
          </w:tcPr>
          <w:p w14:paraId="266F077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(0.157)</w:t>
            </w:r>
          </w:p>
        </w:tc>
        <w:tc>
          <w:tcPr>
            <w:tcW w:w="868" w:type="dxa"/>
            <w:tcBorders>
              <w:top w:val="nil"/>
              <w:left w:val="nil"/>
              <w:bottom w:val="nil"/>
              <w:right w:val="nil"/>
            </w:tcBorders>
            <w:shd w:val="clear" w:color="auto" w:fill="auto"/>
            <w:noWrap/>
            <w:vAlign w:val="bottom"/>
            <w:hideMark/>
          </w:tcPr>
          <w:p w14:paraId="0C7EB15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(0.142)</w:t>
            </w:r>
          </w:p>
        </w:tc>
        <w:tc>
          <w:tcPr>
            <w:tcW w:w="868" w:type="dxa"/>
            <w:tcBorders>
              <w:top w:val="nil"/>
              <w:left w:val="nil"/>
              <w:bottom w:val="nil"/>
              <w:right w:val="nil"/>
            </w:tcBorders>
            <w:shd w:val="clear" w:color="auto" w:fill="auto"/>
            <w:noWrap/>
            <w:vAlign w:val="bottom"/>
            <w:hideMark/>
          </w:tcPr>
          <w:p w14:paraId="7366C8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92" w:type="dxa"/>
            <w:tcBorders>
              <w:top w:val="nil"/>
              <w:left w:val="nil"/>
              <w:bottom w:val="nil"/>
              <w:right w:val="nil"/>
            </w:tcBorders>
            <w:shd w:val="clear" w:color="auto" w:fill="auto"/>
            <w:noWrap/>
            <w:vAlign w:val="bottom"/>
            <w:hideMark/>
          </w:tcPr>
          <w:p w14:paraId="491FF0F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892" w:type="dxa"/>
            <w:tcBorders>
              <w:top w:val="nil"/>
              <w:left w:val="nil"/>
              <w:bottom w:val="nil"/>
              <w:right w:val="nil"/>
            </w:tcBorders>
            <w:shd w:val="clear" w:color="auto" w:fill="auto"/>
            <w:noWrap/>
            <w:vAlign w:val="bottom"/>
            <w:hideMark/>
          </w:tcPr>
          <w:p w14:paraId="696B30D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868" w:type="dxa"/>
            <w:tcBorders>
              <w:top w:val="nil"/>
              <w:left w:val="nil"/>
              <w:bottom w:val="nil"/>
              <w:right w:val="nil"/>
            </w:tcBorders>
            <w:shd w:val="clear" w:color="auto" w:fill="auto"/>
            <w:noWrap/>
            <w:vAlign w:val="bottom"/>
            <w:hideMark/>
          </w:tcPr>
          <w:p w14:paraId="503D28B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(0.124)</w:t>
            </w:r>
          </w:p>
        </w:tc>
        <w:tc>
          <w:tcPr>
            <w:tcW w:w="868" w:type="dxa"/>
            <w:tcBorders>
              <w:top w:val="nil"/>
              <w:left w:val="nil"/>
              <w:bottom w:val="nil"/>
              <w:right w:val="nil"/>
            </w:tcBorders>
            <w:shd w:val="clear" w:color="auto" w:fill="auto"/>
            <w:noWrap/>
            <w:vAlign w:val="bottom"/>
            <w:hideMark/>
          </w:tcPr>
          <w:p w14:paraId="554F6C9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r>
      <w:tr w:rsidR="00683053" w:rsidRPr="00512434" w14:paraId="7624C200"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F52B3D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303" w:type="dxa"/>
            <w:tcBorders>
              <w:top w:val="nil"/>
              <w:left w:val="nil"/>
              <w:bottom w:val="nil"/>
              <w:right w:val="nil"/>
            </w:tcBorders>
            <w:shd w:val="clear" w:color="auto" w:fill="auto"/>
            <w:noWrap/>
            <w:vAlign w:val="bottom"/>
            <w:hideMark/>
          </w:tcPr>
          <w:p w14:paraId="72C9CACB" w14:textId="50D8A34D"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-0.017</w:t>
            </w:r>
          </w:p>
        </w:tc>
        <w:tc>
          <w:tcPr>
            <w:tcW w:w="1130" w:type="dxa"/>
            <w:tcBorders>
              <w:top w:val="nil"/>
              <w:left w:val="nil"/>
              <w:bottom w:val="nil"/>
              <w:right w:val="nil"/>
            </w:tcBorders>
            <w:shd w:val="clear" w:color="auto" w:fill="auto"/>
            <w:noWrap/>
            <w:vAlign w:val="bottom"/>
            <w:hideMark/>
          </w:tcPr>
          <w:p w14:paraId="4275B479" w14:textId="21FDB231"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0.030</w:t>
            </w:r>
          </w:p>
        </w:tc>
        <w:tc>
          <w:tcPr>
            <w:tcW w:w="1210" w:type="dxa"/>
            <w:tcBorders>
              <w:top w:val="nil"/>
              <w:left w:val="nil"/>
              <w:bottom w:val="nil"/>
              <w:right w:val="nil"/>
            </w:tcBorders>
            <w:shd w:val="clear" w:color="auto" w:fill="auto"/>
            <w:noWrap/>
            <w:vAlign w:val="bottom"/>
            <w:hideMark/>
          </w:tcPr>
          <w:p w14:paraId="389960FF" w14:textId="1CA9C6E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-0.630***</w:t>
            </w:r>
          </w:p>
        </w:tc>
        <w:tc>
          <w:tcPr>
            <w:tcW w:w="1210" w:type="dxa"/>
            <w:tcBorders>
              <w:top w:val="nil"/>
              <w:left w:val="nil"/>
              <w:bottom w:val="nil"/>
              <w:right w:val="nil"/>
            </w:tcBorders>
            <w:shd w:val="clear" w:color="auto" w:fill="auto"/>
            <w:noWrap/>
            <w:vAlign w:val="bottom"/>
            <w:hideMark/>
          </w:tcPr>
          <w:p w14:paraId="6F2AE4B6" w14:textId="383FB81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-0.430***</w:t>
            </w:r>
          </w:p>
        </w:tc>
        <w:tc>
          <w:tcPr>
            <w:tcW w:w="868" w:type="dxa"/>
            <w:tcBorders>
              <w:top w:val="nil"/>
              <w:left w:val="nil"/>
              <w:bottom w:val="nil"/>
              <w:right w:val="nil"/>
            </w:tcBorders>
            <w:shd w:val="clear" w:color="auto" w:fill="auto"/>
            <w:noWrap/>
            <w:vAlign w:val="bottom"/>
            <w:hideMark/>
          </w:tcPr>
          <w:p w14:paraId="5B94FE4C" w14:textId="7F8580E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0.008</w:t>
            </w:r>
          </w:p>
        </w:tc>
        <w:tc>
          <w:tcPr>
            <w:tcW w:w="868" w:type="dxa"/>
            <w:tcBorders>
              <w:top w:val="nil"/>
              <w:left w:val="nil"/>
              <w:bottom w:val="nil"/>
              <w:right w:val="nil"/>
            </w:tcBorders>
            <w:shd w:val="clear" w:color="auto" w:fill="auto"/>
            <w:noWrap/>
            <w:vAlign w:val="bottom"/>
            <w:hideMark/>
          </w:tcPr>
          <w:p w14:paraId="7DEC7DE6" w14:textId="3FAFDDA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-0.068</w:t>
            </w:r>
          </w:p>
        </w:tc>
        <w:tc>
          <w:tcPr>
            <w:tcW w:w="892" w:type="dxa"/>
            <w:tcBorders>
              <w:top w:val="nil"/>
              <w:left w:val="nil"/>
              <w:bottom w:val="nil"/>
              <w:right w:val="nil"/>
            </w:tcBorders>
            <w:shd w:val="clear" w:color="auto" w:fill="auto"/>
            <w:noWrap/>
            <w:vAlign w:val="bottom"/>
            <w:hideMark/>
          </w:tcPr>
          <w:p w14:paraId="74A6EE04" w14:textId="58D6927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43060D42" w14:textId="3ABD369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0.039</w:t>
            </w:r>
          </w:p>
        </w:tc>
        <w:tc>
          <w:tcPr>
            <w:tcW w:w="868" w:type="dxa"/>
            <w:tcBorders>
              <w:top w:val="nil"/>
              <w:left w:val="nil"/>
              <w:bottom w:val="nil"/>
              <w:right w:val="nil"/>
            </w:tcBorders>
            <w:shd w:val="clear" w:color="auto" w:fill="auto"/>
            <w:noWrap/>
            <w:vAlign w:val="bottom"/>
            <w:hideMark/>
          </w:tcPr>
          <w:p w14:paraId="5A3775EA" w14:textId="07E53A5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-0.104</w:t>
            </w:r>
          </w:p>
        </w:tc>
        <w:tc>
          <w:tcPr>
            <w:tcW w:w="868" w:type="dxa"/>
            <w:tcBorders>
              <w:top w:val="nil"/>
              <w:left w:val="nil"/>
              <w:bottom w:val="nil"/>
              <w:right w:val="nil"/>
            </w:tcBorders>
            <w:shd w:val="clear" w:color="auto" w:fill="auto"/>
            <w:noWrap/>
            <w:vAlign w:val="bottom"/>
            <w:hideMark/>
          </w:tcPr>
          <w:p w14:paraId="1CB38327" w14:textId="7FFD025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-0.116</w:t>
            </w:r>
          </w:p>
        </w:tc>
      </w:tr>
      <w:tr w:rsidR="00683053" w:rsidRPr="00512434" w14:paraId="115E677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0C5134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23804DE7"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(0.109)</w:t>
            </w:r>
          </w:p>
        </w:tc>
        <w:tc>
          <w:tcPr>
            <w:tcW w:w="1130" w:type="dxa"/>
            <w:tcBorders>
              <w:top w:val="nil"/>
              <w:left w:val="nil"/>
              <w:bottom w:val="nil"/>
              <w:right w:val="nil"/>
            </w:tcBorders>
            <w:shd w:val="clear" w:color="auto" w:fill="auto"/>
            <w:noWrap/>
            <w:vAlign w:val="bottom"/>
            <w:hideMark/>
          </w:tcPr>
          <w:p w14:paraId="0C394D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(0.167)</w:t>
            </w:r>
          </w:p>
        </w:tc>
        <w:tc>
          <w:tcPr>
            <w:tcW w:w="1210" w:type="dxa"/>
            <w:tcBorders>
              <w:top w:val="nil"/>
              <w:left w:val="nil"/>
              <w:bottom w:val="nil"/>
              <w:right w:val="nil"/>
            </w:tcBorders>
            <w:shd w:val="clear" w:color="auto" w:fill="auto"/>
            <w:noWrap/>
            <w:vAlign w:val="bottom"/>
            <w:hideMark/>
          </w:tcPr>
          <w:p w14:paraId="0D637C4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(0.118)</w:t>
            </w:r>
          </w:p>
        </w:tc>
        <w:tc>
          <w:tcPr>
            <w:tcW w:w="1210" w:type="dxa"/>
            <w:tcBorders>
              <w:top w:val="nil"/>
              <w:left w:val="nil"/>
              <w:bottom w:val="nil"/>
              <w:right w:val="nil"/>
            </w:tcBorders>
            <w:shd w:val="clear" w:color="auto" w:fill="auto"/>
            <w:noWrap/>
            <w:vAlign w:val="bottom"/>
            <w:hideMark/>
          </w:tcPr>
          <w:p w14:paraId="3CA48C9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(0.159)</w:t>
            </w:r>
          </w:p>
        </w:tc>
        <w:tc>
          <w:tcPr>
            <w:tcW w:w="868" w:type="dxa"/>
            <w:tcBorders>
              <w:top w:val="nil"/>
              <w:left w:val="nil"/>
              <w:bottom w:val="nil"/>
              <w:right w:val="nil"/>
            </w:tcBorders>
            <w:shd w:val="clear" w:color="auto" w:fill="auto"/>
            <w:noWrap/>
            <w:vAlign w:val="bottom"/>
            <w:hideMark/>
          </w:tcPr>
          <w:p w14:paraId="0FB38E8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(0.146)</w:t>
            </w:r>
          </w:p>
        </w:tc>
        <w:tc>
          <w:tcPr>
            <w:tcW w:w="868" w:type="dxa"/>
            <w:tcBorders>
              <w:top w:val="nil"/>
              <w:left w:val="nil"/>
              <w:bottom w:val="nil"/>
              <w:right w:val="nil"/>
            </w:tcBorders>
            <w:shd w:val="clear" w:color="auto" w:fill="auto"/>
            <w:noWrap/>
            <w:vAlign w:val="bottom"/>
            <w:hideMark/>
          </w:tcPr>
          <w:p w14:paraId="766EF22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(0.186)</w:t>
            </w:r>
          </w:p>
        </w:tc>
        <w:tc>
          <w:tcPr>
            <w:tcW w:w="892" w:type="dxa"/>
            <w:tcBorders>
              <w:top w:val="nil"/>
              <w:left w:val="nil"/>
              <w:bottom w:val="nil"/>
              <w:right w:val="nil"/>
            </w:tcBorders>
            <w:shd w:val="clear" w:color="auto" w:fill="auto"/>
            <w:noWrap/>
            <w:vAlign w:val="bottom"/>
            <w:hideMark/>
          </w:tcPr>
          <w:p w14:paraId="194DD09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892" w:type="dxa"/>
            <w:tcBorders>
              <w:top w:val="nil"/>
              <w:left w:val="nil"/>
              <w:bottom w:val="nil"/>
              <w:right w:val="nil"/>
            </w:tcBorders>
            <w:shd w:val="clear" w:color="auto" w:fill="auto"/>
            <w:noWrap/>
            <w:vAlign w:val="bottom"/>
            <w:hideMark/>
          </w:tcPr>
          <w:p w14:paraId="5946F5E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1254BE1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(0.128)</w:t>
            </w:r>
          </w:p>
        </w:tc>
        <w:tc>
          <w:tcPr>
            <w:tcW w:w="868" w:type="dxa"/>
            <w:tcBorders>
              <w:top w:val="nil"/>
              <w:left w:val="nil"/>
              <w:bottom w:val="nil"/>
              <w:right w:val="nil"/>
            </w:tcBorders>
            <w:shd w:val="clear" w:color="auto" w:fill="auto"/>
            <w:noWrap/>
            <w:vAlign w:val="bottom"/>
            <w:hideMark/>
          </w:tcPr>
          <w:p w14:paraId="580C64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(0.176)</w:t>
            </w:r>
          </w:p>
        </w:tc>
      </w:tr>
      <w:tr w:rsidR="00683053" w:rsidRPr="00512434" w14:paraId="6586C54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ACEF2F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303" w:type="dxa"/>
            <w:tcBorders>
              <w:top w:val="nil"/>
              <w:left w:val="nil"/>
              <w:bottom w:val="nil"/>
              <w:right w:val="nil"/>
            </w:tcBorders>
            <w:shd w:val="clear" w:color="auto" w:fill="auto"/>
            <w:noWrap/>
            <w:vAlign w:val="bottom"/>
            <w:hideMark/>
          </w:tcPr>
          <w:p w14:paraId="304B237A" w14:textId="285077F0"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0.024</w:t>
            </w:r>
          </w:p>
        </w:tc>
        <w:tc>
          <w:tcPr>
            <w:tcW w:w="1130" w:type="dxa"/>
            <w:tcBorders>
              <w:top w:val="nil"/>
              <w:left w:val="nil"/>
              <w:bottom w:val="nil"/>
              <w:right w:val="nil"/>
            </w:tcBorders>
            <w:shd w:val="clear" w:color="auto" w:fill="auto"/>
            <w:noWrap/>
            <w:vAlign w:val="bottom"/>
            <w:hideMark/>
          </w:tcPr>
          <w:p w14:paraId="4D9CD8EF" w14:textId="3215F70C"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0.152</w:t>
            </w:r>
          </w:p>
        </w:tc>
        <w:tc>
          <w:tcPr>
            <w:tcW w:w="1210" w:type="dxa"/>
            <w:tcBorders>
              <w:top w:val="nil"/>
              <w:left w:val="nil"/>
              <w:bottom w:val="nil"/>
              <w:right w:val="nil"/>
            </w:tcBorders>
            <w:shd w:val="clear" w:color="auto" w:fill="auto"/>
            <w:noWrap/>
            <w:vAlign w:val="bottom"/>
            <w:hideMark/>
          </w:tcPr>
          <w:p w14:paraId="153B2BF5" w14:textId="0FB35E6E"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-0.756***</w:t>
            </w:r>
          </w:p>
        </w:tc>
        <w:tc>
          <w:tcPr>
            <w:tcW w:w="1210" w:type="dxa"/>
            <w:tcBorders>
              <w:top w:val="nil"/>
              <w:left w:val="nil"/>
              <w:bottom w:val="nil"/>
              <w:right w:val="nil"/>
            </w:tcBorders>
            <w:shd w:val="clear" w:color="auto" w:fill="auto"/>
            <w:noWrap/>
            <w:vAlign w:val="bottom"/>
            <w:hideMark/>
          </w:tcPr>
          <w:p w14:paraId="1A121565" w14:textId="6F3A57FB"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-0.436***</w:t>
            </w:r>
          </w:p>
        </w:tc>
        <w:tc>
          <w:tcPr>
            <w:tcW w:w="868" w:type="dxa"/>
            <w:tcBorders>
              <w:top w:val="nil"/>
              <w:left w:val="nil"/>
              <w:bottom w:val="nil"/>
              <w:right w:val="nil"/>
            </w:tcBorders>
            <w:shd w:val="clear" w:color="auto" w:fill="auto"/>
            <w:noWrap/>
            <w:vAlign w:val="bottom"/>
            <w:hideMark/>
          </w:tcPr>
          <w:p w14:paraId="42CB90CB" w14:textId="2C4E36F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0.041</w:t>
            </w:r>
          </w:p>
        </w:tc>
        <w:tc>
          <w:tcPr>
            <w:tcW w:w="868" w:type="dxa"/>
            <w:tcBorders>
              <w:top w:val="nil"/>
              <w:left w:val="nil"/>
              <w:bottom w:val="nil"/>
              <w:right w:val="nil"/>
            </w:tcBorders>
            <w:shd w:val="clear" w:color="auto" w:fill="auto"/>
            <w:noWrap/>
            <w:vAlign w:val="bottom"/>
            <w:hideMark/>
          </w:tcPr>
          <w:p w14:paraId="167E9211" w14:textId="4F9F6218"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0.053</w:t>
            </w:r>
          </w:p>
        </w:tc>
        <w:tc>
          <w:tcPr>
            <w:tcW w:w="892" w:type="dxa"/>
            <w:tcBorders>
              <w:top w:val="nil"/>
              <w:left w:val="nil"/>
              <w:bottom w:val="nil"/>
              <w:right w:val="nil"/>
            </w:tcBorders>
            <w:shd w:val="clear" w:color="auto" w:fill="auto"/>
            <w:noWrap/>
            <w:vAlign w:val="bottom"/>
            <w:hideMark/>
          </w:tcPr>
          <w:p w14:paraId="10B6533F" w14:textId="30830D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0.075</w:t>
            </w:r>
          </w:p>
        </w:tc>
        <w:tc>
          <w:tcPr>
            <w:tcW w:w="892" w:type="dxa"/>
            <w:tcBorders>
              <w:top w:val="nil"/>
              <w:left w:val="nil"/>
              <w:bottom w:val="nil"/>
              <w:right w:val="nil"/>
            </w:tcBorders>
            <w:shd w:val="clear" w:color="auto" w:fill="auto"/>
            <w:noWrap/>
            <w:vAlign w:val="bottom"/>
            <w:hideMark/>
          </w:tcPr>
          <w:p w14:paraId="3DA44CC9" w14:textId="2EB0B9A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0.135</w:t>
            </w:r>
          </w:p>
        </w:tc>
        <w:tc>
          <w:tcPr>
            <w:tcW w:w="868" w:type="dxa"/>
            <w:tcBorders>
              <w:top w:val="nil"/>
              <w:left w:val="nil"/>
              <w:bottom w:val="nil"/>
              <w:right w:val="nil"/>
            </w:tcBorders>
            <w:shd w:val="clear" w:color="auto" w:fill="auto"/>
            <w:noWrap/>
            <w:vAlign w:val="bottom"/>
            <w:hideMark/>
          </w:tcPr>
          <w:p w14:paraId="63229DFF" w14:textId="4CD03083"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-0.057</w:t>
            </w:r>
          </w:p>
        </w:tc>
        <w:tc>
          <w:tcPr>
            <w:tcW w:w="868" w:type="dxa"/>
            <w:tcBorders>
              <w:top w:val="nil"/>
              <w:left w:val="nil"/>
              <w:bottom w:val="nil"/>
              <w:right w:val="nil"/>
            </w:tcBorders>
            <w:shd w:val="clear" w:color="auto" w:fill="auto"/>
            <w:noWrap/>
            <w:vAlign w:val="bottom"/>
            <w:hideMark/>
          </w:tcPr>
          <w:p w14:paraId="42143DD1" w14:textId="69E1E56F"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-0.046</w:t>
            </w:r>
          </w:p>
        </w:tc>
      </w:tr>
      <w:tr w:rsidR="00683053" w:rsidRPr="00512434" w14:paraId="4FFC2A94"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5DD83CA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303" w:type="dxa"/>
            <w:tcBorders>
              <w:top w:val="nil"/>
              <w:left w:val="nil"/>
              <w:bottom w:val="nil"/>
              <w:right w:val="nil"/>
            </w:tcBorders>
            <w:shd w:val="clear" w:color="auto" w:fill="auto"/>
            <w:noWrap/>
            <w:vAlign w:val="bottom"/>
            <w:hideMark/>
          </w:tcPr>
          <w:p w14:paraId="4B9AFD5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(0.112)</w:t>
            </w:r>
          </w:p>
        </w:tc>
        <w:tc>
          <w:tcPr>
            <w:tcW w:w="1130" w:type="dxa"/>
            <w:tcBorders>
              <w:top w:val="nil"/>
              <w:left w:val="nil"/>
              <w:bottom w:val="nil"/>
              <w:right w:val="nil"/>
            </w:tcBorders>
            <w:shd w:val="clear" w:color="auto" w:fill="auto"/>
            <w:noWrap/>
            <w:vAlign w:val="bottom"/>
            <w:hideMark/>
          </w:tcPr>
          <w:p w14:paraId="13F5374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(0.172)</w:t>
            </w:r>
          </w:p>
        </w:tc>
        <w:tc>
          <w:tcPr>
            <w:tcW w:w="1210" w:type="dxa"/>
            <w:tcBorders>
              <w:top w:val="nil"/>
              <w:left w:val="nil"/>
              <w:bottom w:val="nil"/>
              <w:right w:val="nil"/>
            </w:tcBorders>
            <w:shd w:val="clear" w:color="auto" w:fill="auto"/>
            <w:noWrap/>
            <w:vAlign w:val="bottom"/>
            <w:hideMark/>
          </w:tcPr>
          <w:p w14:paraId="4155E49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(0.121)</w:t>
            </w:r>
          </w:p>
        </w:tc>
        <w:tc>
          <w:tcPr>
            <w:tcW w:w="1210" w:type="dxa"/>
            <w:tcBorders>
              <w:top w:val="nil"/>
              <w:left w:val="nil"/>
              <w:bottom w:val="nil"/>
              <w:right w:val="nil"/>
            </w:tcBorders>
            <w:shd w:val="clear" w:color="auto" w:fill="auto"/>
            <w:noWrap/>
            <w:vAlign w:val="bottom"/>
            <w:hideMark/>
          </w:tcPr>
          <w:p w14:paraId="172EB01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(0.163)</w:t>
            </w:r>
          </w:p>
        </w:tc>
        <w:tc>
          <w:tcPr>
            <w:tcW w:w="868" w:type="dxa"/>
            <w:tcBorders>
              <w:top w:val="nil"/>
              <w:left w:val="nil"/>
              <w:bottom w:val="nil"/>
              <w:right w:val="nil"/>
            </w:tcBorders>
            <w:shd w:val="clear" w:color="auto" w:fill="auto"/>
            <w:noWrap/>
            <w:vAlign w:val="bottom"/>
            <w:hideMark/>
          </w:tcPr>
          <w:p w14:paraId="752586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(0.150)</w:t>
            </w:r>
          </w:p>
        </w:tc>
        <w:tc>
          <w:tcPr>
            <w:tcW w:w="868" w:type="dxa"/>
            <w:tcBorders>
              <w:top w:val="nil"/>
              <w:left w:val="nil"/>
              <w:bottom w:val="nil"/>
              <w:right w:val="nil"/>
            </w:tcBorders>
            <w:shd w:val="clear" w:color="auto" w:fill="auto"/>
            <w:noWrap/>
            <w:vAlign w:val="bottom"/>
            <w:hideMark/>
          </w:tcPr>
          <w:p w14:paraId="3B971619"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(0.188)</w:t>
            </w:r>
          </w:p>
        </w:tc>
        <w:tc>
          <w:tcPr>
            <w:tcW w:w="892" w:type="dxa"/>
            <w:tcBorders>
              <w:top w:val="nil"/>
              <w:left w:val="nil"/>
              <w:bottom w:val="nil"/>
              <w:right w:val="nil"/>
            </w:tcBorders>
            <w:shd w:val="clear" w:color="auto" w:fill="auto"/>
            <w:noWrap/>
            <w:vAlign w:val="bottom"/>
            <w:hideMark/>
          </w:tcPr>
          <w:p w14:paraId="2E3797D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(0.125)</w:t>
            </w:r>
          </w:p>
        </w:tc>
        <w:tc>
          <w:tcPr>
            <w:tcW w:w="892" w:type="dxa"/>
            <w:tcBorders>
              <w:top w:val="nil"/>
              <w:left w:val="nil"/>
              <w:bottom w:val="nil"/>
              <w:right w:val="nil"/>
            </w:tcBorders>
            <w:shd w:val="clear" w:color="auto" w:fill="auto"/>
            <w:noWrap/>
            <w:vAlign w:val="bottom"/>
            <w:hideMark/>
          </w:tcPr>
          <w:p w14:paraId="25C82BD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0B473EDD"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(0.131)</w:t>
            </w:r>
          </w:p>
        </w:tc>
        <w:tc>
          <w:tcPr>
            <w:tcW w:w="868" w:type="dxa"/>
            <w:tcBorders>
              <w:top w:val="nil"/>
              <w:left w:val="nil"/>
              <w:bottom w:val="nil"/>
              <w:right w:val="nil"/>
            </w:tcBorders>
            <w:shd w:val="clear" w:color="auto" w:fill="auto"/>
            <w:noWrap/>
            <w:vAlign w:val="bottom"/>
            <w:hideMark/>
          </w:tcPr>
          <w:p w14:paraId="47435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(0.173)</w:t>
            </w:r>
          </w:p>
        </w:tc>
      </w:tr>
      <w:tr w:rsidR="00683053" w:rsidRPr="00512434" w14:paraId="5540B7C9" w14:textId="77777777" w:rsidTr="00512434">
        <w:trPr>
          <w:trHeight w:val="266"/>
          <w:jc w:val="center"/>
        </w:trPr>
        <w:tc>
          <w:tcPr>
            <w:tcW w:w="1209" w:type="dxa"/>
            <w:tcBorders>
              <w:top w:val="single" w:sz="4" w:space="0" w:color="auto"/>
              <w:left w:val="nil"/>
              <w:bottom w:val="nil"/>
              <w:right w:val="nil"/>
            </w:tcBorders>
            <w:shd w:val="clear" w:color="auto" w:fill="auto"/>
            <w:noWrap/>
            <w:vAlign w:val="bottom"/>
            <w:hideMark/>
          </w:tcPr>
          <w:p w14:paraId="5EDB205D" w14:textId="0F02455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Weight</w:t>
            </w:r>
          </w:p>
        </w:tc>
        <w:tc>
          <w:tcPr>
            <w:tcW w:w="1303" w:type="dxa"/>
            <w:tcBorders>
              <w:top w:val="single" w:sz="4" w:space="0" w:color="auto"/>
              <w:left w:val="nil"/>
              <w:bottom w:val="nil"/>
              <w:right w:val="nil"/>
            </w:tcBorders>
            <w:shd w:val="clear" w:color="auto" w:fill="auto"/>
            <w:noWrap/>
            <w:vAlign w:val="bottom"/>
            <w:hideMark/>
          </w:tcPr>
          <w:p w14:paraId="1775874C" w14:textId="652A59A4"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130" w:type="dxa"/>
            <w:tcBorders>
              <w:top w:val="single" w:sz="4" w:space="0" w:color="auto"/>
              <w:left w:val="nil"/>
              <w:bottom w:val="nil"/>
              <w:right w:val="nil"/>
            </w:tcBorders>
            <w:shd w:val="clear" w:color="auto" w:fill="auto"/>
            <w:noWrap/>
            <w:vAlign w:val="bottom"/>
            <w:hideMark/>
          </w:tcPr>
          <w:p w14:paraId="12D43D9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1210" w:type="dxa"/>
            <w:tcBorders>
              <w:top w:val="single" w:sz="4" w:space="0" w:color="auto"/>
              <w:left w:val="nil"/>
              <w:bottom w:val="nil"/>
              <w:right w:val="nil"/>
            </w:tcBorders>
            <w:shd w:val="clear" w:color="auto" w:fill="auto"/>
            <w:noWrap/>
            <w:vAlign w:val="bottom"/>
            <w:hideMark/>
          </w:tcPr>
          <w:p w14:paraId="734B68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1210" w:type="dxa"/>
            <w:tcBorders>
              <w:top w:val="single" w:sz="4" w:space="0" w:color="auto"/>
              <w:left w:val="nil"/>
              <w:bottom w:val="nil"/>
              <w:right w:val="nil"/>
            </w:tcBorders>
            <w:shd w:val="clear" w:color="auto" w:fill="auto"/>
            <w:noWrap/>
            <w:vAlign w:val="bottom"/>
            <w:hideMark/>
          </w:tcPr>
          <w:p w14:paraId="2EE95C0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497C107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78FBD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92" w:type="dxa"/>
            <w:tcBorders>
              <w:top w:val="single" w:sz="4" w:space="0" w:color="auto"/>
              <w:left w:val="nil"/>
              <w:bottom w:val="nil"/>
              <w:right w:val="nil"/>
            </w:tcBorders>
            <w:shd w:val="clear" w:color="auto" w:fill="auto"/>
            <w:noWrap/>
            <w:vAlign w:val="bottom"/>
            <w:hideMark/>
          </w:tcPr>
          <w:p w14:paraId="2055960A"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92" w:type="dxa"/>
            <w:tcBorders>
              <w:top w:val="single" w:sz="4" w:space="0" w:color="auto"/>
              <w:left w:val="nil"/>
              <w:bottom w:val="nil"/>
              <w:right w:val="nil"/>
            </w:tcBorders>
            <w:shd w:val="clear" w:color="auto" w:fill="auto"/>
            <w:noWrap/>
            <w:vAlign w:val="bottom"/>
            <w:hideMark/>
          </w:tcPr>
          <w:p w14:paraId="0E69B51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0854A9F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30A341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Yes</w:t>
            </w:r>
          </w:p>
        </w:tc>
      </w:tr>
      <w:tr w:rsidR="00683053" w:rsidRPr="00512434" w14:paraId="7A572E27" w14:textId="77777777" w:rsidTr="00512434">
        <w:trPr>
          <w:trHeight w:val="266"/>
          <w:jc w:val="center"/>
        </w:trPr>
        <w:tc>
          <w:tcPr>
            <w:tcW w:w="1209" w:type="dxa"/>
            <w:tcBorders>
              <w:top w:val="nil"/>
              <w:left w:val="nil"/>
              <w:bottom w:val="nil"/>
              <w:right w:val="nil"/>
            </w:tcBorders>
            <w:shd w:val="clear" w:color="auto" w:fill="auto"/>
            <w:noWrap/>
            <w:vAlign w:val="bottom"/>
            <w:hideMark/>
          </w:tcPr>
          <w:p w14:paraId="1BACC11E"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303" w:type="dxa"/>
            <w:tcBorders>
              <w:top w:val="nil"/>
              <w:left w:val="nil"/>
              <w:bottom w:val="nil"/>
              <w:right w:val="nil"/>
            </w:tcBorders>
            <w:shd w:val="clear" w:color="auto" w:fill="auto"/>
            <w:noWrap/>
            <w:vAlign w:val="bottom"/>
            <w:hideMark/>
          </w:tcPr>
          <w:p w14:paraId="4D7955F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130" w:type="dxa"/>
            <w:tcBorders>
              <w:top w:val="nil"/>
              <w:left w:val="nil"/>
              <w:bottom w:val="nil"/>
              <w:right w:val="nil"/>
            </w:tcBorders>
            <w:shd w:val="clear" w:color="auto" w:fill="auto"/>
            <w:noWrap/>
            <w:vAlign w:val="bottom"/>
            <w:hideMark/>
          </w:tcPr>
          <w:p w14:paraId="42E3DC2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1210" w:type="dxa"/>
            <w:tcBorders>
              <w:top w:val="nil"/>
              <w:left w:val="nil"/>
              <w:bottom w:val="nil"/>
              <w:right w:val="nil"/>
            </w:tcBorders>
            <w:shd w:val="clear" w:color="auto" w:fill="auto"/>
            <w:noWrap/>
            <w:vAlign w:val="bottom"/>
            <w:hideMark/>
          </w:tcPr>
          <w:p w14:paraId="3A8225A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1210" w:type="dxa"/>
            <w:tcBorders>
              <w:top w:val="nil"/>
              <w:left w:val="nil"/>
              <w:bottom w:val="nil"/>
              <w:right w:val="nil"/>
            </w:tcBorders>
            <w:shd w:val="clear" w:color="auto" w:fill="auto"/>
            <w:noWrap/>
            <w:vAlign w:val="bottom"/>
            <w:hideMark/>
          </w:tcPr>
          <w:p w14:paraId="2DEA5A52"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297C48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68" w:type="dxa"/>
            <w:tcBorders>
              <w:top w:val="nil"/>
              <w:left w:val="nil"/>
              <w:bottom w:val="nil"/>
              <w:right w:val="nil"/>
            </w:tcBorders>
            <w:shd w:val="clear" w:color="auto" w:fill="auto"/>
            <w:noWrap/>
            <w:vAlign w:val="bottom"/>
            <w:hideMark/>
          </w:tcPr>
          <w:p w14:paraId="635BF0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92" w:type="dxa"/>
            <w:tcBorders>
              <w:top w:val="nil"/>
              <w:left w:val="nil"/>
              <w:bottom w:val="nil"/>
              <w:right w:val="nil"/>
            </w:tcBorders>
            <w:shd w:val="clear" w:color="auto" w:fill="auto"/>
            <w:noWrap/>
            <w:vAlign w:val="bottom"/>
            <w:hideMark/>
          </w:tcPr>
          <w:p w14:paraId="592BD6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10513</w:t>
            </w:r>
          </w:p>
        </w:tc>
        <w:tc>
          <w:tcPr>
            <w:tcW w:w="892" w:type="dxa"/>
            <w:tcBorders>
              <w:top w:val="nil"/>
              <w:left w:val="nil"/>
              <w:bottom w:val="nil"/>
              <w:right w:val="nil"/>
            </w:tcBorders>
            <w:shd w:val="clear" w:color="auto" w:fill="auto"/>
            <w:noWrap/>
            <w:vAlign w:val="bottom"/>
            <w:hideMark/>
          </w:tcPr>
          <w:p w14:paraId="01C5C18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1A9DAE0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10509</w:t>
            </w:r>
          </w:p>
        </w:tc>
        <w:tc>
          <w:tcPr>
            <w:tcW w:w="868" w:type="dxa"/>
            <w:tcBorders>
              <w:top w:val="nil"/>
              <w:left w:val="nil"/>
              <w:bottom w:val="nil"/>
              <w:right w:val="nil"/>
            </w:tcBorders>
            <w:shd w:val="clear" w:color="auto" w:fill="auto"/>
            <w:noWrap/>
            <w:vAlign w:val="bottom"/>
            <w:hideMark/>
          </w:tcPr>
          <w:p w14:paraId="2E296064"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10295</w:t>
            </w:r>
          </w:p>
        </w:tc>
      </w:tr>
      <w:tr w:rsidR="00683053" w:rsidRPr="00512434" w14:paraId="38BBBC59" w14:textId="77777777" w:rsidTr="00512434">
        <w:trPr>
          <w:trHeight w:val="277"/>
          <w:jc w:val="center"/>
        </w:trPr>
        <w:tc>
          <w:tcPr>
            <w:tcW w:w="1209" w:type="dxa"/>
            <w:tcBorders>
              <w:top w:val="nil"/>
              <w:left w:val="nil"/>
              <w:bottom w:val="single" w:sz="8" w:space="0" w:color="auto"/>
              <w:right w:val="nil"/>
            </w:tcBorders>
            <w:shd w:val="clear" w:color="auto" w:fill="auto"/>
            <w:noWrap/>
            <w:vAlign w:val="bottom"/>
            <w:hideMark/>
          </w:tcPr>
          <w:p w14:paraId="7E4DD87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303" w:type="dxa"/>
            <w:tcBorders>
              <w:top w:val="nil"/>
              <w:left w:val="nil"/>
              <w:bottom w:val="single" w:sz="8" w:space="0" w:color="auto"/>
              <w:right w:val="nil"/>
            </w:tcBorders>
            <w:shd w:val="clear" w:color="auto" w:fill="auto"/>
            <w:noWrap/>
            <w:vAlign w:val="bottom"/>
            <w:hideMark/>
          </w:tcPr>
          <w:p w14:paraId="0B754936"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0.34</w:t>
            </w:r>
          </w:p>
        </w:tc>
        <w:tc>
          <w:tcPr>
            <w:tcW w:w="1130" w:type="dxa"/>
            <w:tcBorders>
              <w:top w:val="nil"/>
              <w:left w:val="nil"/>
              <w:bottom w:val="single" w:sz="8" w:space="0" w:color="auto"/>
              <w:right w:val="nil"/>
            </w:tcBorders>
            <w:shd w:val="clear" w:color="auto" w:fill="auto"/>
            <w:noWrap/>
            <w:vAlign w:val="bottom"/>
            <w:hideMark/>
          </w:tcPr>
          <w:p w14:paraId="2D864E4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w:t>
            </w:r>
          </w:p>
        </w:tc>
        <w:tc>
          <w:tcPr>
            <w:tcW w:w="1210" w:type="dxa"/>
            <w:tcBorders>
              <w:top w:val="nil"/>
              <w:left w:val="nil"/>
              <w:bottom w:val="single" w:sz="8" w:space="0" w:color="auto"/>
              <w:right w:val="nil"/>
            </w:tcBorders>
            <w:shd w:val="clear" w:color="auto" w:fill="auto"/>
            <w:noWrap/>
            <w:vAlign w:val="bottom"/>
            <w:hideMark/>
          </w:tcPr>
          <w:p w14:paraId="14767D7F"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w:t>
            </w:r>
          </w:p>
        </w:tc>
        <w:tc>
          <w:tcPr>
            <w:tcW w:w="1210" w:type="dxa"/>
            <w:tcBorders>
              <w:top w:val="nil"/>
              <w:left w:val="nil"/>
              <w:bottom w:val="single" w:sz="8" w:space="0" w:color="auto"/>
              <w:right w:val="nil"/>
            </w:tcBorders>
            <w:shd w:val="clear" w:color="auto" w:fill="auto"/>
            <w:noWrap/>
            <w:vAlign w:val="bottom"/>
            <w:hideMark/>
          </w:tcPr>
          <w:p w14:paraId="20B93A58"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0.42</w:t>
            </w:r>
          </w:p>
        </w:tc>
        <w:tc>
          <w:tcPr>
            <w:tcW w:w="868" w:type="dxa"/>
            <w:tcBorders>
              <w:top w:val="nil"/>
              <w:left w:val="nil"/>
              <w:bottom w:val="single" w:sz="8" w:space="0" w:color="auto"/>
              <w:right w:val="nil"/>
            </w:tcBorders>
            <w:shd w:val="clear" w:color="auto" w:fill="auto"/>
            <w:noWrap/>
            <w:vAlign w:val="bottom"/>
            <w:hideMark/>
          </w:tcPr>
          <w:p w14:paraId="7D000733"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w:t>
            </w:r>
          </w:p>
        </w:tc>
        <w:tc>
          <w:tcPr>
            <w:tcW w:w="868" w:type="dxa"/>
            <w:tcBorders>
              <w:top w:val="nil"/>
              <w:left w:val="nil"/>
              <w:bottom w:val="single" w:sz="8" w:space="0" w:color="auto"/>
              <w:right w:val="nil"/>
            </w:tcBorders>
            <w:shd w:val="clear" w:color="auto" w:fill="auto"/>
            <w:noWrap/>
            <w:vAlign w:val="bottom"/>
            <w:hideMark/>
          </w:tcPr>
          <w:p w14:paraId="05212971"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w:t>
            </w:r>
          </w:p>
        </w:tc>
        <w:tc>
          <w:tcPr>
            <w:tcW w:w="892" w:type="dxa"/>
            <w:tcBorders>
              <w:top w:val="nil"/>
              <w:left w:val="nil"/>
              <w:bottom w:val="single" w:sz="8" w:space="0" w:color="auto"/>
              <w:right w:val="nil"/>
            </w:tcBorders>
            <w:shd w:val="clear" w:color="auto" w:fill="auto"/>
            <w:noWrap/>
            <w:vAlign w:val="bottom"/>
            <w:hideMark/>
          </w:tcPr>
          <w:p w14:paraId="643F758B"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92" w:type="dxa"/>
            <w:tcBorders>
              <w:top w:val="nil"/>
              <w:left w:val="nil"/>
              <w:bottom w:val="single" w:sz="8" w:space="0" w:color="auto"/>
              <w:right w:val="nil"/>
            </w:tcBorders>
            <w:shd w:val="clear" w:color="auto" w:fill="auto"/>
            <w:noWrap/>
            <w:vAlign w:val="bottom"/>
            <w:hideMark/>
          </w:tcPr>
          <w:p w14:paraId="718D36C0"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0.38</w:t>
            </w:r>
          </w:p>
        </w:tc>
        <w:tc>
          <w:tcPr>
            <w:tcW w:w="868" w:type="dxa"/>
            <w:tcBorders>
              <w:top w:val="nil"/>
              <w:left w:val="nil"/>
              <w:bottom w:val="single" w:sz="8" w:space="0" w:color="auto"/>
              <w:right w:val="nil"/>
            </w:tcBorders>
            <w:shd w:val="clear" w:color="auto" w:fill="auto"/>
            <w:noWrap/>
            <w:vAlign w:val="bottom"/>
            <w:hideMark/>
          </w:tcPr>
          <w:p w14:paraId="517A5B1C"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w:t>
            </w:r>
          </w:p>
        </w:tc>
        <w:tc>
          <w:tcPr>
            <w:tcW w:w="868" w:type="dxa"/>
            <w:tcBorders>
              <w:top w:val="nil"/>
              <w:left w:val="nil"/>
              <w:bottom w:val="single" w:sz="8" w:space="0" w:color="auto"/>
              <w:right w:val="nil"/>
            </w:tcBorders>
            <w:shd w:val="clear" w:color="auto" w:fill="auto"/>
            <w:noWrap/>
            <w:vAlign w:val="bottom"/>
            <w:hideMark/>
          </w:tcPr>
          <w:p w14:paraId="5E0628A5" w14:textId="77777777" w:rsidR="006D5428" w:rsidRPr="00512434" w:rsidRDefault="006D5428"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w:t>
            </w:r>
          </w:p>
        </w:tc>
      </w:tr>
    </w:tbl>
    <w:p w14:paraId="1A80FF44" w14:textId="77777777" w:rsidR="006D5428" w:rsidRPr="00683053" w:rsidRDefault="006D5428" w:rsidP="00512434">
      <w:pPr>
        <w:spacing w:line="360" w:lineRule="auto"/>
        <w:ind w:left="720" w:hanging="720"/>
        <w:jc w:val="center"/>
        <w:rPr>
          <w:rFonts w:asciiTheme="majorHAnsi" w:hAnsiTheme="majorHAnsi" w:cstheme="majorHAnsi"/>
          <w:lang w:val="en-US"/>
        </w:rPr>
      </w:pPr>
    </w:p>
    <w:p w14:paraId="55C9E5BF" w14:textId="77777777" w:rsidR="00683053" w:rsidRDefault="00683053" w:rsidP="00CF21D5">
      <w:pPr>
        <w:spacing w:line="360" w:lineRule="auto"/>
        <w:ind w:left="720" w:hanging="720"/>
        <w:jc w:val="both"/>
        <w:rPr>
          <w:rFonts w:asciiTheme="majorHAnsi" w:hAnsiTheme="majorHAnsi" w:cstheme="majorHAnsi"/>
          <w:lang w:val="en-US"/>
        </w:rPr>
        <w:sectPr w:rsidR="00683053" w:rsidSect="006D5428">
          <w:pgSz w:w="16838" w:h="11906" w:orient="landscape"/>
          <w:pgMar w:top="1440" w:right="1440" w:bottom="1440" w:left="1440" w:header="706" w:footer="706" w:gutter="0"/>
          <w:cols w:space="708"/>
          <w:docGrid w:linePitch="360"/>
        </w:sectPr>
      </w:pPr>
    </w:p>
    <w:p w14:paraId="5844651B" w14:textId="77777777" w:rsidR="00683053"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Appendix </w:t>
      </w:r>
      <w:proofErr w:type="gramStart"/>
      <w:r>
        <w:rPr>
          <w:rFonts w:asciiTheme="majorHAnsi" w:hAnsiTheme="majorHAnsi" w:cstheme="majorHAnsi"/>
          <w:lang w:val="en-US"/>
        </w:rPr>
        <w:t>B :</w:t>
      </w:r>
      <w:proofErr w:type="gramEnd"/>
      <w:r>
        <w:rPr>
          <w:rFonts w:asciiTheme="majorHAnsi" w:hAnsiTheme="majorHAnsi" w:cstheme="majorHAnsi"/>
          <w:lang w:val="en-US"/>
        </w:rPr>
        <w:t xml:space="preserve"> Placebo sample regression table</w:t>
      </w:r>
    </w:p>
    <w:tbl>
      <w:tblPr>
        <w:tblW w:w="6015" w:type="dxa"/>
        <w:jc w:val="center"/>
        <w:tblLook w:val="04A0" w:firstRow="1" w:lastRow="0" w:firstColumn="1" w:lastColumn="0" w:noHBand="0" w:noVBand="1"/>
      </w:tblPr>
      <w:tblGrid>
        <w:gridCol w:w="1314"/>
        <w:gridCol w:w="1096"/>
        <w:gridCol w:w="1036"/>
        <w:gridCol w:w="888"/>
        <w:gridCol w:w="888"/>
        <w:gridCol w:w="888"/>
      </w:tblGrid>
      <w:tr w:rsidR="00683053" w:rsidRPr="00512434" w14:paraId="0B02A72E" w14:textId="77777777" w:rsidTr="00512434">
        <w:trPr>
          <w:trHeight w:val="277"/>
          <w:jc w:val="center"/>
        </w:trPr>
        <w:tc>
          <w:tcPr>
            <w:tcW w:w="1314" w:type="dxa"/>
            <w:tcBorders>
              <w:top w:val="single" w:sz="4" w:space="0" w:color="auto"/>
              <w:left w:val="nil"/>
              <w:bottom w:val="single" w:sz="8" w:space="0" w:color="auto"/>
              <w:right w:val="nil"/>
            </w:tcBorders>
            <w:shd w:val="clear" w:color="auto" w:fill="auto"/>
            <w:noWrap/>
            <w:vAlign w:val="bottom"/>
            <w:hideMark/>
          </w:tcPr>
          <w:p w14:paraId="4DDC721A"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p>
        </w:tc>
        <w:tc>
          <w:tcPr>
            <w:tcW w:w="1096" w:type="dxa"/>
            <w:tcBorders>
              <w:top w:val="single" w:sz="4" w:space="0" w:color="auto"/>
              <w:left w:val="nil"/>
              <w:bottom w:val="single" w:sz="8" w:space="0" w:color="auto"/>
              <w:right w:val="nil"/>
            </w:tcBorders>
            <w:shd w:val="clear" w:color="auto" w:fill="auto"/>
            <w:noWrap/>
            <w:vAlign w:val="bottom"/>
            <w:hideMark/>
          </w:tcPr>
          <w:p w14:paraId="1D121B33" w14:textId="6D891833" w:rsidR="00683053" w:rsidRPr="00512434" w:rsidRDefault="00686996" w:rsidP="00683053">
            <w:pPr>
              <w:spacing w:after="0" w:line="240" w:lineRule="auto"/>
              <w:rPr>
                <w:rFonts w:asciiTheme="majorHAnsi" w:eastAsia="Times New Roman" w:hAnsiTheme="majorHAnsi" w:cstheme="majorHAnsi"/>
                <w:b/>
                <w:bCs/>
                <w:color w:val="000000"/>
                <w:sz w:val="16"/>
                <w:szCs w:val="16"/>
                <w:lang w:val="en-GB" w:eastAsia="en-GB"/>
              </w:rPr>
            </w:pPr>
            <w:r>
              <w:rPr>
                <w:rFonts w:asciiTheme="majorHAnsi" w:eastAsia="Times New Roman" w:hAnsiTheme="majorHAnsi" w:cstheme="majorHAnsi"/>
                <w:b/>
                <w:bCs/>
                <w:color w:val="000000"/>
                <w:sz w:val="16"/>
                <w:szCs w:val="16"/>
                <w:lang w:val="en-GB" w:eastAsia="en-GB"/>
              </w:rPr>
              <w:t xml:space="preserve">Labour cost </w:t>
            </w:r>
          </w:p>
        </w:tc>
        <w:tc>
          <w:tcPr>
            <w:tcW w:w="941" w:type="dxa"/>
            <w:tcBorders>
              <w:top w:val="single" w:sz="4" w:space="0" w:color="auto"/>
              <w:left w:val="nil"/>
              <w:bottom w:val="single" w:sz="8" w:space="0" w:color="auto"/>
              <w:right w:val="nil"/>
            </w:tcBorders>
            <w:shd w:val="clear" w:color="auto" w:fill="auto"/>
            <w:noWrap/>
            <w:vAlign w:val="bottom"/>
            <w:hideMark/>
          </w:tcPr>
          <w:p w14:paraId="5AAA3F81"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Employment</w:t>
            </w:r>
          </w:p>
        </w:tc>
        <w:tc>
          <w:tcPr>
            <w:tcW w:w="888" w:type="dxa"/>
            <w:tcBorders>
              <w:top w:val="single" w:sz="4" w:space="0" w:color="auto"/>
              <w:left w:val="nil"/>
              <w:bottom w:val="single" w:sz="8" w:space="0" w:color="auto"/>
              <w:right w:val="nil"/>
            </w:tcBorders>
            <w:shd w:val="clear" w:color="auto" w:fill="auto"/>
            <w:noWrap/>
            <w:vAlign w:val="bottom"/>
            <w:hideMark/>
          </w:tcPr>
          <w:p w14:paraId="505318BF"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Capital</w:t>
            </w:r>
          </w:p>
        </w:tc>
        <w:tc>
          <w:tcPr>
            <w:tcW w:w="888" w:type="dxa"/>
            <w:tcBorders>
              <w:top w:val="single" w:sz="4" w:space="0" w:color="auto"/>
              <w:left w:val="nil"/>
              <w:bottom w:val="single" w:sz="8" w:space="0" w:color="auto"/>
              <w:right w:val="nil"/>
            </w:tcBorders>
            <w:shd w:val="clear" w:color="auto" w:fill="auto"/>
            <w:noWrap/>
            <w:vAlign w:val="bottom"/>
            <w:hideMark/>
          </w:tcPr>
          <w:p w14:paraId="1EE92BE8"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Revenue</w:t>
            </w:r>
          </w:p>
        </w:tc>
        <w:tc>
          <w:tcPr>
            <w:tcW w:w="888" w:type="dxa"/>
            <w:tcBorders>
              <w:top w:val="single" w:sz="4" w:space="0" w:color="auto"/>
              <w:left w:val="nil"/>
              <w:bottom w:val="single" w:sz="8" w:space="0" w:color="auto"/>
              <w:right w:val="nil"/>
            </w:tcBorders>
            <w:shd w:val="clear" w:color="auto" w:fill="auto"/>
            <w:noWrap/>
            <w:vAlign w:val="bottom"/>
            <w:hideMark/>
          </w:tcPr>
          <w:p w14:paraId="724638EC" w14:textId="77777777" w:rsidR="00683053" w:rsidRPr="00512434" w:rsidRDefault="00683053" w:rsidP="00683053">
            <w:pPr>
              <w:spacing w:after="0" w:line="240" w:lineRule="auto"/>
              <w:rPr>
                <w:rFonts w:asciiTheme="majorHAnsi" w:eastAsia="Times New Roman" w:hAnsiTheme="majorHAnsi" w:cstheme="majorHAnsi"/>
                <w:b/>
                <w:bCs/>
                <w:color w:val="000000"/>
                <w:sz w:val="16"/>
                <w:szCs w:val="16"/>
                <w:lang w:val="en-GB" w:eastAsia="en-GB"/>
              </w:rPr>
            </w:pPr>
            <w:r w:rsidRPr="00512434">
              <w:rPr>
                <w:rFonts w:asciiTheme="majorHAnsi" w:eastAsia="Times New Roman" w:hAnsiTheme="majorHAnsi" w:cstheme="majorHAnsi"/>
                <w:b/>
                <w:bCs/>
                <w:color w:val="000000"/>
                <w:sz w:val="16"/>
                <w:szCs w:val="16"/>
                <w:lang w:val="en-US" w:eastAsia="en-GB"/>
              </w:rPr>
              <w:t>Profit</w:t>
            </w:r>
          </w:p>
        </w:tc>
      </w:tr>
      <w:tr w:rsidR="00683053" w:rsidRPr="00512434" w14:paraId="3FA9474A"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FD4437C" w14:textId="77777777" w:rsidR="00683053" w:rsidRPr="00512434" w:rsidRDefault="00683053" w:rsidP="00683053">
            <w:pPr>
              <w:spacing w:after="0" w:line="240" w:lineRule="auto"/>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0D2DD998"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33016546"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7970C17"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58B7AA24"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1907147A" w14:textId="77777777" w:rsidR="00683053" w:rsidRPr="00512434" w:rsidRDefault="00683053" w:rsidP="00683053">
            <w:pPr>
              <w:spacing w:after="0" w:line="240" w:lineRule="auto"/>
              <w:rPr>
                <w:rFonts w:asciiTheme="majorHAnsi" w:eastAsia="Times New Roman" w:hAnsiTheme="majorHAnsi" w:cstheme="majorHAnsi"/>
                <w:sz w:val="16"/>
                <w:szCs w:val="16"/>
                <w:lang w:val="en-GB" w:eastAsia="en-GB"/>
              </w:rPr>
            </w:pPr>
          </w:p>
        </w:tc>
      </w:tr>
      <w:tr w:rsidR="00683053" w:rsidRPr="00512434" w14:paraId="31A1E974"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C20B9D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fa*2011</w:t>
            </w:r>
          </w:p>
        </w:tc>
        <w:tc>
          <w:tcPr>
            <w:tcW w:w="1096" w:type="dxa"/>
            <w:tcBorders>
              <w:top w:val="nil"/>
              <w:left w:val="nil"/>
              <w:bottom w:val="nil"/>
              <w:right w:val="nil"/>
            </w:tcBorders>
            <w:shd w:val="clear" w:color="auto" w:fill="auto"/>
            <w:noWrap/>
            <w:vAlign w:val="bottom"/>
            <w:hideMark/>
          </w:tcPr>
          <w:p w14:paraId="6E869D1C" w14:textId="2B250799"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-0.601</w:t>
            </w:r>
          </w:p>
        </w:tc>
        <w:tc>
          <w:tcPr>
            <w:tcW w:w="941" w:type="dxa"/>
            <w:tcBorders>
              <w:top w:val="nil"/>
              <w:left w:val="nil"/>
              <w:bottom w:val="nil"/>
              <w:right w:val="nil"/>
            </w:tcBorders>
            <w:shd w:val="clear" w:color="auto" w:fill="auto"/>
            <w:noWrap/>
            <w:vAlign w:val="bottom"/>
            <w:hideMark/>
          </w:tcPr>
          <w:p w14:paraId="3D462EDD" w14:textId="46A154E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48809925" w14:textId="3642A6A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087FF783" w14:textId="35FFA61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-0.288</w:t>
            </w:r>
          </w:p>
        </w:tc>
        <w:tc>
          <w:tcPr>
            <w:tcW w:w="888" w:type="dxa"/>
            <w:tcBorders>
              <w:top w:val="nil"/>
              <w:left w:val="nil"/>
              <w:bottom w:val="nil"/>
              <w:right w:val="nil"/>
            </w:tcBorders>
            <w:shd w:val="clear" w:color="auto" w:fill="auto"/>
            <w:noWrap/>
            <w:vAlign w:val="bottom"/>
            <w:hideMark/>
          </w:tcPr>
          <w:p w14:paraId="3047129D" w14:textId="2B928E6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-0.418</w:t>
            </w:r>
          </w:p>
        </w:tc>
      </w:tr>
      <w:tr w:rsidR="00683053" w:rsidRPr="00512434" w14:paraId="2189BC3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B85C78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6437AD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(0.871)</w:t>
            </w:r>
          </w:p>
        </w:tc>
        <w:tc>
          <w:tcPr>
            <w:tcW w:w="941" w:type="dxa"/>
            <w:tcBorders>
              <w:top w:val="nil"/>
              <w:left w:val="nil"/>
              <w:bottom w:val="nil"/>
              <w:right w:val="nil"/>
            </w:tcBorders>
            <w:shd w:val="clear" w:color="auto" w:fill="auto"/>
            <w:noWrap/>
            <w:vAlign w:val="bottom"/>
            <w:hideMark/>
          </w:tcPr>
          <w:p w14:paraId="25CBDE20"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(0.789)</w:t>
            </w:r>
          </w:p>
        </w:tc>
        <w:tc>
          <w:tcPr>
            <w:tcW w:w="888" w:type="dxa"/>
            <w:tcBorders>
              <w:top w:val="nil"/>
              <w:left w:val="nil"/>
              <w:bottom w:val="nil"/>
              <w:right w:val="nil"/>
            </w:tcBorders>
            <w:shd w:val="clear" w:color="auto" w:fill="auto"/>
            <w:noWrap/>
            <w:vAlign w:val="bottom"/>
            <w:hideMark/>
          </w:tcPr>
          <w:p w14:paraId="1915339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(0.750)</w:t>
            </w:r>
          </w:p>
        </w:tc>
        <w:tc>
          <w:tcPr>
            <w:tcW w:w="888" w:type="dxa"/>
            <w:tcBorders>
              <w:top w:val="nil"/>
              <w:left w:val="nil"/>
              <w:bottom w:val="nil"/>
              <w:right w:val="nil"/>
            </w:tcBorders>
            <w:shd w:val="clear" w:color="auto" w:fill="auto"/>
            <w:noWrap/>
            <w:vAlign w:val="bottom"/>
            <w:hideMark/>
          </w:tcPr>
          <w:p w14:paraId="5D67EF2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(1.050)</w:t>
            </w:r>
          </w:p>
        </w:tc>
        <w:tc>
          <w:tcPr>
            <w:tcW w:w="888" w:type="dxa"/>
            <w:tcBorders>
              <w:top w:val="nil"/>
              <w:left w:val="nil"/>
              <w:bottom w:val="nil"/>
              <w:right w:val="nil"/>
            </w:tcBorders>
            <w:shd w:val="clear" w:color="auto" w:fill="auto"/>
            <w:noWrap/>
            <w:vAlign w:val="bottom"/>
            <w:hideMark/>
          </w:tcPr>
          <w:p w14:paraId="774EB52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(1.013)</w:t>
            </w:r>
          </w:p>
        </w:tc>
      </w:tr>
      <w:tr w:rsidR="00683053" w:rsidRPr="00512434" w14:paraId="5EC20AD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C076D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fa*2012</w:t>
            </w:r>
          </w:p>
        </w:tc>
        <w:tc>
          <w:tcPr>
            <w:tcW w:w="1096" w:type="dxa"/>
            <w:tcBorders>
              <w:top w:val="nil"/>
              <w:left w:val="nil"/>
              <w:bottom w:val="nil"/>
              <w:right w:val="nil"/>
            </w:tcBorders>
            <w:shd w:val="clear" w:color="auto" w:fill="auto"/>
            <w:noWrap/>
            <w:vAlign w:val="bottom"/>
            <w:hideMark/>
          </w:tcPr>
          <w:p w14:paraId="03F5B6E5" w14:textId="306DD00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-0.284</w:t>
            </w:r>
          </w:p>
        </w:tc>
        <w:tc>
          <w:tcPr>
            <w:tcW w:w="941" w:type="dxa"/>
            <w:tcBorders>
              <w:top w:val="nil"/>
              <w:left w:val="nil"/>
              <w:bottom w:val="nil"/>
              <w:right w:val="nil"/>
            </w:tcBorders>
            <w:shd w:val="clear" w:color="auto" w:fill="auto"/>
            <w:noWrap/>
            <w:vAlign w:val="bottom"/>
            <w:hideMark/>
          </w:tcPr>
          <w:p w14:paraId="04760F7D" w14:textId="7FD332E6"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c>
          <w:tcPr>
            <w:tcW w:w="888" w:type="dxa"/>
            <w:tcBorders>
              <w:top w:val="nil"/>
              <w:left w:val="nil"/>
              <w:bottom w:val="nil"/>
              <w:right w:val="nil"/>
            </w:tcBorders>
            <w:shd w:val="clear" w:color="auto" w:fill="auto"/>
            <w:noWrap/>
            <w:vAlign w:val="bottom"/>
            <w:hideMark/>
          </w:tcPr>
          <w:p w14:paraId="403CECE7" w14:textId="645499E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-0.377</w:t>
            </w:r>
          </w:p>
        </w:tc>
        <w:tc>
          <w:tcPr>
            <w:tcW w:w="888" w:type="dxa"/>
            <w:tcBorders>
              <w:top w:val="nil"/>
              <w:left w:val="nil"/>
              <w:bottom w:val="nil"/>
              <w:right w:val="nil"/>
            </w:tcBorders>
            <w:shd w:val="clear" w:color="auto" w:fill="auto"/>
            <w:noWrap/>
            <w:vAlign w:val="bottom"/>
            <w:hideMark/>
          </w:tcPr>
          <w:p w14:paraId="7C59201F" w14:textId="1CA08E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-0.351</w:t>
            </w:r>
          </w:p>
        </w:tc>
        <w:tc>
          <w:tcPr>
            <w:tcW w:w="888" w:type="dxa"/>
            <w:tcBorders>
              <w:top w:val="nil"/>
              <w:left w:val="nil"/>
              <w:bottom w:val="nil"/>
              <w:right w:val="nil"/>
            </w:tcBorders>
            <w:shd w:val="clear" w:color="auto" w:fill="auto"/>
            <w:noWrap/>
            <w:vAlign w:val="bottom"/>
            <w:hideMark/>
          </w:tcPr>
          <w:p w14:paraId="02324D09" w14:textId="5696196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-0.364</w:t>
            </w:r>
          </w:p>
        </w:tc>
      </w:tr>
      <w:tr w:rsidR="00683053" w:rsidRPr="00512434" w14:paraId="38ECC21F"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526B94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99E4A6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(0.541)</w:t>
            </w:r>
          </w:p>
        </w:tc>
        <w:tc>
          <w:tcPr>
            <w:tcW w:w="941" w:type="dxa"/>
            <w:tcBorders>
              <w:top w:val="nil"/>
              <w:left w:val="nil"/>
              <w:bottom w:val="nil"/>
              <w:right w:val="nil"/>
            </w:tcBorders>
            <w:shd w:val="clear" w:color="auto" w:fill="auto"/>
            <w:noWrap/>
            <w:vAlign w:val="bottom"/>
            <w:hideMark/>
          </w:tcPr>
          <w:p w14:paraId="5899566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(0.460)</w:t>
            </w:r>
          </w:p>
        </w:tc>
        <w:tc>
          <w:tcPr>
            <w:tcW w:w="888" w:type="dxa"/>
            <w:tcBorders>
              <w:top w:val="nil"/>
              <w:left w:val="nil"/>
              <w:bottom w:val="nil"/>
              <w:right w:val="nil"/>
            </w:tcBorders>
            <w:shd w:val="clear" w:color="auto" w:fill="auto"/>
            <w:noWrap/>
            <w:vAlign w:val="bottom"/>
            <w:hideMark/>
          </w:tcPr>
          <w:p w14:paraId="0D950A2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(0.468)</w:t>
            </w:r>
          </w:p>
        </w:tc>
        <w:tc>
          <w:tcPr>
            <w:tcW w:w="888" w:type="dxa"/>
            <w:tcBorders>
              <w:top w:val="nil"/>
              <w:left w:val="nil"/>
              <w:bottom w:val="nil"/>
              <w:right w:val="nil"/>
            </w:tcBorders>
            <w:shd w:val="clear" w:color="auto" w:fill="auto"/>
            <w:noWrap/>
            <w:vAlign w:val="bottom"/>
            <w:hideMark/>
          </w:tcPr>
          <w:p w14:paraId="29B37EB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(0.610)</w:t>
            </w:r>
          </w:p>
        </w:tc>
        <w:tc>
          <w:tcPr>
            <w:tcW w:w="888" w:type="dxa"/>
            <w:tcBorders>
              <w:top w:val="nil"/>
              <w:left w:val="nil"/>
              <w:bottom w:val="nil"/>
              <w:right w:val="nil"/>
            </w:tcBorders>
            <w:shd w:val="clear" w:color="auto" w:fill="auto"/>
            <w:noWrap/>
            <w:vAlign w:val="bottom"/>
            <w:hideMark/>
          </w:tcPr>
          <w:p w14:paraId="661118A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(0.571)</w:t>
            </w:r>
          </w:p>
        </w:tc>
      </w:tr>
      <w:tr w:rsidR="00683053" w:rsidRPr="00512434" w14:paraId="722BA82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6DE0033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fa*2013</w:t>
            </w:r>
          </w:p>
        </w:tc>
        <w:tc>
          <w:tcPr>
            <w:tcW w:w="1096" w:type="dxa"/>
            <w:tcBorders>
              <w:top w:val="nil"/>
              <w:left w:val="nil"/>
              <w:bottom w:val="nil"/>
              <w:right w:val="nil"/>
            </w:tcBorders>
            <w:shd w:val="clear" w:color="auto" w:fill="auto"/>
            <w:noWrap/>
            <w:vAlign w:val="bottom"/>
            <w:hideMark/>
          </w:tcPr>
          <w:p w14:paraId="45E83AA8" w14:textId="5759E2E1"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941" w:type="dxa"/>
            <w:tcBorders>
              <w:top w:val="nil"/>
              <w:left w:val="nil"/>
              <w:bottom w:val="nil"/>
              <w:right w:val="nil"/>
            </w:tcBorders>
            <w:shd w:val="clear" w:color="auto" w:fill="auto"/>
            <w:noWrap/>
            <w:vAlign w:val="bottom"/>
            <w:hideMark/>
          </w:tcPr>
          <w:p w14:paraId="791F2B99" w14:textId="2E61B6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3BD8945A" w14:textId="75AC6B2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7EC01FA0" w14:textId="729829C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2B8A42A6" w14:textId="5287E3D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0.000</w:t>
            </w:r>
          </w:p>
        </w:tc>
      </w:tr>
      <w:tr w:rsidR="00683053" w:rsidRPr="00512434" w14:paraId="613671F6"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FDED5C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72BD2091"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941" w:type="dxa"/>
            <w:tcBorders>
              <w:top w:val="nil"/>
              <w:left w:val="nil"/>
              <w:bottom w:val="nil"/>
              <w:right w:val="nil"/>
            </w:tcBorders>
            <w:shd w:val="clear" w:color="auto" w:fill="auto"/>
            <w:noWrap/>
            <w:vAlign w:val="bottom"/>
            <w:hideMark/>
          </w:tcPr>
          <w:p w14:paraId="5C97479F"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32A37CCC"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44F77660"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c>
          <w:tcPr>
            <w:tcW w:w="888" w:type="dxa"/>
            <w:tcBorders>
              <w:top w:val="nil"/>
              <w:left w:val="nil"/>
              <w:bottom w:val="nil"/>
              <w:right w:val="nil"/>
            </w:tcBorders>
            <w:shd w:val="clear" w:color="auto" w:fill="auto"/>
            <w:noWrap/>
            <w:vAlign w:val="bottom"/>
            <w:hideMark/>
          </w:tcPr>
          <w:p w14:paraId="648519AA" w14:textId="77777777" w:rsidR="00683053" w:rsidRPr="00512434" w:rsidRDefault="00683053" w:rsidP="00512434">
            <w:pPr>
              <w:spacing w:after="0" w:line="240" w:lineRule="auto"/>
              <w:jc w:val="center"/>
              <w:rPr>
                <w:rFonts w:asciiTheme="majorHAnsi" w:eastAsia="Times New Roman" w:hAnsiTheme="majorHAnsi" w:cstheme="majorHAnsi"/>
                <w:sz w:val="16"/>
                <w:szCs w:val="16"/>
                <w:lang w:val="en-GB" w:eastAsia="en-GB"/>
              </w:rPr>
            </w:pPr>
          </w:p>
        </w:tc>
      </w:tr>
      <w:tr w:rsidR="00683053" w:rsidRPr="00512434" w14:paraId="14F44A87"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0BED7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fa*2014</w:t>
            </w:r>
          </w:p>
        </w:tc>
        <w:tc>
          <w:tcPr>
            <w:tcW w:w="1096" w:type="dxa"/>
            <w:tcBorders>
              <w:top w:val="nil"/>
              <w:left w:val="nil"/>
              <w:bottom w:val="nil"/>
              <w:right w:val="nil"/>
            </w:tcBorders>
            <w:shd w:val="clear" w:color="auto" w:fill="auto"/>
            <w:noWrap/>
            <w:vAlign w:val="bottom"/>
            <w:hideMark/>
          </w:tcPr>
          <w:p w14:paraId="344E5656" w14:textId="423D085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0.126</w:t>
            </w:r>
          </w:p>
        </w:tc>
        <w:tc>
          <w:tcPr>
            <w:tcW w:w="941" w:type="dxa"/>
            <w:tcBorders>
              <w:top w:val="nil"/>
              <w:left w:val="nil"/>
              <w:bottom w:val="nil"/>
              <w:right w:val="nil"/>
            </w:tcBorders>
            <w:shd w:val="clear" w:color="auto" w:fill="auto"/>
            <w:noWrap/>
            <w:vAlign w:val="bottom"/>
            <w:hideMark/>
          </w:tcPr>
          <w:p w14:paraId="3C52F7F0" w14:textId="3A7521B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-0.177</w:t>
            </w:r>
          </w:p>
        </w:tc>
        <w:tc>
          <w:tcPr>
            <w:tcW w:w="888" w:type="dxa"/>
            <w:tcBorders>
              <w:top w:val="nil"/>
              <w:left w:val="nil"/>
              <w:bottom w:val="nil"/>
              <w:right w:val="nil"/>
            </w:tcBorders>
            <w:shd w:val="clear" w:color="auto" w:fill="auto"/>
            <w:noWrap/>
            <w:vAlign w:val="bottom"/>
            <w:hideMark/>
          </w:tcPr>
          <w:p w14:paraId="55FE773C" w14:textId="3A9BEB02"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-0.232</w:t>
            </w:r>
          </w:p>
        </w:tc>
        <w:tc>
          <w:tcPr>
            <w:tcW w:w="888" w:type="dxa"/>
            <w:tcBorders>
              <w:top w:val="nil"/>
              <w:left w:val="nil"/>
              <w:bottom w:val="nil"/>
              <w:right w:val="nil"/>
            </w:tcBorders>
            <w:shd w:val="clear" w:color="auto" w:fill="auto"/>
            <w:noWrap/>
            <w:vAlign w:val="bottom"/>
            <w:hideMark/>
          </w:tcPr>
          <w:p w14:paraId="1E310E11" w14:textId="0A939108"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0.011</w:t>
            </w:r>
          </w:p>
        </w:tc>
        <w:tc>
          <w:tcPr>
            <w:tcW w:w="888" w:type="dxa"/>
            <w:tcBorders>
              <w:top w:val="nil"/>
              <w:left w:val="nil"/>
              <w:bottom w:val="nil"/>
              <w:right w:val="nil"/>
            </w:tcBorders>
            <w:shd w:val="clear" w:color="auto" w:fill="auto"/>
            <w:noWrap/>
            <w:vAlign w:val="bottom"/>
            <w:hideMark/>
          </w:tcPr>
          <w:p w14:paraId="5AF570C6" w14:textId="5A2FA98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0.006</w:t>
            </w:r>
          </w:p>
        </w:tc>
      </w:tr>
      <w:tr w:rsidR="00683053" w:rsidRPr="00512434" w14:paraId="23482C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ADBD4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5E70C94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(0.279)</w:t>
            </w:r>
          </w:p>
        </w:tc>
        <w:tc>
          <w:tcPr>
            <w:tcW w:w="941" w:type="dxa"/>
            <w:tcBorders>
              <w:top w:val="nil"/>
              <w:left w:val="nil"/>
              <w:bottom w:val="nil"/>
              <w:right w:val="nil"/>
            </w:tcBorders>
            <w:shd w:val="clear" w:color="auto" w:fill="auto"/>
            <w:noWrap/>
            <w:vAlign w:val="bottom"/>
            <w:hideMark/>
          </w:tcPr>
          <w:p w14:paraId="27E5F8C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(0.268)</w:t>
            </w:r>
          </w:p>
        </w:tc>
        <w:tc>
          <w:tcPr>
            <w:tcW w:w="888" w:type="dxa"/>
            <w:tcBorders>
              <w:top w:val="nil"/>
              <w:left w:val="nil"/>
              <w:bottom w:val="nil"/>
              <w:right w:val="nil"/>
            </w:tcBorders>
            <w:shd w:val="clear" w:color="auto" w:fill="auto"/>
            <w:noWrap/>
            <w:vAlign w:val="bottom"/>
            <w:hideMark/>
          </w:tcPr>
          <w:p w14:paraId="3C85407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(0.290)</w:t>
            </w:r>
          </w:p>
        </w:tc>
        <w:tc>
          <w:tcPr>
            <w:tcW w:w="888" w:type="dxa"/>
            <w:tcBorders>
              <w:top w:val="nil"/>
              <w:left w:val="nil"/>
              <w:bottom w:val="nil"/>
              <w:right w:val="nil"/>
            </w:tcBorders>
            <w:shd w:val="clear" w:color="auto" w:fill="auto"/>
            <w:noWrap/>
            <w:vAlign w:val="bottom"/>
            <w:hideMark/>
          </w:tcPr>
          <w:p w14:paraId="5F07A1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c>
          <w:tcPr>
            <w:tcW w:w="888" w:type="dxa"/>
            <w:tcBorders>
              <w:top w:val="nil"/>
              <w:left w:val="nil"/>
              <w:bottom w:val="nil"/>
              <w:right w:val="nil"/>
            </w:tcBorders>
            <w:shd w:val="clear" w:color="auto" w:fill="auto"/>
            <w:noWrap/>
            <w:vAlign w:val="bottom"/>
            <w:hideMark/>
          </w:tcPr>
          <w:p w14:paraId="42C1E3A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(0.295)</w:t>
            </w:r>
          </w:p>
        </w:tc>
      </w:tr>
      <w:tr w:rsidR="00683053" w:rsidRPr="00512434" w14:paraId="5F78E2CE"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2CCF92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fa*2015</w:t>
            </w:r>
          </w:p>
        </w:tc>
        <w:tc>
          <w:tcPr>
            <w:tcW w:w="1096" w:type="dxa"/>
            <w:tcBorders>
              <w:top w:val="nil"/>
              <w:left w:val="nil"/>
              <w:bottom w:val="nil"/>
              <w:right w:val="nil"/>
            </w:tcBorders>
            <w:shd w:val="clear" w:color="auto" w:fill="auto"/>
            <w:noWrap/>
            <w:vAlign w:val="bottom"/>
            <w:hideMark/>
          </w:tcPr>
          <w:p w14:paraId="2C7E4DDE" w14:textId="7188C1F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0.155</w:t>
            </w:r>
          </w:p>
        </w:tc>
        <w:tc>
          <w:tcPr>
            <w:tcW w:w="941" w:type="dxa"/>
            <w:tcBorders>
              <w:top w:val="nil"/>
              <w:left w:val="nil"/>
              <w:bottom w:val="nil"/>
              <w:right w:val="nil"/>
            </w:tcBorders>
            <w:shd w:val="clear" w:color="auto" w:fill="auto"/>
            <w:noWrap/>
            <w:vAlign w:val="bottom"/>
            <w:hideMark/>
          </w:tcPr>
          <w:p w14:paraId="047E0030" w14:textId="26870E7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-0.416</w:t>
            </w:r>
          </w:p>
        </w:tc>
        <w:tc>
          <w:tcPr>
            <w:tcW w:w="888" w:type="dxa"/>
            <w:tcBorders>
              <w:top w:val="nil"/>
              <w:left w:val="nil"/>
              <w:bottom w:val="nil"/>
              <w:right w:val="nil"/>
            </w:tcBorders>
            <w:shd w:val="clear" w:color="auto" w:fill="auto"/>
            <w:noWrap/>
            <w:vAlign w:val="bottom"/>
            <w:hideMark/>
          </w:tcPr>
          <w:p w14:paraId="70D9F04D" w14:textId="2642689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-0.184</w:t>
            </w:r>
          </w:p>
        </w:tc>
        <w:tc>
          <w:tcPr>
            <w:tcW w:w="888" w:type="dxa"/>
            <w:tcBorders>
              <w:top w:val="nil"/>
              <w:left w:val="nil"/>
              <w:bottom w:val="nil"/>
              <w:right w:val="nil"/>
            </w:tcBorders>
            <w:shd w:val="clear" w:color="auto" w:fill="auto"/>
            <w:noWrap/>
            <w:vAlign w:val="bottom"/>
            <w:hideMark/>
          </w:tcPr>
          <w:p w14:paraId="73E4A305" w14:textId="5CB3F4C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888" w:type="dxa"/>
            <w:tcBorders>
              <w:top w:val="nil"/>
              <w:left w:val="nil"/>
              <w:bottom w:val="nil"/>
              <w:right w:val="nil"/>
            </w:tcBorders>
            <w:shd w:val="clear" w:color="auto" w:fill="auto"/>
            <w:noWrap/>
            <w:vAlign w:val="bottom"/>
            <w:hideMark/>
          </w:tcPr>
          <w:p w14:paraId="254EEA22" w14:textId="7EC324ED"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0.137</w:t>
            </w:r>
          </w:p>
        </w:tc>
      </w:tr>
      <w:tr w:rsidR="00683053" w:rsidRPr="00512434" w14:paraId="6D885E0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BA1EB7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4DD37DB6"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(0.282)</w:t>
            </w:r>
          </w:p>
        </w:tc>
        <w:tc>
          <w:tcPr>
            <w:tcW w:w="941" w:type="dxa"/>
            <w:tcBorders>
              <w:top w:val="nil"/>
              <w:left w:val="nil"/>
              <w:bottom w:val="nil"/>
              <w:right w:val="nil"/>
            </w:tcBorders>
            <w:shd w:val="clear" w:color="auto" w:fill="auto"/>
            <w:noWrap/>
            <w:vAlign w:val="bottom"/>
            <w:hideMark/>
          </w:tcPr>
          <w:p w14:paraId="458A998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(0.281)</w:t>
            </w:r>
          </w:p>
        </w:tc>
        <w:tc>
          <w:tcPr>
            <w:tcW w:w="888" w:type="dxa"/>
            <w:tcBorders>
              <w:top w:val="nil"/>
              <w:left w:val="nil"/>
              <w:bottom w:val="nil"/>
              <w:right w:val="nil"/>
            </w:tcBorders>
            <w:shd w:val="clear" w:color="auto" w:fill="auto"/>
            <w:noWrap/>
            <w:vAlign w:val="bottom"/>
            <w:hideMark/>
          </w:tcPr>
          <w:p w14:paraId="7130341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888" w:type="dxa"/>
            <w:tcBorders>
              <w:top w:val="nil"/>
              <w:left w:val="nil"/>
              <w:bottom w:val="nil"/>
              <w:right w:val="nil"/>
            </w:tcBorders>
            <w:shd w:val="clear" w:color="auto" w:fill="auto"/>
            <w:noWrap/>
            <w:vAlign w:val="bottom"/>
            <w:hideMark/>
          </w:tcPr>
          <w:p w14:paraId="614B6012"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23B18D5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(0.300)</w:t>
            </w:r>
          </w:p>
        </w:tc>
      </w:tr>
      <w:tr w:rsidR="00683053" w:rsidRPr="00512434" w14:paraId="28DBFF75"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238B41E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fa*2016</w:t>
            </w:r>
          </w:p>
        </w:tc>
        <w:tc>
          <w:tcPr>
            <w:tcW w:w="1096" w:type="dxa"/>
            <w:tcBorders>
              <w:top w:val="nil"/>
              <w:left w:val="nil"/>
              <w:bottom w:val="nil"/>
              <w:right w:val="nil"/>
            </w:tcBorders>
            <w:shd w:val="clear" w:color="auto" w:fill="auto"/>
            <w:noWrap/>
            <w:vAlign w:val="bottom"/>
            <w:hideMark/>
          </w:tcPr>
          <w:p w14:paraId="306CFACA" w14:textId="1F6C8AB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0.303</w:t>
            </w:r>
          </w:p>
        </w:tc>
        <w:tc>
          <w:tcPr>
            <w:tcW w:w="941" w:type="dxa"/>
            <w:tcBorders>
              <w:top w:val="nil"/>
              <w:left w:val="nil"/>
              <w:bottom w:val="nil"/>
              <w:right w:val="nil"/>
            </w:tcBorders>
            <w:shd w:val="clear" w:color="auto" w:fill="auto"/>
            <w:noWrap/>
            <w:vAlign w:val="bottom"/>
            <w:hideMark/>
          </w:tcPr>
          <w:p w14:paraId="5FDDDB1E" w14:textId="22134B34"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-0.338</w:t>
            </w:r>
          </w:p>
        </w:tc>
        <w:tc>
          <w:tcPr>
            <w:tcW w:w="888" w:type="dxa"/>
            <w:tcBorders>
              <w:top w:val="nil"/>
              <w:left w:val="nil"/>
              <w:bottom w:val="nil"/>
              <w:right w:val="nil"/>
            </w:tcBorders>
            <w:shd w:val="clear" w:color="auto" w:fill="auto"/>
            <w:noWrap/>
            <w:vAlign w:val="bottom"/>
            <w:hideMark/>
          </w:tcPr>
          <w:p w14:paraId="5D2BEF87" w14:textId="5938DBDC"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-0.079</w:t>
            </w:r>
          </w:p>
        </w:tc>
        <w:tc>
          <w:tcPr>
            <w:tcW w:w="888" w:type="dxa"/>
            <w:tcBorders>
              <w:top w:val="nil"/>
              <w:left w:val="nil"/>
              <w:bottom w:val="nil"/>
              <w:right w:val="nil"/>
            </w:tcBorders>
            <w:shd w:val="clear" w:color="auto" w:fill="auto"/>
            <w:noWrap/>
            <w:vAlign w:val="bottom"/>
            <w:hideMark/>
          </w:tcPr>
          <w:p w14:paraId="799101E1" w14:textId="75577C2F"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0.472</w:t>
            </w:r>
          </w:p>
        </w:tc>
        <w:tc>
          <w:tcPr>
            <w:tcW w:w="888" w:type="dxa"/>
            <w:tcBorders>
              <w:top w:val="nil"/>
              <w:left w:val="nil"/>
              <w:bottom w:val="nil"/>
              <w:right w:val="nil"/>
            </w:tcBorders>
            <w:shd w:val="clear" w:color="auto" w:fill="auto"/>
            <w:noWrap/>
            <w:vAlign w:val="bottom"/>
            <w:hideMark/>
          </w:tcPr>
          <w:p w14:paraId="4B020DE6" w14:textId="3843FB2E"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0.229</w:t>
            </w:r>
          </w:p>
        </w:tc>
      </w:tr>
      <w:tr w:rsidR="00683053" w:rsidRPr="00512434" w14:paraId="1A07FDD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1AE3E9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nil"/>
              <w:right w:val="nil"/>
            </w:tcBorders>
            <w:shd w:val="clear" w:color="auto" w:fill="auto"/>
            <w:noWrap/>
            <w:vAlign w:val="bottom"/>
            <w:hideMark/>
          </w:tcPr>
          <w:p w14:paraId="3477E32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(0.289)</w:t>
            </w:r>
          </w:p>
        </w:tc>
        <w:tc>
          <w:tcPr>
            <w:tcW w:w="941" w:type="dxa"/>
            <w:tcBorders>
              <w:top w:val="nil"/>
              <w:left w:val="nil"/>
              <w:bottom w:val="nil"/>
              <w:right w:val="nil"/>
            </w:tcBorders>
            <w:shd w:val="clear" w:color="auto" w:fill="auto"/>
            <w:noWrap/>
            <w:vAlign w:val="bottom"/>
            <w:hideMark/>
          </w:tcPr>
          <w:p w14:paraId="765199F7"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(0.285)</w:t>
            </w:r>
          </w:p>
        </w:tc>
        <w:tc>
          <w:tcPr>
            <w:tcW w:w="888" w:type="dxa"/>
            <w:tcBorders>
              <w:top w:val="nil"/>
              <w:left w:val="nil"/>
              <w:bottom w:val="nil"/>
              <w:right w:val="nil"/>
            </w:tcBorders>
            <w:shd w:val="clear" w:color="auto" w:fill="auto"/>
            <w:noWrap/>
            <w:vAlign w:val="bottom"/>
            <w:hideMark/>
          </w:tcPr>
          <w:p w14:paraId="338C9A4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3407983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(0.319)</w:t>
            </w:r>
          </w:p>
        </w:tc>
        <w:tc>
          <w:tcPr>
            <w:tcW w:w="888" w:type="dxa"/>
            <w:tcBorders>
              <w:top w:val="nil"/>
              <w:left w:val="nil"/>
              <w:bottom w:val="nil"/>
              <w:right w:val="nil"/>
            </w:tcBorders>
            <w:shd w:val="clear" w:color="auto" w:fill="auto"/>
            <w:noWrap/>
            <w:vAlign w:val="bottom"/>
            <w:hideMark/>
          </w:tcPr>
          <w:p w14:paraId="2268656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02DEB032"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FA0C7A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fa*2017</w:t>
            </w:r>
          </w:p>
        </w:tc>
        <w:tc>
          <w:tcPr>
            <w:tcW w:w="1096" w:type="dxa"/>
            <w:tcBorders>
              <w:top w:val="nil"/>
              <w:left w:val="nil"/>
              <w:bottom w:val="nil"/>
              <w:right w:val="nil"/>
            </w:tcBorders>
            <w:shd w:val="clear" w:color="auto" w:fill="auto"/>
            <w:noWrap/>
            <w:vAlign w:val="bottom"/>
            <w:hideMark/>
          </w:tcPr>
          <w:p w14:paraId="161899F4" w14:textId="2307E0F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0.481</w:t>
            </w:r>
          </w:p>
        </w:tc>
        <w:tc>
          <w:tcPr>
            <w:tcW w:w="941" w:type="dxa"/>
            <w:tcBorders>
              <w:top w:val="nil"/>
              <w:left w:val="nil"/>
              <w:bottom w:val="nil"/>
              <w:right w:val="nil"/>
            </w:tcBorders>
            <w:shd w:val="clear" w:color="auto" w:fill="auto"/>
            <w:noWrap/>
            <w:vAlign w:val="bottom"/>
            <w:hideMark/>
          </w:tcPr>
          <w:p w14:paraId="48D6ED46" w14:textId="004E21A0"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785962C7" w14:textId="506CABF3"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0.088</w:t>
            </w:r>
          </w:p>
        </w:tc>
        <w:tc>
          <w:tcPr>
            <w:tcW w:w="888" w:type="dxa"/>
            <w:tcBorders>
              <w:top w:val="nil"/>
              <w:left w:val="nil"/>
              <w:bottom w:val="nil"/>
              <w:right w:val="nil"/>
            </w:tcBorders>
            <w:shd w:val="clear" w:color="auto" w:fill="auto"/>
            <w:noWrap/>
            <w:vAlign w:val="bottom"/>
            <w:hideMark/>
          </w:tcPr>
          <w:p w14:paraId="182F7005" w14:textId="740D654A"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6EE92FE1" w14:textId="40F3B235"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0.248</w:t>
            </w:r>
          </w:p>
        </w:tc>
      </w:tr>
      <w:tr w:rsidR="00683053" w:rsidRPr="00512434" w14:paraId="2486D338" w14:textId="77777777" w:rsidTr="00512434">
        <w:trPr>
          <w:trHeight w:val="266"/>
          <w:jc w:val="center"/>
        </w:trPr>
        <w:tc>
          <w:tcPr>
            <w:tcW w:w="1314" w:type="dxa"/>
            <w:tcBorders>
              <w:top w:val="nil"/>
              <w:left w:val="nil"/>
              <w:bottom w:val="single" w:sz="4" w:space="0" w:color="auto"/>
              <w:right w:val="nil"/>
            </w:tcBorders>
            <w:shd w:val="clear" w:color="auto" w:fill="auto"/>
            <w:noWrap/>
            <w:vAlign w:val="bottom"/>
            <w:hideMark/>
          </w:tcPr>
          <w:p w14:paraId="341A1F8B"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p>
        </w:tc>
        <w:tc>
          <w:tcPr>
            <w:tcW w:w="1096" w:type="dxa"/>
            <w:tcBorders>
              <w:top w:val="nil"/>
              <w:left w:val="nil"/>
              <w:bottom w:val="single" w:sz="4" w:space="0" w:color="auto"/>
              <w:right w:val="nil"/>
            </w:tcBorders>
            <w:shd w:val="clear" w:color="auto" w:fill="auto"/>
            <w:noWrap/>
            <w:vAlign w:val="bottom"/>
            <w:hideMark/>
          </w:tcPr>
          <w:p w14:paraId="6938E5D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(0.296)</w:t>
            </w:r>
          </w:p>
        </w:tc>
        <w:tc>
          <w:tcPr>
            <w:tcW w:w="941" w:type="dxa"/>
            <w:tcBorders>
              <w:top w:val="nil"/>
              <w:left w:val="nil"/>
              <w:bottom w:val="single" w:sz="4" w:space="0" w:color="auto"/>
              <w:right w:val="nil"/>
            </w:tcBorders>
            <w:shd w:val="clear" w:color="auto" w:fill="auto"/>
            <w:noWrap/>
            <w:vAlign w:val="bottom"/>
            <w:hideMark/>
          </w:tcPr>
          <w:p w14:paraId="46D78CB4"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(0.278)</w:t>
            </w:r>
          </w:p>
        </w:tc>
        <w:tc>
          <w:tcPr>
            <w:tcW w:w="888" w:type="dxa"/>
            <w:tcBorders>
              <w:top w:val="nil"/>
              <w:left w:val="nil"/>
              <w:bottom w:val="single" w:sz="4" w:space="0" w:color="auto"/>
              <w:right w:val="nil"/>
            </w:tcBorders>
            <w:shd w:val="clear" w:color="auto" w:fill="auto"/>
            <w:noWrap/>
            <w:vAlign w:val="bottom"/>
            <w:hideMark/>
          </w:tcPr>
          <w:p w14:paraId="563DB66C"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(0.308)</w:t>
            </w:r>
          </w:p>
        </w:tc>
        <w:tc>
          <w:tcPr>
            <w:tcW w:w="888" w:type="dxa"/>
            <w:tcBorders>
              <w:top w:val="nil"/>
              <w:left w:val="nil"/>
              <w:bottom w:val="single" w:sz="4" w:space="0" w:color="auto"/>
              <w:right w:val="nil"/>
            </w:tcBorders>
            <w:shd w:val="clear" w:color="auto" w:fill="auto"/>
            <w:noWrap/>
            <w:vAlign w:val="bottom"/>
            <w:hideMark/>
          </w:tcPr>
          <w:p w14:paraId="188C2FB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(0.312)</w:t>
            </w:r>
          </w:p>
        </w:tc>
        <w:tc>
          <w:tcPr>
            <w:tcW w:w="888" w:type="dxa"/>
            <w:tcBorders>
              <w:top w:val="nil"/>
              <w:left w:val="nil"/>
              <w:bottom w:val="single" w:sz="4" w:space="0" w:color="auto"/>
              <w:right w:val="nil"/>
            </w:tcBorders>
            <w:shd w:val="clear" w:color="auto" w:fill="auto"/>
            <w:noWrap/>
            <w:vAlign w:val="bottom"/>
            <w:hideMark/>
          </w:tcPr>
          <w:p w14:paraId="550E66B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(0.304)</w:t>
            </w:r>
          </w:p>
        </w:tc>
      </w:tr>
      <w:tr w:rsidR="00683053" w:rsidRPr="00512434" w14:paraId="348E8BA0" w14:textId="77777777" w:rsidTr="00512434">
        <w:trPr>
          <w:trHeight w:val="266"/>
          <w:jc w:val="center"/>
        </w:trPr>
        <w:tc>
          <w:tcPr>
            <w:tcW w:w="1314" w:type="dxa"/>
            <w:tcBorders>
              <w:top w:val="single" w:sz="4" w:space="0" w:color="auto"/>
              <w:left w:val="nil"/>
              <w:bottom w:val="nil"/>
              <w:right w:val="nil"/>
            </w:tcBorders>
            <w:shd w:val="clear" w:color="auto" w:fill="auto"/>
            <w:noWrap/>
            <w:vAlign w:val="bottom"/>
            <w:hideMark/>
          </w:tcPr>
          <w:p w14:paraId="6361DE4A"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Observations</w:t>
            </w:r>
          </w:p>
        </w:tc>
        <w:tc>
          <w:tcPr>
            <w:tcW w:w="1096" w:type="dxa"/>
            <w:tcBorders>
              <w:top w:val="single" w:sz="4" w:space="0" w:color="auto"/>
              <w:left w:val="nil"/>
              <w:bottom w:val="nil"/>
              <w:right w:val="nil"/>
            </w:tcBorders>
            <w:shd w:val="clear" w:color="auto" w:fill="auto"/>
            <w:noWrap/>
            <w:vAlign w:val="bottom"/>
            <w:hideMark/>
          </w:tcPr>
          <w:p w14:paraId="3C9999A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941" w:type="dxa"/>
            <w:tcBorders>
              <w:top w:val="single" w:sz="4" w:space="0" w:color="auto"/>
              <w:left w:val="nil"/>
              <w:bottom w:val="nil"/>
              <w:right w:val="nil"/>
            </w:tcBorders>
            <w:shd w:val="clear" w:color="auto" w:fill="auto"/>
            <w:noWrap/>
            <w:vAlign w:val="bottom"/>
            <w:hideMark/>
          </w:tcPr>
          <w:p w14:paraId="6BA823D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2C739ADD"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6A08ED1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737D9A1F"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3412</w:t>
            </w:r>
          </w:p>
        </w:tc>
      </w:tr>
      <w:tr w:rsidR="00683053" w:rsidRPr="00512434" w14:paraId="1C485979" w14:textId="77777777" w:rsidTr="00512434">
        <w:trPr>
          <w:trHeight w:val="277"/>
          <w:jc w:val="center"/>
        </w:trPr>
        <w:tc>
          <w:tcPr>
            <w:tcW w:w="1314" w:type="dxa"/>
            <w:tcBorders>
              <w:top w:val="nil"/>
              <w:left w:val="nil"/>
              <w:bottom w:val="single" w:sz="4" w:space="0" w:color="auto"/>
              <w:right w:val="nil"/>
            </w:tcBorders>
            <w:shd w:val="clear" w:color="auto" w:fill="auto"/>
            <w:noWrap/>
            <w:vAlign w:val="bottom"/>
            <w:hideMark/>
          </w:tcPr>
          <w:p w14:paraId="5B8F5669"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R squared</w:t>
            </w:r>
          </w:p>
        </w:tc>
        <w:tc>
          <w:tcPr>
            <w:tcW w:w="1096" w:type="dxa"/>
            <w:tcBorders>
              <w:top w:val="nil"/>
              <w:left w:val="nil"/>
              <w:bottom w:val="single" w:sz="4" w:space="0" w:color="auto"/>
              <w:right w:val="nil"/>
            </w:tcBorders>
            <w:shd w:val="clear" w:color="auto" w:fill="auto"/>
            <w:noWrap/>
            <w:vAlign w:val="bottom"/>
            <w:hideMark/>
          </w:tcPr>
          <w:p w14:paraId="24F2D975"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0.19</w:t>
            </w:r>
          </w:p>
        </w:tc>
        <w:tc>
          <w:tcPr>
            <w:tcW w:w="941" w:type="dxa"/>
            <w:tcBorders>
              <w:top w:val="nil"/>
              <w:left w:val="nil"/>
              <w:bottom w:val="single" w:sz="4" w:space="0" w:color="auto"/>
              <w:right w:val="nil"/>
            </w:tcBorders>
            <w:shd w:val="clear" w:color="auto" w:fill="auto"/>
            <w:noWrap/>
            <w:vAlign w:val="bottom"/>
            <w:hideMark/>
          </w:tcPr>
          <w:p w14:paraId="138D12C8"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0.32</w:t>
            </w:r>
          </w:p>
        </w:tc>
        <w:tc>
          <w:tcPr>
            <w:tcW w:w="888" w:type="dxa"/>
            <w:tcBorders>
              <w:top w:val="nil"/>
              <w:left w:val="nil"/>
              <w:bottom w:val="single" w:sz="4" w:space="0" w:color="auto"/>
              <w:right w:val="nil"/>
            </w:tcBorders>
            <w:shd w:val="clear" w:color="auto" w:fill="auto"/>
            <w:noWrap/>
            <w:vAlign w:val="bottom"/>
            <w:hideMark/>
          </w:tcPr>
          <w:p w14:paraId="26163BC1"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0.43</w:t>
            </w:r>
          </w:p>
        </w:tc>
        <w:tc>
          <w:tcPr>
            <w:tcW w:w="888" w:type="dxa"/>
            <w:tcBorders>
              <w:top w:val="nil"/>
              <w:left w:val="nil"/>
              <w:bottom w:val="single" w:sz="4" w:space="0" w:color="auto"/>
              <w:right w:val="nil"/>
            </w:tcBorders>
            <w:shd w:val="clear" w:color="auto" w:fill="auto"/>
            <w:noWrap/>
            <w:vAlign w:val="bottom"/>
            <w:hideMark/>
          </w:tcPr>
          <w:p w14:paraId="3DFF1E53"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0.25</w:t>
            </w:r>
          </w:p>
        </w:tc>
        <w:tc>
          <w:tcPr>
            <w:tcW w:w="888" w:type="dxa"/>
            <w:tcBorders>
              <w:top w:val="nil"/>
              <w:left w:val="nil"/>
              <w:bottom w:val="single" w:sz="4" w:space="0" w:color="auto"/>
              <w:right w:val="nil"/>
            </w:tcBorders>
            <w:shd w:val="clear" w:color="auto" w:fill="auto"/>
            <w:noWrap/>
            <w:vAlign w:val="bottom"/>
            <w:hideMark/>
          </w:tcPr>
          <w:p w14:paraId="7F3B2D5E" w14:textId="77777777" w:rsidR="00683053" w:rsidRPr="00512434" w:rsidRDefault="00683053" w:rsidP="00512434">
            <w:pPr>
              <w:spacing w:after="0" w:line="240" w:lineRule="auto"/>
              <w:jc w:val="center"/>
              <w:rPr>
                <w:rFonts w:asciiTheme="majorHAnsi" w:eastAsia="Times New Roman" w:hAnsiTheme="majorHAnsi" w:cstheme="majorHAnsi"/>
                <w:color w:val="000000"/>
                <w:sz w:val="16"/>
                <w:szCs w:val="16"/>
                <w:lang w:val="en-GB" w:eastAsia="en-GB"/>
              </w:rPr>
            </w:pPr>
            <w:r w:rsidRPr="00512434">
              <w:rPr>
                <w:rFonts w:asciiTheme="majorHAnsi" w:eastAsia="Times New Roman" w:hAnsiTheme="majorHAnsi" w:cstheme="majorHAnsi"/>
                <w:color w:val="000000"/>
                <w:sz w:val="16"/>
                <w:szCs w:val="16"/>
                <w:lang w:val="en-US" w:eastAsia="en-GB"/>
              </w:rPr>
              <w:t>0.18</w:t>
            </w:r>
          </w:p>
        </w:tc>
      </w:tr>
      <w:tr w:rsidR="008452C4" w:rsidRPr="008452C4" w14:paraId="77832B70" w14:textId="77777777" w:rsidTr="00512434">
        <w:trPr>
          <w:trHeight w:val="277"/>
          <w:jc w:val="center"/>
        </w:trPr>
        <w:tc>
          <w:tcPr>
            <w:tcW w:w="6015" w:type="dxa"/>
            <w:gridSpan w:val="6"/>
            <w:tcBorders>
              <w:top w:val="single" w:sz="4" w:space="0" w:color="auto"/>
              <w:left w:val="nil"/>
              <w:bottom w:val="nil"/>
              <w:right w:val="nil"/>
            </w:tcBorders>
            <w:shd w:val="clear" w:color="auto" w:fill="auto"/>
            <w:noWrap/>
            <w:vAlign w:val="bottom"/>
          </w:tcPr>
          <w:p w14:paraId="6990EA8E" w14:textId="26326C9B"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roofErr w:type="gramStart"/>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w:t>
            </w:r>
            <w:proofErr w:type="gramEnd"/>
            <w:r w:rsidRPr="00397BE4">
              <w:rPr>
                <w:rFonts w:asciiTheme="majorHAnsi" w:hAnsiTheme="majorHAnsi" w:cstheme="majorHAnsi"/>
                <w:sz w:val="16"/>
                <w:szCs w:val="16"/>
              </w:rPr>
              <w:t xml:space="preserve"> computations from own datasets</w:t>
            </w:r>
            <w:r w:rsidR="00FF72F7">
              <w:rPr>
                <w:rFonts w:asciiTheme="majorHAnsi" w:hAnsiTheme="majorHAnsi" w:cstheme="majorHAnsi"/>
                <w:sz w:val="16"/>
                <w:szCs w:val="16"/>
              </w:rPr>
              <w:t xml:space="preserve"> (CIT and IRP5) </w:t>
            </w:r>
            <w:r w:rsidRPr="00397BE4">
              <w:rPr>
                <w:rFonts w:asciiTheme="majorHAnsi" w:hAnsiTheme="majorHAnsi" w:cstheme="majorHAnsi"/>
                <w:sz w:val="16"/>
                <w:szCs w:val="16"/>
              </w:rPr>
              <w:t xml:space="preserve"> based on National Treasury and UNU-WIDER (2021)</w:t>
            </w:r>
          </w:p>
        </w:tc>
      </w:tr>
      <w:tr w:rsidR="008452C4" w:rsidRPr="008452C4" w14:paraId="5560B908" w14:textId="77777777" w:rsidTr="00512434">
        <w:trPr>
          <w:trHeight w:val="277"/>
          <w:jc w:val="center"/>
        </w:trPr>
        <w:tc>
          <w:tcPr>
            <w:tcW w:w="1314" w:type="dxa"/>
            <w:tcBorders>
              <w:top w:val="nil"/>
              <w:left w:val="nil"/>
              <w:right w:val="nil"/>
            </w:tcBorders>
            <w:shd w:val="clear" w:color="auto" w:fill="auto"/>
            <w:noWrap/>
            <w:vAlign w:val="bottom"/>
          </w:tcPr>
          <w:p w14:paraId="2BA4A9CB"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1096" w:type="dxa"/>
            <w:tcBorders>
              <w:top w:val="nil"/>
              <w:left w:val="nil"/>
              <w:right w:val="nil"/>
            </w:tcBorders>
            <w:shd w:val="clear" w:color="auto" w:fill="auto"/>
            <w:noWrap/>
            <w:vAlign w:val="bottom"/>
          </w:tcPr>
          <w:p w14:paraId="67129B4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941" w:type="dxa"/>
            <w:tcBorders>
              <w:top w:val="nil"/>
              <w:left w:val="nil"/>
              <w:right w:val="nil"/>
            </w:tcBorders>
            <w:shd w:val="clear" w:color="auto" w:fill="auto"/>
            <w:noWrap/>
            <w:vAlign w:val="bottom"/>
          </w:tcPr>
          <w:p w14:paraId="4FDCA88C"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5F3AD8F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6FA1D72A"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2EC84DE3" w14:textId="77777777" w:rsidR="008452C4" w:rsidRPr="008452C4" w:rsidRDefault="008452C4" w:rsidP="00683053">
            <w:pPr>
              <w:spacing w:after="0" w:line="240" w:lineRule="auto"/>
              <w:jc w:val="center"/>
              <w:rPr>
                <w:rFonts w:asciiTheme="majorHAnsi" w:eastAsia="Times New Roman" w:hAnsiTheme="majorHAnsi" w:cstheme="majorHAnsi"/>
                <w:color w:val="000000"/>
                <w:sz w:val="16"/>
                <w:szCs w:val="16"/>
                <w:lang w:val="en-US" w:eastAsia="en-GB"/>
              </w:rPr>
            </w:pPr>
          </w:p>
        </w:tc>
      </w:tr>
    </w:tbl>
    <w:p w14:paraId="28AD1DA8" w14:textId="5A10F99A" w:rsidR="00E96979" w:rsidRDefault="00683053"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w:t>
      </w:r>
    </w:p>
    <w:p w14:paraId="0D8F0C13" w14:textId="43CEFCD5" w:rsidR="00683053" w:rsidRDefault="00683053" w:rsidP="00CF21D5">
      <w:pPr>
        <w:spacing w:line="360" w:lineRule="auto"/>
        <w:ind w:left="720" w:hanging="720"/>
        <w:jc w:val="both"/>
        <w:rPr>
          <w:rFonts w:asciiTheme="majorHAnsi" w:hAnsiTheme="majorHAnsi" w:cstheme="majorHAnsi"/>
          <w:lang w:val="en-US"/>
        </w:rPr>
      </w:pPr>
    </w:p>
    <w:p w14:paraId="76C65F9A" w14:textId="334E8A30" w:rsidR="00683053" w:rsidRDefault="00683053" w:rsidP="00CF21D5">
      <w:pPr>
        <w:spacing w:line="360" w:lineRule="auto"/>
        <w:ind w:left="720" w:hanging="720"/>
        <w:jc w:val="both"/>
        <w:rPr>
          <w:rFonts w:asciiTheme="majorHAnsi" w:hAnsiTheme="majorHAnsi" w:cstheme="majorHAnsi"/>
          <w:lang w:val="en-US"/>
        </w:rPr>
      </w:pPr>
    </w:p>
    <w:p w14:paraId="671814FF" w14:textId="77777777" w:rsidR="00683053" w:rsidRPr="00CF21D5" w:rsidRDefault="00683053" w:rsidP="00CF21D5">
      <w:pPr>
        <w:spacing w:line="360" w:lineRule="auto"/>
        <w:ind w:left="720" w:hanging="720"/>
        <w:jc w:val="both"/>
        <w:rPr>
          <w:rFonts w:asciiTheme="majorHAnsi" w:hAnsiTheme="majorHAnsi" w:cstheme="majorHAnsi"/>
          <w:lang w:val="en-US"/>
        </w:rPr>
      </w:pPr>
    </w:p>
    <w:p w14:paraId="4EC17FED" w14:textId="70558BA6" w:rsidR="00E96979" w:rsidRPr="00CF21D5" w:rsidRDefault="00E96979" w:rsidP="00CF21D5">
      <w:pPr>
        <w:spacing w:line="360" w:lineRule="auto"/>
        <w:ind w:left="720" w:hanging="720"/>
        <w:jc w:val="both"/>
        <w:rPr>
          <w:rFonts w:asciiTheme="majorHAnsi" w:hAnsiTheme="majorHAnsi" w:cstheme="majorHAnsi"/>
          <w:lang w:val="en-US"/>
        </w:rPr>
      </w:pPr>
    </w:p>
    <w:p w14:paraId="1CDB565E" w14:textId="258D1FC1" w:rsidR="00E96979" w:rsidRPr="00CF21D5" w:rsidRDefault="00E96979" w:rsidP="00CF21D5">
      <w:pPr>
        <w:spacing w:line="360" w:lineRule="auto"/>
        <w:jc w:val="both"/>
        <w:rPr>
          <w:rFonts w:asciiTheme="majorHAnsi" w:hAnsiTheme="majorHAnsi" w:cstheme="majorHAnsi"/>
          <w:lang w:val="en-US"/>
        </w:rPr>
      </w:pPr>
    </w:p>
    <w:p w14:paraId="3207ED28" w14:textId="7521DA4A" w:rsidR="00E96979" w:rsidRPr="00CF21D5" w:rsidRDefault="00E96979" w:rsidP="00CF21D5">
      <w:pPr>
        <w:spacing w:line="360" w:lineRule="auto"/>
        <w:jc w:val="both"/>
        <w:rPr>
          <w:rFonts w:asciiTheme="majorHAnsi" w:hAnsiTheme="majorHAnsi" w:cstheme="majorHAnsi"/>
          <w:lang w:val="en-US"/>
        </w:rPr>
      </w:pPr>
    </w:p>
    <w:p w14:paraId="2EC04304" w14:textId="20D7CD4B" w:rsidR="00E96979" w:rsidRPr="00CF21D5" w:rsidRDefault="00E96979" w:rsidP="00CF21D5">
      <w:pPr>
        <w:spacing w:line="360" w:lineRule="auto"/>
        <w:jc w:val="both"/>
        <w:rPr>
          <w:rFonts w:asciiTheme="majorHAnsi" w:hAnsiTheme="majorHAnsi" w:cstheme="majorHAnsi"/>
          <w:lang w:val="en-US"/>
        </w:rPr>
      </w:pPr>
    </w:p>
    <w:p w14:paraId="11EB6BBF" w14:textId="0F914C64" w:rsidR="00E96979" w:rsidRPr="00CF21D5" w:rsidRDefault="00E96979" w:rsidP="00CF21D5">
      <w:pPr>
        <w:spacing w:line="360" w:lineRule="auto"/>
        <w:jc w:val="both"/>
        <w:rPr>
          <w:rFonts w:asciiTheme="majorHAnsi" w:hAnsiTheme="majorHAnsi" w:cstheme="majorHAnsi"/>
          <w:lang w:val="en-US"/>
        </w:rPr>
      </w:pPr>
    </w:p>
    <w:p w14:paraId="542C4F2D" w14:textId="42E649B0" w:rsidR="00E96979" w:rsidRPr="00CF21D5" w:rsidRDefault="00E96979" w:rsidP="00CF21D5">
      <w:pPr>
        <w:spacing w:line="360" w:lineRule="auto"/>
        <w:jc w:val="both"/>
        <w:rPr>
          <w:rFonts w:asciiTheme="majorHAnsi" w:hAnsiTheme="majorHAnsi" w:cstheme="majorHAnsi"/>
          <w:lang w:val="en-US"/>
        </w:rPr>
      </w:pPr>
    </w:p>
    <w:p w14:paraId="17A5C4B3" w14:textId="050E323E" w:rsidR="00E96979" w:rsidRPr="00CF21D5" w:rsidRDefault="00E96979" w:rsidP="00CF21D5">
      <w:pPr>
        <w:spacing w:line="360" w:lineRule="auto"/>
        <w:jc w:val="both"/>
        <w:rPr>
          <w:rFonts w:asciiTheme="majorHAnsi" w:hAnsiTheme="majorHAnsi" w:cstheme="majorHAnsi"/>
          <w:lang w:val="en-US"/>
        </w:rPr>
      </w:pPr>
    </w:p>
    <w:p w14:paraId="0CAA1C80" w14:textId="75141D85" w:rsidR="001A4E2B" w:rsidRPr="00CF21D5" w:rsidRDefault="001A4E2B" w:rsidP="00CF21D5">
      <w:pPr>
        <w:spacing w:line="360" w:lineRule="auto"/>
        <w:jc w:val="both"/>
        <w:rPr>
          <w:rFonts w:asciiTheme="majorHAnsi" w:hAnsiTheme="majorHAnsi" w:cstheme="majorHAnsi"/>
          <w:lang w:val="en-US"/>
        </w:rPr>
      </w:pPr>
    </w:p>
    <w:p w14:paraId="1FBD76A9" w14:textId="427DEC83" w:rsidR="001A4E2B" w:rsidRPr="00CF21D5" w:rsidRDefault="001A4E2B" w:rsidP="00CF21D5">
      <w:pPr>
        <w:spacing w:line="360" w:lineRule="auto"/>
        <w:jc w:val="both"/>
        <w:rPr>
          <w:rFonts w:asciiTheme="majorHAnsi" w:hAnsiTheme="majorHAnsi" w:cstheme="majorHAnsi"/>
          <w:lang w:val="en-US"/>
        </w:rPr>
      </w:pPr>
    </w:p>
    <w:p w14:paraId="73E7437D" w14:textId="0A1513D1" w:rsidR="001A4E2B" w:rsidRPr="00CF21D5" w:rsidRDefault="001A4E2B" w:rsidP="00CF21D5">
      <w:pPr>
        <w:spacing w:line="360" w:lineRule="auto"/>
        <w:jc w:val="both"/>
        <w:rPr>
          <w:rFonts w:asciiTheme="majorHAnsi" w:hAnsiTheme="majorHAnsi" w:cstheme="majorHAnsi"/>
          <w:lang w:val="en-US"/>
        </w:rPr>
      </w:pPr>
    </w:p>
    <w:p w14:paraId="65A5E0B6" w14:textId="77777777" w:rsidR="001A4E2B" w:rsidRPr="00CF21D5" w:rsidRDefault="001A4E2B" w:rsidP="00CF21D5">
      <w:pPr>
        <w:spacing w:line="360" w:lineRule="auto"/>
        <w:jc w:val="both"/>
        <w:rPr>
          <w:rFonts w:asciiTheme="majorHAnsi" w:hAnsiTheme="majorHAnsi" w:cstheme="majorHAnsi"/>
          <w:lang w:val="en-US"/>
        </w:rPr>
      </w:pPr>
    </w:p>
    <w:sectPr w:rsidR="001A4E2B" w:rsidRPr="00CF21D5" w:rsidSect="00512434">
      <w:pgSz w:w="11906" w:h="16838"/>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iek, Marlies" w:date="2023-03-10T11:17:00Z" w:initials="PM">
    <w:p w14:paraId="23BF8DEA" w14:textId="61510FA2" w:rsidR="00371D0D" w:rsidRDefault="00371D0D" w:rsidP="00A80061">
      <w:pPr>
        <w:pStyle w:val="af2"/>
      </w:pPr>
      <w:r>
        <w:rPr>
          <w:rStyle w:val="af1"/>
        </w:rPr>
        <w:annotationRef/>
      </w:r>
      <w:r>
        <w:t>MP to check</w:t>
      </w:r>
    </w:p>
  </w:comment>
  <w:comment w:id="40" w:author="成朗" w:date="2023-03-26T12:13:00Z" w:initials="成朗">
    <w:p w14:paraId="3AD9293B" w14:textId="77777777" w:rsidR="002A5EDA" w:rsidRDefault="002A5EDA">
      <w:pPr>
        <w:pStyle w:val="af2"/>
        <w:rPr>
          <w:lang w:eastAsia="ja-JP"/>
        </w:rPr>
      </w:pPr>
      <w:r>
        <w:rPr>
          <w:rStyle w:val="af1"/>
        </w:rPr>
        <w:annotationRef/>
      </w:r>
      <w:r>
        <w:rPr>
          <w:lang w:eastAsia="ja-JP"/>
        </w:rPr>
        <w:t xml:space="preserve">Michael: </w:t>
      </w:r>
    </w:p>
    <w:p w14:paraId="65671708" w14:textId="1DE37A57" w:rsidR="002A5EDA" w:rsidRDefault="002A5EDA">
      <w:pPr>
        <w:pStyle w:val="af2"/>
        <w:rPr>
          <w:rFonts w:hint="eastAsia"/>
          <w:lang w:eastAsia="ja-JP"/>
        </w:rPr>
      </w:pPr>
      <w:r>
        <w:rPr>
          <w:rFonts w:hint="eastAsia"/>
          <w:lang w:eastAsia="ja-JP"/>
        </w:rPr>
        <w:t>B</w:t>
      </w:r>
      <w:r>
        <w:rPr>
          <w:lang w:eastAsia="ja-JP"/>
        </w:rPr>
        <w:t xml:space="preserve">etter show the change in real minimum wages by years before and after 2013 (set 2012 = 100 and show the changes). Please be explicit what years “post-policy period” in the footnote refers to and there is no need to take an average. </w:t>
      </w:r>
    </w:p>
  </w:comment>
  <w:comment w:id="41" w:author="Piek, Marlies" w:date="2023-03-10T12:38:00Z" w:initials="PM">
    <w:p w14:paraId="2334269B" w14:textId="77777777" w:rsidR="00F47E7B" w:rsidRDefault="00F47E7B" w:rsidP="00DD087A">
      <w:pPr>
        <w:pStyle w:val="af2"/>
      </w:pPr>
      <w:r>
        <w:rPr>
          <w:rStyle w:val="af1"/>
        </w:rPr>
        <w:annotationRef/>
      </w:r>
      <w:r>
        <w:t xml:space="preserve">I'm struggling to get the value out of some of the paragraphs in this section. </w:t>
      </w:r>
      <w:r>
        <w:br/>
      </w:r>
      <w:r>
        <w:br/>
        <w:t xml:space="preserve">The theory is helping us to understand which variables to look at but I feel we need to link some of these paragraphs to how we are incorporating these aspects (or variables) in the paper. ☺️ Perhaps Dieter and Seiro can also weigh in here. </w:t>
      </w:r>
    </w:p>
  </w:comment>
  <w:comment w:id="42" w:author="成朗" w:date="2023-03-27T10:26:00Z" w:initials="成朗">
    <w:p w14:paraId="23A523B6" w14:textId="2CA5CA71" w:rsidR="00F24AAD" w:rsidRDefault="00F24AAD">
      <w:pPr>
        <w:pStyle w:val="af2"/>
        <w:rPr>
          <w:rFonts w:hint="eastAsia"/>
          <w:lang w:eastAsia="ja-JP"/>
        </w:rPr>
      </w:pPr>
      <w:r>
        <w:rPr>
          <w:rStyle w:val="af1"/>
        </w:rPr>
        <w:annotationRef/>
      </w:r>
      <w:r>
        <w:rPr>
          <w:rFonts w:hint="eastAsia"/>
          <w:lang w:eastAsia="ja-JP"/>
        </w:rPr>
        <w:t>A</w:t>
      </w:r>
      <w:r>
        <w:rPr>
          <w:lang w:eastAsia="ja-JP"/>
        </w:rPr>
        <w:t>greed. We need to use this section to motivate the outcome variables and the covariates to control for.</w:t>
      </w:r>
    </w:p>
  </w:comment>
  <w:comment w:id="44" w:author="成朗" w:date="2023-03-27T10:25:00Z" w:initials="成朗">
    <w:p w14:paraId="64B4C16B" w14:textId="4394CCB8" w:rsidR="00F24AAD" w:rsidRDefault="00F24AAD">
      <w:pPr>
        <w:pStyle w:val="af2"/>
        <w:rPr>
          <w:rFonts w:hint="eastAsia"/>
          <w:lang w:eastAsia="ja-JP"/>
        </w:rPr>
      </w:pPr>
      <w:r>
        <w:rPr>
          <w:rStyle w:val="af1"/>
        </w:rPr>
        <w:annotationRef/>
      </w:r>
      <w:r>
        <w:rPr>
          <w:rFonts w:hint="eastAsia"/>
          <w:lang w:eastAsia="ja-JP"/>
        </w:rPr>
        <w:t>A</w:t>
      </w:r>
      <w:r>
        <w:rPr>
          <w:lang w:eastAsia="ja-JP"/>
        </w:rPr>
        <w:t xml:space="preserve">dded as per </w:t>
      </w:r>
      <w:proofErr w:type="spellStart"/>
      <w:r>
        <w:rPr>
          <w:lang w:eastAsia="ja-JP"/>
        </w:rPr>
        <w:t>Marlies</w:t>
      </w:r>
      <w:proofErr w:type="spellEnd"/>
      <w:r>
        <w:rPr>
          <w:lang w:eastAsia="ja-JP"/>
        </w:rPr>
        <w:t>’ point.</w:t>
      </w:r>
    </w:p>
  </w:comment>
  <w:comment w:id="55" w:author="成朗" w:date="2023-03-27T10:29:00Z" w:initials="成朗">
    <w:p w14:paraId="589E53EF" w14:textId="78A15094" w:rsidR="00F24AAD" w:rsidRDefault="00F24AAD">
      <w:pPr>
        <w:pStyle w:val="af2"/>
        <w:rPr>
          <w:rFonts w:hint="eastAsia"/>
          <w:lang w:eastAsia="ja-JP"/>
        </w:rPr>
      </w:pPr>
      <w:r>
        <w:rPr>
          <w:lang w:eastAsia="ja-JP"/>
        </w:rPr>
        <w:t xml:space="preserve">May want to drop this? </w:t>
      </w:r>
      <w:r>
        <w:rPr>
          <w:rStyle w:val="af1"/>
        </w:rPr>
        <w:annotationRef/>
      </w:r>
      <w:r>
        <w:rPr>
          <w:rFonts w:hint="eastAsia"/>
          <w:lang w:eastAsia="ja-JP"/>
        </w:rPr>
        <w:t>I</w:t>
      </w:r>
      <w:r>
        <w:rPr>
          <w:lang w:eastAsia="ja-JP"/>
        </w:rPr>
        <w:t xml:space="preserve">f firms cannot increase product prices, there will be </w:t>
      </w:r>
      <w:r w:rsidR="00AE0FD6">
        <w:rPr>
          <w:lang w:eastAsia="ja-JP"/>
        </w:rPr>
        <w:t xml:space="preserve">an </w:t>
      </w:r>
      <w:r>
        <w:rPr>
          <w:lang w:eastAsia="ja-JP"/>
        </w:rPr>
        <w:t xml:space="preserve">adjustment required or profits </w:t>
      </w:r>
      <w:r w:rsidR="00AE0FD6">
        <w:rPr>
          <w:lang w:eastAsia="ja-JP"/>
        </w:rPr>
        <w:t xml:space="preserve">will </w:t>
      </w:r>
      <w:r>
        <w:rPr>
          <w:lang w:eastAsia="ja-JP"/>
        </w:rPr>
        <w:t>shrink.</w:t>
      </w:r>
    </w:p>
  </w:comment>
  <w:comment w:id="56" w:author="成朗" w:date="2023-03-27T10:32:00Z" w:initials="成朗">
    <w:p w14:paraId="1226EB86" w14:textId="363B082F" w:rsidR="00AE0FD6" w:rsidRDefault="00AE0FD6">
      <w:pPr>
        <w:pStyle w:val="af2"/>
        <w:rPr>
          <w:rFonts w:hint="eastAsia"/>
          <w:lang w:eastAsia="ja-JP"/>
        </w:rPr>
      </w:pPr>
      <w:r>
        <w:rPr>
          <w:rStyle w:val="af1"/>
        </w:rPr>
        <w:annotationRef/>
      </w:r>
      <w:r>
        <w:rPr>
          <w:rFonts w:hint="eastAsia"/>
          <w:lang w:eastAsia="ja-JP"/>
        </w:rPr>
        <w:t>R</w:t>
      </w:r>
      <w:r>
        <w:rPr>
          <w:lang w:eastAsia="ja-JP"/>
        </w:rPr>
        <w:t>eference missing.</w:t>
      </w:r>
    </w:p>
  </w:comment>
  <w:comment w:id="57" w:author="成朗" w:date="2023-03-27T10:35:00Z" w:initials="成朗">
    <w:p w14:paraId="4886F03B" w14:textId="4E179B0E" w:rsidR="00AE0FD6" w:rsidRDefault="00AE0FD6">
      <w:pPr>
        <w:pStyle w:val="af2"/>
      </w:pPr>
      <w:r>
        <w:rPr>
          <w:rStyle w:val="af1"/>
        </w:rPr>
        <w:annotationRef/>
      </w:r>
      <w:r>
        <w:rPr>
          <w:rFonts w:hint="eastAsia"/>
          <w:lang w:eastAsia="ja-JP"/>
        </w:rPr>
        <w:t>R</w:t>
      </w:r>
      <w:r>
        <w:rPr>
          <w:lang w:eastAsia="ja-JP"/>
        </w:rPr>
        <w:t>eference missing.</w:t>
      </w:r>
    </w:p>
  </w:comment>
  <w:comment w:id="60" w:author="成朗" w:date="2023-03-27T10:47:00Z" w:initials="成朗">
    <w:p w14:paraId="4E88E7BE" w14:textId="603C6EB7" w:rsidR="00623C0B" w:rsidRDefault="00623C0B">
      <w:pPr>
        <w:pStyle w:val="af2"/>
        <w:rPr>
          <w:rFonts w:hint="eastAsia"/>
          <w:lang w:eastAsia="ja-JP"/>
        </w:rPr>
      </w:pPr>
      <w:r>
        <w:rPr>
          <w:rStyle w:val="af1"/>
        </w:rPr>
        <w:annotationRef/>
      </w:r>
      <w:r>
        <w:rPr>
          <w:lang w:eastAsia="ja-JP"/>
        </w:rPr>
        <w:t>Added these to motivate the outcome variables we estimate the impacts on. Also noted that, under competition, lack of effective full compliance may result in reduction in employment.</w:t>
      </w:r>
    </w:p>
  </w:comment>
  <w:comment w:id="84" w:author="成朗" w:date="2023-03-27T10:52:00Z" w:initials="成朗">
    <w:p w14:paraId="4877B19F" w14:textId="2EA78916" w:rsidR="00A83945" w:rsidRDefault="00A83945">
      <w:pPr>
        <w:pStyle w:val="af2"/>
        <w:rPr>
          <w:rFonts w:hint="eastAsia"/>
          <w:lang w:eastAsia="ja-JP"/>
        </w:rPr>
      </w:pPr>
      <w:r>
        <w:rPr>
          <w:rStyle w:val="af1"/>
        </w:rPr>
        <w:annotationRef/>
      </w:r>
      <w:r>
        <w:rPr>
          <w:rFonts w:hint="eastAsia"/>
          <w:lang w:eastAsia="ja-JP"/>
        </w:rPr>
        <w:t>A</w:t>
      </w:r>
      <w:r>
        <w:rPr>
          <w:lang w:eastAsia="ja-JP"/>
        </w:rPr>
        <w:t>lthough I edited extensively, do we need this paragraph? Will we be able to estimate the impacts on product prices?</w:t>
      </w:r>
    </w:p>
  </w:comment>
  <w:comment w:id="159" w:author="成朗" w:date="2023-03-26T15:35:00Z" w:initials="成朗">
    <w:p w14:paraId="6CD0744F" w14:textId="1BC94A6C" w:rsidR="00D76BA6" w:rsidRDefault="00000000">
      <w:pPr>
        <w:pStyle w:val="af2"/>
      </w:pPr>
      <w:r>
        <w:rPr>
          <w:rFonts w:hint="eastAsia"/>
          <w:noProof/>
          <w:lang w:eastAsia="ja-JP"/>
        </w:rPr>
        <w:t>R</w:t>
      </w:r>
      <w:r>
        <w:rPr>
          <w:noProof/>
          <w:lang w:eastAsia="ja-JP"/>
        </w:rPr>
        <w:t>efe</w:t>
      </w:r>
      <w:r>
        <w:rPr>
          <w:noProof/>
          <w:lang w:eastAsia="ja-JP"/>
        </w:rPr>
        <w:t>rence all missing.</w:t>
      </w:r>
      <w:r w:rsidR="00D76BA6">
        <w:rPr>
          <w:rStyle w:val="af1"/>
        </w:rPr>
        <w:annotationRef/>
      </w:r>
    </w:p>
  </w:comment>
  <w:comment w:id="180" w:author="成朗" w:date="2023-03-27T05:45:00Z" w:initials="成朗">
    <w:p w14:paraId="53D66CAB" w14:textId="2F2CDAA4" w:rsidR="00B54CA1" w:rsidRDefault="00B54CA1">
      <w:pPr>
        <w:pStyle w:val="af2"/>
        <w:rPr>
          <w:rFonts w:hint="eastAsia"/>
          <w:lang w:eastAsia="ja-JP"/>
        </w:rPr>
      </w:pPr>
      <w:r>
        <w:rPr>
          <w:rStyle w:val="af1"/>
        </w:rPr>
        <w:annotationRef/>
      </w:r>
      <w:r>
        <w:rPr>
          <w:rFonts w:hint="eastAsia"/>
          <w:lang w:eastAsia="ja-JP"/>
        </w:rPr>
        <w:t>T</w:t>
      </w:r>
      <w:r>
        <w:rPr>
          <w:lang w:eastAsia="ja-JP"/>
        </w:rPr>
        <w:t xml:space="preserve">his is not directly related to monopsony. </w:t>
      </w:r>
    </w:p>
  </w:comment>
  <w:comment w:id="184" w:author="成朗" w:date="2023-03-27T10:55:00Z" w:initials="成朗">
    <w:p w14:paraId="71DB583D" w14:textId="41A64749" w:rsidR="00A83945" w:rsidRDefault="00A83945">
      <w:pPr>
        <w:pStyle w:val="af2"/>
        <w:rPr>
          <w:rFonts w:hint="eastAsia"/>
          <w:lang w:eastAsia="ja-JP"/>
        </w:rPr>
      </w:pPr>
      <w:r>
        <w:rPr>
          <w:rStyle w:val="af1"/>
        </w:rPr>
        <w:annotationRef/>
      </w:r>
      <w:r>
        <w:rPr>
          <w:lang w:eastAsia="ja-JP"/>
        </w:rPr>
        <w:t xml:space="preserve">We need more explanation. </w:t>
      </w:r>
      <w:r>
        <w:rPr>
          <w:rFonts w:hint="eastAsia"/>
          <w:lang w:eastAsia="ja-JP"/>
        </w:rPr>
        <w:t>I</w:t>
      </w:r>
      <w:r>
        <w:rPr>
          <w:lang w:eastAsia="ja-JP"/>
        </w:rPr>
        <w:t xml:space="preserve"> could not understand why they can increase the prices under the same demand curve when firms had some technological progress that decreases the </w:t>
      </w:r>
      <w:proofErr w:type="spellStart"/>
      <w:r>
        <w:rPr>
          <w:lang w:eastAsia="ja-JP"/>
        </w:rPr>
        <w:t>prodiction</w:t>
      </w:r>
      <w:proofErr w:type="spellEnd"/>
      <w:r>
        <w:rPr>
          <w:lang w:eastAsia="ja-JP"/>
        </w:rPr>
        <w:t xml:space="preserve"> costs. Under competition, they may choose to reduce the product prices to drive out competitors from the market rather than increasing them?</w:t>
      </w:r>
    </w:p>
  </w:comment>
  <w:comment w:id="185" w:author="成朗" w:date="2023-03-27T11:08:00Z" w:initials="成朗">
    <w:p w14:paraId="5758C16A" w14:textId="45596702" w:rsidR="00041571" w:rsidRDefault="00041571">
      <w:pPr>
        <w:pStyle w:val="af2"/>
        <w:rPr>
          <w:rFonts w:hint="eastAsia"/>
          <w:lang w:eastAsia="ja-JP"/>
        </w:rPr>
      </w:pPr>
      <w:r>
        <w:rPr>
          <w:rStyle w:val="af1"/>
        </w:rPr>
        <w:annotationRef/>
      </w:r>
      <w:r>
        <w:rPr>
          <w:rFonts w:hint="eastAsia"/>
          <w:lang w:eastAsia="ja-JP"/>
        </w:rPr>
        <w:t>N</w:t>
      </w:r>
      <w:r>
        <w:rPr>
          <w:lang w:eastAsia="ja-JP"/>
        </w:rPr>
        <w:t xml:space="preserve">ot so recent compared to </w:t>
      </w:r>
      <w:proofErr w:type="spellStart"/>
      <w:r w:rsidRPr="00CF21D5">
        <w:rPr>
          <w:rFonts w:asciiTheme="majorHAnsi" w:hAnsiTheme="majorHAnsi" w:cstheme="majorHAnsi"/>
          <w:color w:val="0E101A"/>
          <w:sz w:val="22"/>
          <w:szCs w:val="22"/>
        </w:rPr>
        <w:t>Geide</w:t>
      </w:r>
      <w:proofErr w:type="spellEnd"/>
      <w:r w:rsidRPr="00CF21D5">
        <w:rPr>
          <w:rFonts w:asciiTheme="majorHAnsi" w:hAnsiTheme="majorHAnsi" w:cstheme="majorHAnsi"/>
          <w:color w:val="0E101A"/>
          <w:sz w:val="22"/>
          <w:szCs w:val="22"/>
        </w:rPr>
        <w:t>-Stevenson and Perez</w:t>
      </w:r>
      <w:r>
        <w:rPr>
          <w:rFonts w:asciiTheme="majorHAnsi" w:hAnsiTheme="majorHAnsi" w:cstheme="majorHAnsi"/>
          <w:color w:val="0E101A"/>
          <w:sz w:val="22"/>
          <w:szCs w:val="22"/>
        </w:rPr>
        <w:t xml:space="preserve"> </w:t>
      </w:r>
      <w:r w:rsidRPr="00CF21D5">
        <w:rPr>
          <w:rFonts w:asciiTheme="majorHAnsi" w:hAnsiTheme="majorHAnsi" w:cstheme="majorHAnsi"/>
          <w:color w:val="0E101A"/>
          <w:sz w:val="22"/>
          <w:szCs w:val="22"/>
        </w:rPr>
        <w:t>(202</w:t>
      </w:r>
      <w:r>
        <w:rPr>
          <w:rFonts w:asciiTheme="majorHAnsi" w:hAnsiTheme="majorHAnsi" w:cstheme="majorHAnsi"/>
          <w:color w:val="0E101A"/>
          <w:sz w:val="22"/>
          <w:szCs w:val="22"/>
        </w:rPr>
        <w:t>2</w:t>
      </w:r>
      <w:r>
        <w:rPr>
          <w:lang w:eastAsia="ja-JP"/>
        </w:rPr>
        <w:t>).</w:t>
      </w:r>
    </w:p>
  </w:comment>
  <w:comment w:id="190" w:author="成朗" w:date="2023-03-27T11:09:00Z" w:initials="成朗">
    <w:p w14:paraId="0A9E35D9" w14:textId="12888B11" w:rsidR="00041571" w:rsidRDefault="00041571">
      <w:pPr>
        <w:pStyle w:val="af2"/>
        <w:rPr>
          <w:rFonts w:hint="eastAsia"/>
          <w:lang w:eastAsia="ja-JP"/>
        </w:rPr>
      </w:pPr>
      <w:r>
        <w:rPr>
          <w:rStyle w:val="af1"/>
        </w:rPr>
        <w:annotationRef/>
      </w:r>
      <w:r>
        <w:rPr>
          <w:rFonts w:hint="eastAsia"/>
          <w:lang w:eastAsia="ja-JP"/>
        </w:rPr>
        <w:t>T</w:t>
      </w:r>
      <w:r>
        <w:rPr>
          <w:lang w:eastAsia="ja-JP"/>
        </w:rPr>
        <w:t>his paragraph is well written in itself but it may backfire if we cannot estimate impacts on product prices.</w:t>
      </w:r>
      <w:r w:rsidR="00470765">
        <w:rPr>
          <w:lang w:eastAsia="ja-JP"/>
        </w:rPr>
        <w:t xml:space="preserve"> We may want to see the changes in product prices before and after 2013 using other sources, though.</w:t>
      </w:r>
    </w:p>
  </w:comment>
  <w:comment w:id="192" w:author="成朗" w:date="2023-03-27T11:14:00Z" w:initials="成朗">
    <w:p w14:paraId="5FB2B7C4" w14:textId="7BB792FF" w:rsidR="00470765" w:rsidRDefault="00470765">
      <w:pPr>
        <w:pStyle w:val="af2"/>
        <w:rPr>
          <w:rFonts w:hint="eastAsia"/>
          <w:lang w:eastAsia="ja-JP"/>
        </w:rPr>
      </w:pPr>
      <w:r>
        <w:rPr>
          <w:rStyle w:val="af1"/>
        </w:rPr>
        <w:annotationRef/>
      </w:r>
      <w:r>
        <w:rPr>
          <w:rFonts w:hint="eastAsia"/>
          <w:lang w:eastAsia="ja-JP"/>
        </w:rPr>
        <w:t>N</w:t>
      </w:r>
      <w:r>
        <w:rPr>
          <w:lang w:eastAsia="ja-JP"/>
        </w:rPr>
        <w:t>ot sure how it affects a revenue and it may not be necessary to mention revenues here?</w:t>
      </w:r>
    </w:p>
  </w:comment>
  <w:comment w:id="196" w:author="成朗" w:date="2023-03-27T11:21:00Z" w:initials="成朗">
    <w:p w14:paraId="2F4CE85B" w14:textId="2F69B390" w:rsidR="00470765" w:rsidRDefault="00470765">
      <w:pPr>
        <w:pStyle w:val="af2"/>
        <w:rPr>
          <w:rFonts w:hint="eastAsia"/>
          <w:lang w:eastAsia="ja-JP"/>
        </w:rPr>
      </w:pPr>
      <w:r>
        <w:rPr>
          <w:rStyle w:val="af1"/>
        </w:rPr>
        <w:annotationRef/>
      </w:r>
      <w:r>
        <w:rPr>
          <w:rFonts w:hint="eastAsia"/>
          <w:lang w:eastAsia="ja-JP"/>
        </w:rPr>
        <w:t>A</w:t>
      </w:r>
      <w:r>
        <w:rPr>
          <w:lang w:eastAsia="ja-JP"/>
        </w:rPr>
        <w:t>dd</w:t>
      </w:r>
      <w:r w:rsidR="00C9249C">
        <w:rPr>
          <w:lang w:eastAsia="ja-JP"/>
        </w:rPr>
        <w:t>ed</w:t>
      </w:r>
      <w:r>
        <w:rPr>
          <w:lang w:eastAsia="ja-JP"/>
        </w:rPr>
        <w:t xml:space="preserve"> this just in case we see more attrition/exits of </w:t>
      </w:r>
      <w:proofErr w:type="gramStart"/>
      <w:r>
        <w:rPr>
          <w:lang w:eastAsia="ja-JP"/>
        </w:rPr>
        <w:t>small scale</w:t>
      </w:r>
      <w:proofErr w:type="gramEnd"/>
      <w:r>
        <w:rPr>
          <w:lang w:eastAsia="ja-JP"/>
        </w:rPr>
        <w:t xml:space="preserve"> producers.</w:t>
      </w:r>
    </w:p>
  </w:comment>
  <w:comment w:id="206" w:author="成朗" w:date="2023-03-26T20:54:00Z" w:initials="成朗">
    <w:p w14:paraId="606BEB67" w14:textId="77777777" w:rsidR="00C9249C" w:rsidRDefault="00470C60">
      <w:pPr>
        <w:pStyle w:val="af2"/>
        <w:rPr>
          <w:lang w:eastAsia="ja-JP"/>
        </w:rPr>
      </w:pPr>
      <w:r>
        <w:rPr>
          <w:rStyle w:val="af1"/>
        </w:rPr>
        <w:annotationRef/>
      </w:r>
      <w:r>
        <w:rPr>
          <w:rFonts w:hint="eastAsia"/>
          <w:lang w:eastAsia="ja-JP"/>
        </w:rPr>
        <w:t>I</w:t>
      </w:r>
      <w:r>
        <w:rPr>
          <w:lang w:eastAsia="ja-JP"/>
        </w:rPr>
        <w:t>n the section titled as empirical strategy, one is expected to write explicitly about the identification assumptions. In other words, one writes how and why we can get causal impacts in the pr</w:t>
      </w:r>
      <w:r w:rsidR="00C9249C">
        <w:rPr>
          <w:lang w:eastAsia="ja-JP"/>
        </w:rPr>
        <w:t>o</w:t>
      </w:r>
      <w:r>
        <w:rPr>
          <w:lang w:eastAsia="ja-JP"/>
        </w:rPr>
        <w:t>posed estimation equation (1) by stating the key assumption</w:t>
      </w:r>
      <w:r w:rsidR="0008178F">
        <w:rPr>
          <w:lang w:eastAsia="ja-JP"/>
        </w:rPr>
        <w:t xml:space="preserve"> is likely to hold</w:t>
      </w:r>
      <w:r>
        <w:rPr>
          <w:lang w:eastAsia="ja-JP"/>
        </w:rPr>
        <w:t xml:space="preserve">. Here, </w:t>
      </w:r>
      <w:r w:rsidR="00A11A97">
        <w:rPr>
          <w:lang w:eastAsia="ja-JP"/>
        </w:rPr>
        <w:t>the key assumption is</w:t>
      </w:r>
      <w:r>
        <w:rPr>
          <w:lang w:eastAsia="ja-JP"/>
        </w:rPr>
        <w:t xml:space="preserve"> the common (</w:t>
      </w:r>
      <w:proofErr w:type="spellStart"/>
      <w:r>
        <w:rPr>
          <w:lang w:eastAsia="ja-JP"/>
        </w:rPr>
        <w:t>prarell</w:t>
      </w:r>
      <w:proofErr w:type="spellEnd"/>
      <w:r>
        <w:rPr>
          <w:lang w:eastAsia="ja-JP"/>
        </w:rPr>
        <w:t xml:space="preserve">) trend in proportions (alpha-t) shared by all the firms of various FA values conditional on pre-period X. </w:t>
      </w:r>
    </w:p>
    <w:p w14:paraId="73B96541" w14:textId="77777777" w:rsidR="00C9249C" w:rsidRDefault="00C9249C">
      <w:pPr>
        <w:pStyle w:val="af2"/>
        <w:rPr>
          <w:lang w:eastAsia="ja-JP"/>
        </w:rPr>
      </w:pPr>
    </w:p>
    <w:p w14:paraId="1451F057" w14:textId="77777777" w:rsidR="00C9249C" w:rsidRDefault="00470C60">
      <w:pPr>
        <w:pStyle w:val="af2"/>
        <w:rPr>
          <w:lang w:eastAsia="ja-JP"/>
        </w:rPr>
      </w:pPr>
      <w:r>
        <w:rPr>
          <w:lang w:eastAsia="ja-JP"/>
        </w:rPr>
        <w:t xml:space="preserve">Why would firms of different levels of FAs to follow the same time trend conditional on X? </w:t>
      </w:r>
      <w:r w:rsidR="0008178F">
        <w:rPr>
          <w:lang w:eastAsia="ja-JP"/>
        </w:rPr>
        <w:t xml:space="preserve">Why can we think FAs to be “as good as random” for </w:t>
      </w:r>
      <w:r w:rsidR="00F9339E">
        <w:rPr>
          <w:lang w:eastAsia="ja-JP"/>
        </w:rPr>
        <w:t xml:space="preserve">% changes in </w:t>
      </w:r>
      <w:r w:rsidR="0008178F">
        <w:rPr>
          <w:lang w:eastAsia="ja-JP"/>
        </w:rPr>
        <w:t>y conditional on X?</w:t>
      </w:r>
      <w:r w:rsidR="00F9339E">
        <w:rPr>
          <w:lang w:eastAsia="ja-JP"/>
        </w:rPr>
        <w:t xml:space="preserve"> </w:t>
      </w:r>
    </w:p>
    <w:p w14:paraId="2B09602A" w14:textId="77777777" w:rsidR="00C9249C" w:rsidRDefault="00C9249C">
      <w:pPr>
        <w:pStyle w:val="af2"/>
        <w:rPr>
          <w:lang w:eastAsia="ja-JP"/>
        </w:rPr>
      </w:pPr>
    </w:p>
    <w:p w14:paraId="17B352D9" w14:textId="5E2D3F24" w:rsidR="00470C60" w:rsidRDefault="00F9339E">
      <w:pPr>
        <w:pStyle w:val="af2"/>
        <w:rPr>
          <w:rFonts w:hint="eastAsia"/>
          <w:lang w:eastAsia="ja-JP"/>
        </w:rPr>
      </w:pPr>
      <w:r>
        <w:rPr>
          <w:lang w:eastAsia="ja-JP"/>
        </w:rPr>
        <w:t xml:space="preserve">One justification is to consider a steady state where employment grows at the same rate for all firms </w:t>
      </w:r>
      <w:r w:rsidR="004D5E7C">
        <w:rPr>
          <w:lang w:eastAsia="ja-JP"/>
        </w:rPr>
        <w:t>of</w:t>
      </w:r>
      <w:r>
        <w:rPr>
          <w:lang w:eastAsia="ja-JP"/>
        </w:rPr>
        <w:t xml:space="preserve"> different FAs (different skill intensification). </w:t>
      </w:r>
      <w:r w:rsidR="004D5E7C">
        <w:rPr>
          <w:lang w:eastAsia="ja-JP"/>
        </w:rPr>
        <w:t xml:space="preserve">Is such an assumption likely? I am not sure, but </w:t>
      </w:r>
      <w:r w:rsidR="00C9249C">
        <w:rPr>
          <w:lang w:eastAsia="ja-JP"/>
        </w:rPr>
        <w:t>the steady state</w:t>
      </w:r>
      <w:r w:rsidR="004D5E7C">
        <w:rPr>
          <w:lang w:eastAsia="ja-JP"/>
        </w:rPr>
        <w:t xml:space="preserve"> is </w:t>
      </w:r>
      <w:r w:rsidR="00C9249C">
        <w:rPr>
          <w:lang w:eastAsia="ja-JP"/>
        </w:rPr>
        <w:t>a natural stating point</w:t>
      </w:r>
      <w:r w:rsidR="004D5E7C">
        <w:rPr>
          <w:lang w:eastAsia="ja-JP"/>
        </w:rPr>
        <w:t>.</w:t>
      </w:r>
    </w:p>
  </w:comment>
  <w:comment w:id="225" w:author="成朗" w:date="2023-03-26T20:48:00Z" w:initials="成朗">
    <w:p w14:paraId="06F9353E" w14:textId="7EA1E6F7" w:rsidR="007874EE" w:rsidRDefault="007874EE">
      <w:pPr>
        <w:pStyle w:val="af2"/>
        <w:rPr>
          <w:rFonts w:hint="eastAsia"/>
          <w:lang w:eastAsia="ja-JP"/>
        </w:rPr>
      </w:pPr>
      <w:r>
        <w:rPr>
          <w:rStyle w:val="af1"/>
        </w:rPr>
        <w:annotationRef/>
      </w:r>
      <w:r>
        <w:rPr>
          <w:rFonts w:hint="eastAsia"/>
          <w:lang w:eastAsia="ja-JP"/>
        </w:rPr>
        <w:t>T</w:t>
      </w:r>
      <w:r>
        <w:rPr>
          <w:lang w:eastAsia="ja-JP"/>
        </w:rPr>
        <w:t xml:space="preserve">hese </w:t>
      </w:r>
      <w:proofErr w:type="gramStart"/>
      <w:r>
        <w:rPr>
          <w:lang w:eastAsia="ja-JP"/>
        </w:rPr>
        <w:t>all sound</w:t>
      </w:r>
      <w:proofErr w:type="gramEnd"/>
      <w:r>
        <w:rPr>
          <w:lang w:eastAsia="ja-JP"/>
        </w:rPr>
        <w:t xml:space="preserve"> time invariant. If so, there should not be </w:t>
      </w:r>
      <w:r w:rsidR="004D5E7C">
        <w:rPr>
          <w:lang w:eastAsia="ja-JP"/>
        </w:rPr>
        <w:t xml:space="preserve">the </w:t>
      </w:r>
      <w:r>
        <w:rPr>
          <w:lang w:eastAsia="ja-JP"/>
        </w:rPr>
        <w:t xml:space="preserve">time suffix t in </w:t>
      </w:r>
      <w:proofErr w:type="spellStart"/>
      <w:r>
        <w:rPr>
          <w:lang w:eastAsia="ja-JP"/>
        </w:rPr>
        <w:t>Xit</w:t>
      </w:r>
      <w:proofErr w:type="spellEnd"/>
      <w:r>
        <w:rPr>
          <w:lang w:eastAsia="ja-JP"/>
        </w:rPr>
        <w:t xml:space="preserve">. </w:t>
      </w:r>
    </w:p>
  </w:comment>
  <w:comment w:id="226" w:author="成朗" w:date="2023-03-26T20:47:00Z" w:initials="成朗">
    <w:p w14:paraId="60FBB2ED" w14:textId="508C8E98" w:rsidR="007874EE" w:rsidRDefault="007874EE">
      <w:pPr>
        <w:pStyle w:val="af2"/>
        <w:rPr>
          <w:rFonts w:hint="eastAsia"/>
          <w:lang w:eastAsia="ja-JP"/>
        </w:rPr>
      </w:pPr>
      <w:r>
        <w:rPr>
          <w:rStyle w:val="af1"/>
        </w:rPr>
        <w:annotationRef/>
      </w:r>
      <w:r>
        <w:rPr>
          <w:rFonts w:hint="eastAsia"/>
          <w:lang w:eastAsia="ja-JP"/>
        </w:rPr>
        <w:t>T</w:t>
      </w:r>
      <w:r>
        <w:rPr>
          <w:lang w:eastAsia="ja-JP"/>
        </w:rPr>
        <w:t>ime variant? If so, it can be endogenous.</w:t>
      </w:r>
    </w:p>
  </w:comment>
  <w:comment w:id="227" w:author="成朗" w:date="2023-03-26T20:45:00Z" w:initials="成朗">
    <w:p w14:paraId="6CC2F6D4" w14:textId="044DE2D0" w:rsidR="007874EE" w:rsidRDefault="007874EE">
      <w:pPr>
        <w:pStyle w:val="af2"/>
        <w:rPr>
          <w:rFonts w:hint="eastAsia"/>
          <w:lang w:eastAsia="ja-JP"/>
        </w:rPr>
      </w:pPr>
      <w:r>
        <w:rPr>
          <w:rStyle w:val="af1"/>
        </w:rPr>
        <w:annotationRef/>
      </w:r>
      <w:r>
        <w:rPr>
          <w:rFonts w:hint="eastAsia"/>
          <w:lang w:eastAsia="ja-JP"/>
        </w:rPr>
        <w:t>H</w:t>
      </w:r>
      <w:r>
        <w:rPr>
          <w:lang w:eastAsia="ja-JP"/>
        </w:rPr>
        <w:t>ow? (1) takes care of firm fixed effects</w:t>
      </w:r>
      <w:r w:rsidR="00470C60">
        <w:rPr>
          <w:lang w:eastAsia="ja-JP"/>
        </w:rPr>
        <w:t xml:space="preserve"> and other fixed effects</w:t>
      </w:r>
      <w:r>
        <w:rPr>
          <w:lang w:eastAsia="ja-JP"/>
        </w:rPr>
        <w:t xml:space="preserve"> through first differencing. By industry FEs, do you mean differential trends alpha-t by industry?</w:t>
      </w:r>
    </w:p>
  </w:comment>
  <w:comment w:id="228" w:author="成朗" w:date="2023-03-26T20:52:00Z" w:initials="成朗">
    <w:p w14:paraId="03399E3E" w14:textId="6BEBF868" w:rsidR="00470C60" w:rsidRDefault="00470C60">
      <w:pPr>
        <w:pStyle w:val="af2"/>
        <w:rPr>
          <w:rFonts w:hint="eastAsia"/>
          <w:lang w:eastAsia="ja-JP"/>
        </w:rPr>
      </w:pPr>
      <w:r>
        <w:rPr>
          <w:rStyle w:val="af1"/>
        </w:rPr>
        <w:annotationRef/>
      </w:r>
      <w:r>
        <w:rPr>
          <w:rFonts w:hint="eastAsia"/>
          <w:lang w:eastAsia="ja-JP"/>
        </w:rPr>
        <w:t>S</w:t>
      </w:r>
      <w:r>
        <w:rPr>
          <w:lang w:eastAsia="ja-JP"/>
        </w:rPr>
        <w:t>ee my comment at the top of this page.</w:t>
      </w:r>
    </w:p>
  </w:comment>
  <w:comment w:id="238" w:author="成朗" w:date="2023-03-27T11:32:00Z" w:initials="成朗">
    <w:p w14:paraId="16BEDD7E" w14:textId="737268B8" w:rsidR="00A7390D" w:rsidRDefault="007207CF">
      <w:pPr>
        <w:pStyle w:val="af2"/>
        <w:rPr>
          <w:lang w:eastAsia="ja-JP"/>
        </w:rPr>
      </w:pPr>
      <w:r>
        <w:rPr>
          <w:rStyle w:val="af1"/>
        </w:rPr>
        <w:annotationRef/>
      </w:r>
      <w:r w:rsidRPr="007207CF">
        <w:rPr>
          <w:rFonts w:hint="eastAsia"/>
          <w:highlight w:val="cyan"/>
          <w:lang w:eastAsia="ja-JP"/>
        </w:rPr>
        <w:t>C</w:t>
      </w:r>
      <w:r w:rsidRPr="007207CF">
        <w:rPr>
          <w:highlight w:val="cyan"/>
          <w:lang w:eastAsia="ja-JP"/>
        </w:rPr>
        <w:t>an we show this? This is pretty important.</w:t>
      </w:r>
      <w:r>
        <w:rPr>
          <w:lang w:eastAsia="ja-JP"/>
        </w:rPr>
        <w:t xml:space="preserve"> One can check by defining</w:t>
      </w:r>
      <w:r w:rsidR="00A7390D">
        <w:rPr>
          <w:lang w:eastAsia="ja-JP"/>
        </w:rPr>
        <w:t>/comparing</w:t>
      </w:r>
      <w:r>
        <w:rPr>
          <w:lang w:eastAsia="ja-JP"/>
        </w:rPr>
        <w:t xml:space="preserve"> low/high or low/mid/high FA firms</w:t>
      </w:r>
      <w:r w:rsidR="00A7390D">
        <w:rPr>
          <w:lang w:eastAsia="ja-JP"/>
        </w:rPr>
        <w:t xml:space="preserve"> in pre-policy periods</w:t>
      </w:r>
      <w:r>
        <w:rPr>
          <w:lang w:eastAsia="ja-JP"/>
        </w:rPr>
        <w:t xml:space="preserve">, or </w:t>
      </w:r>
      <w:r w:rsidR="00DF613B">
        <w:rPr>
          <w:lang w:eastAsia="ja-JP"/>
        </w:rPr>
        <w:t>follow</w:t>
      </w:r>
      <w:r>
        <w:rPr>
          <w:lang w:eastAsia="ja-JP"/>
        </w:rPr>
        <w:t xml:space="preserve"> H&amp;L 20</w:t>
      </w:r>
      <w:r w:rsidR="00DF613B">
        <w:rPr>
          <w:lang w:eastAsia="ja-JP"/>
        </w:rPr>
        <w:t xml:space="preserve">19 by </w:t>
      </w:r>
      <w:r>
        <w:rPr>
          <w:lang w:eastAsia="ja-JP"/>
        </w:rPr>
        <w:t>just show</w:t>
      </w:r>
      <w:r w:rsidR="00DF613B">
        <w:rPr>
          <w:lang w:eastAsia="ja-JP"/>
        </w:rPr>
        <w:t>ing</w:t>
      </w:r>
      <w:r>
        <w:rPr>
          <w:lang w:eastAsia="ja-JP"/>
        </w:rPr>
        <w:t xml:space="preserve"> zero pre-policy impacts (=placebo </w:t>
      </w:r>
      <w:r w:rsidR="00DF613B">
        <w:rPr>
          <w:lang w:eastAsia="ja-JP"/>
        </w:rPr>
        <w:t>impacts) and interpret them as following the common trend</w:t>
      </w:r>
      <w:r w:rsidR="00406276">
        <w:rPr>
          <w:lang w:eastAsia="ja-JP"/>
        </w:rPr>
        <w:t xml:space="preserve"> (as you do in Fig 4)</w:t>
      </w:r>
      <w:r>
        <w:rPr>
          <w:lang w:eastAsia="ja-JP"/>
        </w:rPr>
        <w:t>.</w:t>
      </w:r>
      <w:r w:rsidR="00DF613B">
        <w:rPr>
          <w:lang w:eastAsia="ja-JP"/>
        </w:rPr>
        <w:t xml:space="preserve"> I </w:t>
      </w:r>
      <w:r w:rsidR="00A7390D">
        <w:rPr>
          <w:lang w:eastAsia="ja-JP"/>
        </w:rPr>
        <w:t>s</w:t>
      </w:r>
      <w:r w:rsidR="00DF613B">
        <w:rPr>
          <w:lang w:eastAsia="ja-JP"/>
        </w:rPr>
        <w:t xml:space="preserve">earched </w:t>
      </w:r>
      <w:r w:rsidR="00A7390D">
        <w:rPr>
          <w:lang w:eastAsia="ja-JP"/>
        </w:rPr>
        <w:t xml:space="preserve">the </w:t>
      </w:r>
      <w:r w:rsidR="00DF613B">
        <w:rPr>
          <w:lang w:eastAsia="ja-JP"/>
        </w:rPr>
        <w:t xml:space="preserve">pdf for </w:t>
      </w:r>
      <w:r w:rsidR="00A7390D">
        <w:rPr>
          <w:lang w:eastAsia="ja-JP"/>
        </w:rPr>
        <w:t>“</w:t>
      </w:r>
      <w:r w:rsidR="00DF613B">
        <w:rPr>
          <w:lang w:eastAsia="ja-JP"/>
        </w:rPr>
        <w:t>parallel</w:t>
      </w:r>
      <w:r w:rsidR="00A7390D">
        <w:rPr>
          <w:lang w:eastAsia="ja-JP"/>
        </w:rPr>
        <w:t>”</w:t>
      </w:r>
      <w:r w:rsidR="00DF613B">
        <w:rPr>
          <w:lang w:eastAsia="ja-JP"/>
        </w:rPr>
        <w:t xml:space="preserve"> and they only mention this </w:t>
      </w:r>
      <w:r w:rsidR="00A7390D">
        <w:rPr>
          <w:lang w:eastAsia="ja-JP"/>
        </w:rPr>
        <w:t>in the main text for</w:t>
      </w:r>
      <w:r w:rsidR="00DF613B">
        <w:rPr>
          <w:lang w:eastAsia="ja-JP"/>
        </w:rPr>
        <w:t xml:space="preserve"> </w:t>
      </w:r>
      <w:proofErr w:type="spellStart"/>
      <w:r w:rsidR="00DF613B">
        <w:rPr>
          <w:lang w:eastAsia="ja-JP"/>
        </w:rPr>
        <w:t>labor</w:t>
      </w:r>
      <w:proofErr w:type="spellEnd"/>
      <w:r w:rsidR="00DF613B">
        <w:rPr>
          <w:lang w:eastAsia="ja-JP"/>
        </w:rPr>
        <w:t xml:space="preserve"> costs.</w:t>
      </w:r>
    </w:p>
    <w:p w14:paraId="54507801" w14:textId="77777777" w:rsidR="00A7390D" w:rsidRPr="00A7390D" w:rsidRDefault="00A7390D">
      <w:pPr>
        <w:pStyle w:val="af2"/>
        <w:rPr>
          <w:lang w:eastAsia="ja-JP"/>
        </w:rPr>
      </w:pPr>
    </w:p>
    <w:p w14:paraId="7ECD88E2" w14:textId="72E863A8" w:rsidR="007207CF" w:rsidRDefault="00DF613B">
      <w:pPr>
        <w:pStyle w:val="af2"/>
        <w:rPr>
          <w:rFonts w:hint="eastAsia"/>
          <w:lang w:eastAsia="ja-JP"/>
        </w:rPr>
      </w:pPr>
      <w:r>
        <w:rPr>
          <w:lang w:eastAsia="ja-JP"/>
        </w:rPr>
        <w:t xml:space="preserve">To me, H&amp;L 2019’s interpretation of “a statistically zero placebo impact as a common trend” is odd and possibly wrong. </w:t>
      </w:r>
      <w:r w:rsidR="00A7390D">
        <w:rPr>
          <w:lang w:eastAsia="ja-JP"/>
        </w:rPr>
        <w:t>It is a placebo study showing zero impacts</w:t>
      </w:r>
      <w:r w:rsidR="00F206E7">
        <w:rPr>
          <w:lang w:eastAsia="ja-JP"/>
        </w:rPr>
        <w:t xml:space="preserve"> of future policy on past outcomes</w:t>
      </w:r>
      <w:r w:rsidR="00A7390D">
        <w:rPr>
          <w:lang w:eastAsia="ja-JP"/>
        </w:rPr>
        <w:t>, not indirect evidence of a common trend. E</w:t>
      </w:r>
      <w:r>
        <w:rPr>
          <w:lang w:eastAsia="ja-JP"/>
        </w:rPr>
        <w:t xml:space="preserve">xplicit tests using low/high FA groups </w:t>
      </w:r>
      <w:r w:rsidR="00A7390D">
        <w:rPr>
          <w:lang w:eastAsia="ja-JP"/>
        </w:rPr>
        <w:t>are more direct and informative</w:t>
      </w:r>
      <w:r>
        <w:rPr>
          <w:lang w:eastAsia="ja-JP"/>
        </w:rPr>
        <w:t>. But anyhow</w:t>
      </w:r>
      <w:r w:rsidR="00AE1A09">
        <w:rPr>
          <w:lang w:eastAsia="ja-JP"/>
        </w:rPr>
        <w:t>, it is on AER</w:t>
      </w:r>
      <w:r w:rsidR="00F206E7">
        <w:rPr>
          <w:lang w:eastAsia="ja-JP"/>
        </w:rPr>
        <w:t xml:space="preserve"> and I do not know how these things work out there</w:t>
      </w:r>
      <w:r w:rsidR="00AE1A09">
        <w:rPr>
          <w:lang w:eastAsia="ja-JP"/>
        </w:rPr>
        <w:t>..</w:t>
      </w:r>
      <w:r>
        <w:rPr>
          <w:lang w:eastAsia="ja-JP"/>
        </w:rPr>
        <w:t>.</w:t>
      </w:r>
    </w:p>
  </w:comment>
  <w:comment w:id="247" w:author="成朗" w:date="2023-03-27T11:57:00Z" w:initials="成朗">
    <w:p w14:paraId="6CB8B44F" w14:textId="446C238A" w:rsidR="00407F3E" w:rsidRDefault="00407F3E">
      <w:pPr>
        <w:pStyle w:val="af2"/>
        <w:rPr>
          <w:rFonts w:hint="eastAsia"/>
          <w:lang w:eastAsia="ja-JP"/>
        </w:rPr>
      </w:pPr>
      <w:r>
        <w:rPr>
          <w:rStyle w:val="af1"/>
        </w:rPr>
        <w:annotationRef/>
      </w:r>
      <w:r>
        <w:rPr>
          <w:rFonts w:hint="eastAsia"/>
          <w:lang w:eastAsia="ja-JP"/>
        </w:rPr>
        <w:t>T</w:t>
      </w:r>
      <w:r>
        <w:rPr>
          <w:lang w:eastAsia="ja-JP"/>
        </w:rPr>
        <w:t xml:space="preserve">his is very good. </w:t>
      </w:r>
      <w:r>
        <w:rPr>
          <w:rFonts w:hint="eastAsia"/>
          <w:lang w:eastAsia="ja-JP"/>
        </w:rPr>
        <w:t>T</w:t>
      </w:r>
      <w:r>
        <w:rPr>
          <w:lang w:eastAsia="ja-JP"/>
        </w:rPr>
        <w:t>his is needed to show the extent of external validity.</w:t>
      </w:r>
    </w:p>
  </w:comment>
  <w:comment w:id="248" w:author="成朗" w:date="2023-03-27T12:05:00Z" w:initials="成朗">
    <w:p w14:paraId="268C9981" w14:textId="77777777" w:rsidR="00B3114B" w:rsidRDefault="00B3114B">
      <w:pPr>
        <w:pStyle w:val="af2"/>
        <w:rPr>
          <w:lang w:eastAsia="ja-JP"/>
        </w:rPr>
      </w:pPr>
      <w:r>
        <w:rPr>
          <w:rStyle w:val="af1"/>
        </w:rPr>
        <w:annotationRef/>
      </w:r>
      <w:r>
        <w:rPr>
          <w:lang w:eastAsia="ja-JP"/>
        </w:rPr>
        <w:t xml:space="preserve">Unmatched farms are a sampling issue. </w:t>
      </w:r>
    </w:p>
    <w:p w14:paraId="5B3B7BCE" w14:textId="77777777" w:rsidR="00B3114B" w:rsidRDefault="00B3114B">
      <w:pPr>
        <w:pStyle w:val="af2"/>
        <w:rPr>
          <w:lang w:eastAsia="ja-JP"/>
        </w:rPr>
      </w:pPr>
    </w:p>
    <w:p w14:paraId="1CE6DFD8" w14:textId="77777777" w:rsidR="00B3114B" w:rsidRDefault="00B3114B">
      <w:pPr>
        <w:pStyle w:val="af2"/>
        <w:rPr>
          <w:lang w:eastAsia="ja-JP"/>
        </w:rPr>
      </w:pPr>
      <w:r>
        <w:rPr>
          <w:lang w:eastAsia="ja-JP"/>
        </w:rPr>
        <w:t>If we are willing to assume them as missing at random (MAR), then all we need to do is reweighting as we do here.</w:t>
      </w:r>
    </w:p>
    <w:p w14:paraId="22503831" w14:textId="77777777" w:rsidR="00B3114B" w:rsidRDefault="00B3114B">
      <w:pPr>
        <w:pStyle w:val="af2"/>
        <w:rPr>
          <w:lang w:eastAsia="ja-JP"/>
        </w:rPr>
      </w:pPr>
    </w:p>
    <w:p w14:paraId="0F3937EF" w14:textId="77777777" w:rsidR="00B3114B" w:rsidRDefault="00B3114B">
      <w:pPr>
        <w:pStyle w:val="af2"/>
        <w:rPr>
          <w:lang w:eastAsia="ja-JP"/>
        </w:rPr>
      </w:pPr>
      <w:r>
        <w:rPr>
          <w:rFonts w:hint="eastAsia"/>
          <w:lang w:eastAsia="ja-JP"/>
        </w:rPr>
        <w:t>I</w:t>
      </w:r>
      <w:r>
        <w:rPr>
          <w:lang w:eastAsia="ja-JP"/>
        </w:rPr>
        <w:t xml:space="preserve">f we believe that less efficient/viable farms are unmatched, then there will be a sample selection that includes only more efficient farms in the </w:t>
      </w:r>
      <w:proofErr w:type="gramStart"/>
      <w:r>
        <w:rPr>
          <w:lang w:eastAsia="ja-JP"/>
        </w:rPr>
        <w:t>small scale</w:t>
      </w:r>
      <w:proofErr w:type="gramEnd"/>
      <w:r>
        <w:rPr>
          <w:lang w:eastAsia="ja-JP"/>
        </w:rPr>
        <w:t xml:space="preserve"> farms. This leads to underestimation of </w:t>
      </w:r>
      <w:proofErr w:type="spellStart"/>
      <w:r>
        <w:rPr>
          <w:lang w:eastAsia="ja-JP"/>
        </w:rPr>
        <w:t>disemployment</w:t>
      </w:r>
      <w:proofErr w:type="spellEnd"/>
      <w:r>
        <w:rPr>
          <w:lang w:eastAsia="ja-JP"/>
        </w:rPr>
        <w:t xml:space="preserve"> effects even with reweighting. If we believe there is a positive selection to matched farms, then we may want to mention the possibility of underestimation.</w:t>
      </w:r>
    </w:p>
    <w:p w14:paraId="2BCA6738" w14:textId="77777777" w:rsidR="00E80F80" w:rsidRDefault="00E80F80">
      <w:pPr>
        <w:pStyle w:val="af2"/>
        <w:rPr>
          <w:lang w:eastAsia="ja-JP"/>
        </w:rPr>
      </w:pPr>
    </w:p>
    <w:p w14:paraId="1C202CD5" w14:textId="79150E20" w:rsidR="00E80F80" w:rsidRPr="00B3114B" w:rsidRDefault="00E80F80">
      <w:pPr>
        <w:pStyle w:val="af2"/>
        <w:rPr>
          <w:rFonts w:hint="eastAsia"/>
          <w:lang w:eastAsia="ja-JP"/>
        </w:rPr>
      </w:pPr>
      <w:r>
        <w:rPr>
          <w:rFonts w:hint="eastAsia"/>
          <w:lang w:eastAsia="ja-JP"/>
        </w:rPr>
        <w:t>W</w:t>
      </w:r>
      <w:r>
        <w:rPr>
          <w:lang w:eastAsia="ja-JP"/>
        </w:rPr>
        <w:t xml:space="preserve">e may also want to add how we </w:t>
      </w:r>
      <w:proofErr w:type="spellStart"/>
      <w:r>
        <w:rPr>
          <w:lang w:eastAsia="ja-JP"/>
        </w:rPr>
        <w:t>reweigted</w:t>
      </w:r>
      <w:proofErr w:type="spellEnd"/>
      <w:r>
        <w:rPr>
          <w:lang w:eastAsia="ja-JP"/>
        </w:rPr>
        <w:t xml:space="preserve"> by size: Definition of size grouping?</w:t>
      </w:r>
    </w:p>
  </w:comment>
  <w:comment w:id="249" w:author="成朗" w:date="2023-03-27T12:12:00Z" w:initials="成朗">
    <w:p w14:paraId="48929F2E" w14:textId="7F5A4D67" w:rsidR="00E80F80" w:rsidRDefault="00E80F80">
      <w:pPr>
        <w:pStyle w:val="af2"/>
        <w:rPr>
          <w:rFonts w:hint="eastAsia"/>
          <w:lang w:eastAsia="ja-JP"/>
        </w:rPr>
      </w:pPr>
      <w:r>
        <w:rPr>
          <w:rStyle w:val="af1"/>
        </w:rPr>
        <w:annotationRef/>
      </w:r>
      <w:r>
        <w:rPr>
          <w:rFonts w:hint="eastAsia"/>
          <w:lang w:eastAsia="ja-JP"/>
        </w:rPr>
        <w:t>A</w:t>
      </w:r>
      <w:r>
        <w:rPr>
          <w:lang w:eastAsia="ja-JP"/>
        </w:rPr>
        <w:t xml:space="preserve"> ref may ask to add the p-values…I believe they are all below .05 so may just add in the footnote as such.</w:t>
      </w:r>
    </w:p>
  </w:comment>
  <w:comment w:id="250" w:author="成朗" w:date="2023-03-27T12:16:00Z" w:initials="成朗">
    <w:p w14:paraId="12A116A5" w14:textId="1C41B37C" w:rsidR="00E80F80" w:rsidRDefault="00E80F80">
      <w:pPr>
        <w:pStyle w:val="af2"/>
        <w:rPr>
          <w:rFonts w:hint="eastAsia"/>
          <w:lang w:eastAsia="ja-JP"/>
        </w:rPr>
      </w:pPr>
      <w:r>
        <w:rPr>
          <w:rStyle w:val="af1"/>
        </w:rPr>
        <w:annotationRef/>
      </w:r>
      <w:r>
        <w:rPr>
          <w:rFonts w:hint="eastAsia"/>
          <w:lang w:eastAsia="ja-JP"/>
        </w:rPr>
        <w:t>A</w:t>
      </w:r>
      <w:r>
        <w:rPr>
          <w:lang w:eastAsia="ja-JP"/>
        </w:rPr>
        <w:t>re they all total values? If so, except for farm employment, other total values are not helpful to understand the sample. May want to take an average or a median.</w:t>
      </w:r>
    </w:p>
  </w:comment>
  <w:comment w:id="251" w:author="成朗" w:date="2023-03-27T12:18:00Z" w:initials="成朗">
    <w:p w14:paraId="70EB535E" w14:textId="6A94BE18" w:rsidR="00E80F80" w:rsidRDefault="00E80F80">
      <w:pPr>
        <w:pStyle w:val="af2"/>
        <w:rPr>
          <w:rFonts w:hint="eastAsia"/>
          <w:lang w:eastAsia="ja-JP"/>
        </w:rPr>
      </w:pPr>
      <w:r>
        <w:rPr>
          <w:rStyle w:val="af1"/>
        </w:rPr>
        <w:annotationRef/>
      </w:r>
      <w:r>
        <w:rPr>
          <w:lang w:eastAsia="ja-JP"/>
        </w:rPr>
        <w:t>Odd.</w:t>
      </w:r>
    </w:p>
  </w:comment>
  <w:comment w:id="252" w:author="成朗" w:date="2023-03-27T12:18:00Z" w:initials="成朗">
    <w:p w14:paraId="6C916CBF" w14:textId="17B98F72" w:rsidR="00E80F80" w:rsidRDefault="00E80F80">
      <w:pPr>
        <w:pStyle w:val="af2"/>
        <w:rPr>
          <w:rFonts w:hint="eastAsia"/>
          <w:lang w:eastAsia="ja-JP"/>
        </w:rPr>
      </w:pPr>
      <w:r>
        <w:rPr>
          <w:rStyle w:val="af1"/>
        </w:rPr>
        <w:annotationRef/>
      </w:r>
      <w:r>
        <w:rPr>
          <w:rFonts w:hint="eastAsia"/>
          <w:lang w:eastAsia="ja-JP"/>
        </w:rPr>
        <w:t>O</w:t>
      </w:r>
      <w:r>
        <w:rPr>
          <w:lang w:eastAsia="ja-JP"/>
        </w:rPr>
        <w:t>dd.</w:t>
      </w:r>
    </w:p>
  </w:comment>
  <w:comment w:id="254" w:author="成朗" w:date="2023-03-27T12:22:00Z" w:initials="成朗">
    <w:p w14:paraId="65D12B7B" w14:textId="5CE280C8" w:rsidR="004B6B19" w:rsidRDefault="004B6B19">
      <w:pPr>
        <w:pStyle w:val="af2"/>
        <w:rPr>
          <w:rFonts w:hint="eastAsia"/>
          <w:lang w:eastAsia="ja-JP"/>
        </w:rPr>
      </w:pPr>
      <w:r>
        <w:rPr>
          <w:rStyle w:val="af1"/>
        </w:rPr>
        <w:annotationRef/>
      </w:r>
      <w:r>
        <w:rPr>
          <w:lang w:eastAsia="ja-JP"/>
        </w:rPr>
        <w:t xml:space="preserve">Just a confirmation: Table 3 shows cumulative masses. Do these numbers include 0 percentile which consists of about 17% of farms (so between 10 and 25% tile, there are about 10% of farms)? It may be better showing 0 and 1 or explain in the footnote in Table 3 to avoid confusions. </w:t>
      </w:r>
    </w:p>
  </w:comment>
  <w:comment w:id="255" w:author="成朗" w:date="2023-03-27T12:28:00Z" w:initials="成朗">
    <w:p w14:paraId="1EECF2C3" w14:textId="1769AA25" w:rsidR="004B6B19" w:rsidRDefault="004B6B19">
      <w:pPr>
        <w:pStyle w:val="af2"/>
        <w:rPr>
          <w:lang w:eastAsia="ja-JP"/>
        </w:rPr>
      </w:pPr>
      <w:r>
        <w:rPr>
          <w:rStyle w:val="af1"/>
        </w:rPr>
        <w:annotationRef/>
      </w:r>
      <w:r>
        <w:rPr>
          <w:rFonts w:hint="eastAsia"/>
          <w:lang w:eastAsia="ja-JP"/>
        </w:rPr>
        <w:t>I</w:t>
      </w:r>
      <w:r>
        <w:rPr>
          <w:lang w:eastAsia="ja-JP"/>
        </w:rPr>
        <w:t xml:space="preserve">f we want to say this, we may want to flip X and Y </w:t>
      </w:r>
      <w:proofErr w:type="spellStart"/>
      <w:r>
        <w:rPr>
          <w:lang w:eastAsia="ja-JP"/>
        </w:rPr>
        <w:t>axises</w:t>
      </w:r>
      <w:proofErr w:type="spellEnd"/>
      <w:r>
        <w:rPr>
          <w:lang w:eastAsia="ja-JP"/>
        </w:rPr>
        <w:t xml:space="preserve"> and place median and mean values with different </w:t>
      </w:r>
      <w:proofErr w:type="spellStart"/>
      <w:r>
        <w:rPr>
          <w:lang w:eastAsia="ja-JP"/>
        </w:rPr>
        <w:t>colors</w:t>
      </w:r>
      <w:proofErr w:type="spellEnd"/>
      <w:r>
        <w:rPr>
          <w:lang w:eastAsia="ja-JP"/>
        </w:rPr>
        <w:t xml:space="preserve"> and shapes (or I would use </w:t>
      </w:r>
      <w:r w:rsidR="006A7ED4">
        <w:rPr>
          <w:lang w:eastAsia="ja-JP"/>
        </w:rPr>
        <w:t xml:space="preserve">low alpha values or lighter </w:t>
      </w:r>
      <w:proofErr w:type="spellStart"/>
      <w:r w:rsidR="006A7ED4">
        <w:rPr>
          <w:lang w:eastAsia="ja-JP"/>
        </w:rPr>
        <w:t>gray</w:t>
      </w:r>
      <w:proofErr w:type="spellEnd"/>
      <w:r w:rsidR="006A7ED4">
        <w:rPr>
          <w:lang w:eastAsia="ja-JP"/>
        </w:rPr>
        <w:t xml:space="preserve"> on all plots and use higher alpha or darker </w:t>
      </w:r>
      <w:proofErr w:type="spellStart"/>
      <w:r w:rsidR="006A7ED4">
        <w:rPr>
          <w:lang w:eastAsia="ja-JP"/>
        </w:rPr>
        <w:t>colors</w:t>
      </w:r>
      <w:proofErr w:type="spellEnd"/>
      <w:r w:rsidR="006A7ED4">
        <w:rPr>
          <w:lang w:eastAsia="ja-JP"/>
        </w:rPr>
        <w:t xml:space="preserve"> on means/medians)</w:t>
      </w:r>
      <w:r>
        <w:rPr>
          <w:lang w:eastAsia="ja-JP"/>
        </w:rPr>
        <w:t xml:space="preserve">. </w:t>
      </w:r>
    </w:p>
    <w:p w14:paraId="37680919" w14:textId="77777777" w:rsidR="004B6B19" w:rsidRPr="006A7ED4" w:rsidRDefault="004B6B19">
      <w:pPr>
        <w:pStyle w:val="af2"/>
        <w:rPr>
          <w:lang w:eastAsia="ja-JP"/>
        </w:rPr>
      </w:pPr>
    </w:p>
    <w:p w14:paraId="255AB793" w14:textId="7E39593B" w:rsidR="004B6B19" w:rsidRDefault="004B6B19">
      <w:pPr>
        <w:pStyle w:val="af2"/>
        <w:rPr>
          <w:rFonts w:hint="eastAsia"/>
          <w:lang w:eastAsia="ja-JP"/>
        </w:rPr>
      </w:pPr>
      <w:r>
        <w:rPr>
          <w:lang w:eastAsia="ja-JP"/>
        </w:rPr>
        <w:t xml:space="preserve">We want to say this because of </w:t>
      </w:r>
      <w:r w:rsidR="006A7ED4">
        <w:rPr>
          <w:lang w:eastAsia="ja-JP"/>
        </w:rPr>
        <w:t xml:space="preserve">estimated </w:t>
      </w:r>
      <w:r>
        <w:rPr>
          <w:lang w:eastAsia="ja-JP"/>
        </w:rPr>
        <w:t xml:space="preserve">larger impacts among large scale farms. If their FAs are not </w:t>
      </w:r>
      <w:r w:rsidR="006A7ED4">
        <w:rPr>
          <w:lang w:eastAsia="ja-JP"/>
        </w:rPr>
        <w:t xml:space="preserve">very </w:t>
      </w:r>
      <w:r>
        <w:rPr>
          <w:lang w:eastAsia="ja-JP"/>
        </w:rPr>
        <w:t xml:space="preserve">different from farms of smaller size, this is consistent with the liquidity problem that large farms faced after the minimum wage hike. </w:t>
      </w:r>
      <w:r w:rsidR="006A7ED4">
        <w:rPr>
          <w:lang w:eastAsia="ja-JP"/>
        </w:rPr>
        <w:t>They needed to let the workers go because of constrained cashflows (and bank lending may not have been available/worthwhile).</w:t>
      </w:r>
    </w:p>
  </w:comment>
  <w:comment w:id="256" w:author="成朗" w:date="2023-03-27T12:37:00Z" w:initials="成朗">
    <w:p w14:paraId="74D026DC" w14:textId="34389175" w:rsidR="00406276" w:rsidRDefault="00406276">
      <w:pPr>
        <w:pStyle w:val="af2"/>
        <w:rPr>
          <w:lang w:eastAsia="ja-JP"/>
        </w:rPr>
      </w:pPr>
      <w:r>
        <w:rPr>
          <w:rStyle w:val="af1"/>
        </w:rPr>
        <w:annotationRef/>
      </w:r>
      <w:r>
        <w:rPr>
          <w:rStyle w:val="af1"/>
        </w:rPr>
        <w:t>C</w:t>
      </w:r>
      <w:r>
        <w:rPr>
          <w:lang w:eastAsia="ja-JP"/>
        </w:rPr>
        <w:t>ommon trend is the main identification assumption, so we may want to present this earlier. Probably at the beginning of main results?</w:t>
      </w:r>
    </w:p>
    <w:p w14:paraId="7A52AEDA" w14:textId="77777777" w:rsidR="00406276" w:rsidRDefault="00406276">
      <w:pPr>
        <w:pStyle w:val="af2"/>
        <w:rPr>
          <w:lang w:eastAsia="ja-JP"/>
        </w:rPr>
      </w:pPr>
    </w:p>
    <w:p w14:paraId="20E46539" w14:textId="07BFE9DF" w:rsidR="00406276" w:rsidRDefault="00406276">
      <w:pPr>
        <w:pStyle w:val="af2"/>
        <w:rPr>
          <w:rFonts w:hint="eastAsia"/>
          <w:lang w:eastAsia="ja-JP"/>
        </w:rPr>
      </w:pPr>
      <w:r>
        <w:rPr>
          <w:rFonts w:hint="eastAsia"/>
          <w:lang w:eastAsia="ja-JP"/>
        </w:rPr>
        <w:t>T</w:t>
      </w:r>
      <w:r>
        <w:rPr>
          <w:lang w:eastAsia="ja-JP"/>
        </w:rPr>
        <w:t>his section is meant for robustness/sensitivity analysis which deals with issues other than the main identification assumption. Placebo tests using high wage farms in Fig 6, checking other channels that reduce employment, is one example.</w:t>
      </w:r>
    </w:p>
  </w:comment>
  <w:comment w:id="257" w:author="成朗" w:date="2023-03-27T12:50:00Z" w:initials="成朗">
    <w:p w14:paraId="03CF7DB8" w14:textId="5A34C614" w:rsidR="00F206E7" w:rsidRDefault="00F206E7">
      <w:pPr>
        <w:pStyle w:val="af2"/>
        <w:rPr>
          <w:rFonts w:hint="eastAsia"/>
          <w:lang w:eastAsia="ja-JP"/>
        </w:rPr>
      </w:pPr>
      <w:r>
        <w:rPr>
          <w:rStyle w:val="af1"/>
        </w:rPr>
        <w:annotationRef/>
      </w:r>
      <w:r>
        <w:rPr>
          <w:rFonts w:hint="eastAsia"/>
          <w:lang w:eastAsia="ja-JP"/>
        </w:rPr>
        <w:t>H</w:t>
      </w:r>
      <w:r>
        <w:rPr>
          <w:lang w:eastAsia="ja-JP"/>
        </w:rPr>
        <w:t>&amp;L 2019 has only 3 years but does it anyway.</w:t>
      </w:r>
    </w:p>
  </w:comment>
  <w:comment w:id="258" w:author="成朗" w:date="2023-03-27T12:51:00Z" w:initials="成朗">
    <w:p w14:paraId="62F7CB3A" w14:textId="39E807C1" w:rsidR="00F206E7" w:rsidRDefault="00F206E7">
      <w:pPr>
        <w:pStyle w:val="af2"/>
        <w:rPr>
          <w:rFonts w:hint="eastAsia"/>
          <w:lang w:eastAsia="ja-JP"/>
        </w:rPr>
      </w:pPr>
      <w:r>
        <w:rPr>
          <w:rStyle w:val="af1"/>
        </w:rPr>
        <w:annotationRef/>
      </w:r>
      <w:r>
        <w:rPr>
          <w:rFonts w:hint="eastAsia"/>
          <w:lang w:eastAsia="ja-JP"/>
        </w:rPr>
        <w:t>I</w:t>
      </w:r>
      <w:r>
        <w:rPr>
          <w:lang w:eastAsia="ja-JP"/>
        </w:rPr>
        <w:t>t also shows no cascading effects on high wage farms.</w:t>
      </w:r>
    </w:p>
  </w:comment>
  <w:comment w:id="275" w:author="成朗" w:date="2023-03-26T15:38:00Z" w:initials="成朗">
    <w:p w14:paraId="4584CAE8" w14:textId="5A90AA19" w:rsidR="00D76BA6" w:rsidRDefault="00D76BA6">
      <w:pPr>
        <w:pStyle w:val="af2"/>
        <w:rPr>
          <w:rFonts w:hint="eastAsia"/>
          <w:lang w:eastAsia="ja-JP"/>
        </w:rPr>
      </w:pPr>
      <w:r>
        <w:rPr>
          <w:rStyle w:val="af1"/>
        </w:rPr>
        <w:annotationRef/>
      </w:r>
      <w:r w:rsidR="00000000">
        <w:rPr>
          <w:rFonts w:hint="eastAsia"/>
          <w:noProof/>
          <w:lang w:eastAsia="ja-JP"/>
        </w:rPr>
        <w:t>A</w:t>
      </w:r>
      <w:r w:rsidR="00000000">
        <w:rPr>
          <w:noProof/>
          <w:lang w:eastAsia="ja-JP"/>
        </w:rPr>
        <w:t>u</w:t>
      </w:r>
      <w:r w:rsidR="00000000">
        <w:rPr>
          <w:noProof/>
          <w:lang w:eastAsia="ja-JP"/>
        </w:rPr>
        <w:t>thor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BF8DEA" w15:done="0"/>
  <w15:commentEx w15:paraId="65671708" w15:done="0"/>
  <w15:commentEx w15:paraId="2334269B" w15:done="0"/>
  <w15:commentEx w15:paraId="23A523B6" w15:paraIdParent="2334269B" w15:done="0"/>
  <w15:commentEx w15:paraId="64B4C16B" w15:done="0"/>
  <w15:commentEx w15:paraId="589E53EF" w15:done="0"/>
  <w15:commentEx w15:paraId="1226EB86" w15:done="0"/>
  <w15:commentEx w15:paraId="4886F03B" w15:done="0"/>
  <w15:commentEx w15:paraId="4E88E7BE" w15:done="0"/>
  <w15:commentEx w15:paraId="4877B19F" w15:done="0"/>
  <w15:commentEx w15:paraId="6CD0744F" w15:done="0"/>
  <w15:commentEx w15:paraId="53D66CAB" w15:done="0"/>
  <w15:commentEx w15:paraId="71DB583D" w15:done="0"/>
  <w15:commentEx w15:paraId="5758C16A" w15:done="0"/>
  <w15:commentEx w15:paraId="0A9E35D9" w15:done="0"/>
  <w15:commentEx w15:paraId="5FB2B7C4" w15:done="0"/>
  <w15:commentEx w15:paraId="2F4CE85B" w15:done="0"/>
  <w15:commentEx w15:paraId="17B352D9" w15:done="0"/>
  <w15:commentEx w15:paraId="06F9353E" w15:done="0"/>
  <w15:commentEx w15:paraId="60FBB2ED" w15:done="0"/>
  <w15:commentEx w15:paraId="6CC2F6D4" w15:done="0"/>
  <w15:commentEx w15:paraId="03399E3E" w15:done="0"/>
  <w15:commentEx w15:paraId="7ECD88E2" w15:done="0"/>
  <w15:commentEx w15:paraId="6CB8B44F" w15:done="0"/>
  <w15:commentEx w15:paraId="1C202CD5" w15:done="0"/>
  <w15:commentEx w15:paraId="48929F2E" w15:done="0"/>
  <w15:commentEx w15:paraId="12A116A5" w15:done="0"/>
  <w15:commentEx w15:paraId="70EB535E" w15:done="0"/>
  <w15:commentEx w15:paraId="6C916CBF" w15:done="0"/>
  <w15:commentEx w15:paraId="65D12B7B" w15:done="0"/>
  <w15:commentEx w15:paraId="255AB793" w15:done="0"/>
  <w15:commentEx w15:paraId="20E46539" w15:done="0"/>
  <w15:commentEx w15:paraId="03CF7DB8" w15:done="0"/>
  <w15:commentEx w15:paraId="62F7CB3A" w15:done="0"/>
  <w15:commentEx w15:paraId="4584CA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5904F" w16cex:dateUtc="2023-03-10T09:17:00Z"/>
  <w16cex:commentExtensible w16cex:durableId="27CAB55F" w16cex:dateUtc="2023-03-26T03:13:00Z"/>
  <w16cex:commentExtensible w16cex:durableId="27B5A332" w16cex:dateUtc="2023-03-10T10:38:00Z"/>
  <w16cex:commentExtensible w16cex:durableId="27CBEDBD" w16cex:dateUtc="2023-03-27T01:26:00Z"/>
  <w16cex:commentExtensible w16cex:durableId="27CBEDAD" w16cex:dateUtc="2023-03-27T01:25:00Z"/>
  <w16cex:commentExtensible w16cex:durableId="27CBEE83" w16cex:dateUtc="2023-03-27T01:29:00Z"/>
  <w16cex:commentExtensible w16cex:durableId="27CBEF24" w16cex:dateUtc="2023-03-27T01:32:00Z"/>
  <w16cex:commentExtensible w16cex:durableId="27CBEFFB" w16cex:dateUtc="2023-03-27T01:35:00Z"/>
  <w16cex:commentExtensible w16cex:durableId="27CBF2B2" w16cex:dateUtc="2023-03-27T01:47:00Z"/>
  <w16cex:commentExtensible w16cex:durableId="27CBF3FB" w16cex:dateUtc="2023-03-27T01:52:00Z"/>
  <w16cex:commentExtensible w16cex:durableId="27CAE4DB" w16cex:dateUtc="2023-03-26T06:35:00Z"/>
  <w16cex:commentExtensible w16cex:durableId="27CBAC15" w16cex:dateUtc="2023-03-26T20:45:00Z"/>
  <w16cex:commentExtensible w16cex:durableId="27CBF4A7" w16cex:dateUtc="2023-03-27T01:55:00Z"/>
  <w16cex:commentExtensible w16cex:durableId="27CBF7A7" w16cex:dateUtc="2023-03-27T02:08:00Z"/>
  <w16cex:commentExtensible w16cex:durableId="27CBF7F0" w16cex:dateUtc="2023-03-27T02:09:00Z"/>
  <w16cex:commentExtensible w16cex:durableId="27CBF8FF" w16cex:dateUtc="2023-03-27T02:14:00Z"/>
  <w16cex:commentExtensible w16cex:durableId="27CBFAB3" w16cex:dateUtc="2023-03-27T02:21:00Z"/>
  <w16cex:commentExtensible w16cex:durableId="27CB2F9D" w16cex:dateUtc="2023-03-26T11:54:00Z"/>
  <w16cex:commentExtensible w16cex:durableId="27CB2E0A" w16cex:dateUtc="2023-03-26T11:48:00Z"/>
  <w16cex:commentExtensible w16cex:durableId="27CB2DE7" w16cex:dateUtc="2023-03-26T11:47:00Z"/>
  <w16cex:commentExtensible w16cex:durableId="27CB2D68" w16cex:dateUtc="2023-03-26T11:45:00Z"/>
  <w16cex:commentExtensible w16cex:durableId="27CB2F16" w16cex:dateUtc="2023-03-26T11:52:00Z"/>
  <w16cex:commentExtensible w16cex:durableId="27CBFD4A" w16cex:dateUtc="2023-03-27T02:32:00Z"/>
  <w16cex:commentExtensible w16cex:durableId="27CC031C" w16cex:dateUtc="2023-03-27T02:57:00Z"/>
  <w16cex:commentExtensible w16cex:durableId="27CC0508" w16cex:dateUtc="2023-03-27T03:05:00Z"/>
  <w16cex:commentExtensible w16cex:durableId="27CC0696" w16cex:dateUtc="2023-03-27T03:12:00Z"/>
  <w16cex:commentExtensible w16cex:durableId="27CC079D" w16cex:dateUtc="2023-03-27T03:16:00Z"/>
  <w16cex:commentExtensible w16cex:durableId="27CC0802" w16cex:dateUtc="2023-03-27T03:18:00Z"/>
  <w16cex:commentExtensible w16cex:durableId="27CC080E" w16cex:dateUtc="2023-03-27T03:18:00Z"/>
  <w16cex:commentExtensible w16cex:durableId="27CC0903" w16cex:dateUtc="2023-03-27T03:22:00Z"/>
  <w16cex:commentExtensible w16cex:durableId="27CC0A79" w16cex:dateUtc="2023-03-27T03:28:00Z"/>
  <w16cex:commentExtensible w16cex:durableId="27CC0CA0" w16cex:dateUtc="2023-03-27T03:37:00Z"/>
  <w16cex:commentExtensible w16cex:durableId="27CC0F7C" w16cex:dateUtc="2023-03-27T03:50:00Z"/>
  <w16cex:commentExtensible w16cex:durableId="27CC0FD5" w16cex:dateUtc="2023-03-27T03:51:00Z"/>
  <w16cex:commentExtensible w16cex:durableId="27CAE590" w16cex:dateUtc="2023-03-26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BF8DEA" w16cid:durableId="27B5904F"/>
  <w16cid:commentId w16cid:paraId="65671708" w16cid:durableId="27CAB55F"/>
  <w16cid:commentId w16cid:paraId="2334269B" w16cid:durableId="27B5A332"/>
  <w16cid:commentId w16cid:paraId="23A523B6" w16cid:durableId="27CBEDBD"/>
  <w16cid:commentId w16cid:paraId="64B4C16B" w16cid:durableId="27CBEDAD"/>
  <w16cid:commentId w16cid:paraId="589E53EF" w16cid:durableId="27CBEE83"/>
  <w16cid:commentId w16cid:paraId="1226EB86" w16cid:durableId="27CBEF24"/>
  <w16cid:commentId w16cid:paraId="4886F03B" w16cid:durableId="27CBEFFB"/>
  <w16cid:commentId w16cid:paraId="4E88E7BE" w16cid:durableId="27CBF2B2"/>
  <w16cid:commentId w16cid:paraId="4877B19F" w16cid:durableId="27CBF3FB"/>
  <w16cid:commentId w16cid:paraId="6CD0744F" w16cid:durableId="27CAE4DB"/>
  <w16cid:commentId w16cid:paraId="53D66CAB" w16cid:durableId="27CBAC15"/>
  <w16cid:commentId w16cid:paraId="71DB583D" w16cid:durableId="27CBF4A7"/>
  <w16cid:commentId w16cid:paraId="5758C16A" w16cid:durableId="27CBF7A7"/>
  <w16cid:commentId w16cid:paraId="0A9E35D9" w16cid:durableId="27CBF7F0"/>
  <w16cid:commentId w16cid:paraId="5FB2B7C4" w16cid:durableId="27CBF8FF"/>
  <w16cid:commentId w16cid:paraId="2F4CE85B" w16cid:durableId="27CBFAB3"/>
  <w16cid:commentId w16cid:paraId="17B352D9" w16cid:durableId="27CB2F9D"/>
  <w16cid:commentId w16cid:paraId="06F9353E" w16cid:durableId="27CB2E0A"/>
  <w16cid:commentId w16cid:paraId="60FBB2ED" w16cid:durableId="27CB2DE7"/>
  <w16cid:commentId w16cid:paraId="6CC2F6D4" w16cid:durableId="27CB2D68"/>
  <w16cid:commentId w16cid:paraId="03399E3E" w16cid:durableId="27CB2F16"/>
  <w16cid:commentId w16cid:paraId="7ECD88E2" w16cid:durableId="27CBFD4A"/>
  <w16cid:commentId w16cid:paraId="6CB8B44F" w16cid:durableId="27CC031C"/>
  <w16cid:commentId w16cid:paraId="1C202CD5" w16cid:durableId="27CC0508"/>
  <w16cid:commentId w16cid:paraId="48929F2E" w16cid:durableId="27CC0696"/>
  <w16cid:commentId w16cid:paraId="12A116A5" w16cid:durableId="27CC079D"/>
  <w16cid:commentId w16cid:paraId="70EB535E" w16cid:durableId="27CC0802"/>
  <w16cid:commentId w16cid:paraId="6C916CBF" w16cid:durableId="27CC080E"/>
  <w16cid:commentId w16cid:paraId="65D12B7B" w16cid:durableId="27CC0903"/>
  <w16cid:commentId w16cid:paraId="255AB793" w16cid:durableId="27CC0A79"/>
  <w16cid:commentId w16cid:paraId="20E46539" w16cid:durableId="27CC0CA0"/>
  <w16cid:commentId w16cid:paraId="03CF7DB8" w16cid:durableId="27CC0F7C"/>
  <w16cid:commentId w16cid:paraId="62F7CB3A" w16cid:durableId="27CC0FD5"/>
  <w16cid:commentId w16cid:paraId="4584CAE8" w16cid:durableId="27CAE5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DBB2A" w14:textId="77777777" w:rsidR="001C0D33" w:rsidRDefault="001C0D33" w:rsidP="00DA2F03">
      <w:pPr>
        <w:spacing w:after="0" w:line="240" w:lineRule="auto"/>
      </w:pPr>
      <w:r>
        <w:separator/>
      </w:r>
    </w:p>
  </w:endnote>
  <w:endnote w:type="continuationSeparator" w:id="0">
    <w:p w14:paraId="423F3939" w14:textId="77777777" w:rsidR="001C0D33" w:rsidRDefault="001C0D33" w:rsidP="00DA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CA7F" w14:textId="77777777" w:rsidR="001C0D33" w:rsidRDefault="001C0D33" w:rsidP="00DA2F03">
      <w:pPr>
        <w:spacing w:after="0" w:line="240" w:lineRule="auto"/>
      </w:pPr>
      <w:r>
        <w:separator/>
      </w:r>
    </w:p>
  </w:footnote>
  <w:footnote w:type="continuationSeparator" w:id="0">
    <w:p w14:paraId="08E3EB53" w14:textId="77777777" w:rsidR="001C0D33" w:rsidRDefault="001C0D33" w:rsidP="00DA2F03">
      <w:pPr>
        <w:spacing w:after="0" w:line="240" w:lineRule="auto"/>
      </w:pPr>
      <w:r>
        <w:continuationSeparator/>
      </w:r>
    </w:p>
  </w:footnote>
  <w:footnote w:id="1">
    <w:p w14:paraId="52FB9692" w14:textId="524CC590" w:rsidR="00DA2F03" w:rsidRPr="00505A18" w:rsidRDefault="00DA2F03" w:rsidP="00DA2F03">
      <w:pPr>
        <w:pStyle w:val="a3"/>
        <w:rPr>
          <w:rFonts w:asciiTheme="majorHAnsi" w:hAnsiTheme="majorHAnsi" w:cstheme="majorHAnsi"/>
          <w:lang w:val="en-US"/>
        </w:rPr>
      </w:pPr>
      <w:r w:rsidRPr="00505A18">
        <w:rPr>
          <w:rStyle w:val="a5"/>
          <w:rFonts w:asciiTheme="majorHAnsi" w:hAnsiTheme="majorHAnsi" w:cstheme="majorHAnsi"/>
        </w:rPr>
        <w:footnoteRef/>
      </w:r>
      <w:r w:rsidRPr="00505A18">
        <w:rPr>
          <w:rFonts w:asciiTheme="majorHAnsi" w:hAnsiTheme="majorHAnsi" w:cstheme="majorHAnsi"/>
        </w:rPr>
        <w:t xml:space="preserve"> </w:t>
      </w:r>
      <w:r w:rsidR="00F84AB8">
        <w:rPr>
          <w:rFonts w:asciiTheme="majorHAnsi" w:hAnsiTheme="majorHAnsi" w:cstheme="majorHAnsi"/>
        </w:rPr>
        <w:t xml:space="preserve">Department of Economics, </w:t>
      </w:r>
      <w:r w:rsidR="00F80CDA" w:rsidRPr="00505A18">
        <w:rPr>
          <w:rFonts w:asciiTheme="majorHAnsi" w:hAnsiTheme="majorHAnsi" w:cstheme="majorHAnsi"/>
          <w:lang w:val="en-US"/>
        </w:rPr>
        <w:t>Stellenbosch University, Stellenbosch, South Africa [25732498@sun.ac.za]</w:t>
      </w:r>
      <w:r w:rsidR="008F31BC" w:rsidRPr="00505A18">
        <w:rPr>
          <w:rFonts w:asciiTheme="majorHAnsi" w:hAnsiTheme="majorHAnsi" w:cstheme="majorHAnsi"/>
          <w:lang w:val="en-US"/>
        </w:rPr>
        <w:t xml:space="preserve">  </w:t>
      </w:r>
    </w:p>
  </w:footnote>
  <w:footnote w:id="2">
    <w:p w14:paraId="13EDFFC1" w14:textId="77777777" w:rsidR="00F84AB8" w:rsidRPr="00505A18" w:rsidRDefault="00F84AB8" w:rsidP="00F84AB8">
      <w:pPr>
        <w:pStyle w:val="a3"/>
        <w:rPr>
          <w:rFonts w:asciiTheme="majorHAnsi" w:hAnsiTheme="majorHAnsi" w:cstheme="majorHAnsi"/>
          <w:lang w:val="en-US"/>
        </w:rPr>
      </w:pPr>
      <w:r w:rsidRPr="00505A18">
        <w:rPr>
          <w:rStyle w:val="a5"/>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UNU-WIDER, Helsinki, Finland.</w:t>
      </w:r>
    </w:p>
  </w:footnote>
  <w:footnote w:id="3">
    <w:p w14:paraId="1371152A" w14:textId="3A0B060D" w:rsidR="008F31BC" w:rsidRPr="00505A18" w:rsidRDefault="008F31BC">
      <w:pPr>
        <w:pStyle w:val="a3"/>
        <w:rPr>
          <w:rFonts w:asciiTheme="majorHAnsi" w:hAnsiTheme="majorHAnsi" w:cstheme="majorHAnsi"/>
          <w:lang w:val="en-US"/>
        </w:rPr>
      </w:pPr>
      <w:r w:rsidRPr="00505A18">
        <w:rPr>
          <w:rStyle w:val="a5"/>
          <w:rFonts w:asciiTheme="majorHAnsi" w:hAnsiTheme="majorHAnsi" w:cstheme="majorHAnsi"/>
        </w:rPr>
        <w:footnoteRef/>
      </w:r>
      <w:r w:rsidRPr="00505A18">
        <w:rPr>
          <w:rFonts w:asciiTheme="majorHAnsi" w:hAnsiTheme="majorHAnsi" w:cstheme="majorHAnsi"/>
        </w:rPr>
        <w:t xml:space="preserve"> </w:t>
      </w:r>
      <w:r w:rsidR="00892C7F" w:rsidRPr="00892C7F">
        <w:rPr>
          <w:rFonts w:asciiTheme="majorHAnsi" w:hAnsiTheme="majorHAnsi" w:cstheme="majorHAnsi"/>
          <w:lang w:val="en-US"/>
        </w:rPr>
        <w:t>Institute of Labor Economics (IZA), Bonn, Germany</w:t>
      </w:r>
    </w:p>
  </w:footnote>
  <w:footnote w:id="4">
    <w:p w14:paraId="3DC89D9D" w14:textId="77777777" w:rsidR="00F84AB8" w:rsidRPr="00505A18" w:rsidRDefault="00F84AB8" w:rsidP="00F84AB8">
      <w:pPr>
        <w:pStyle w:val="a3"/>
        <w:rPr>
          <w:rFonts w:asciiTheme="majorHAnsi" w:hAnsiTheme="majorHAnsi" w:cstheme="majorHAnsi"/>
          <w:lang w:val="en-US"/>
        </w:rPr>
      </w:pPr>
      <w:r w:rsidRPr="00505A18">
        <w:rPr>
          <w:rStyle w:val="a5"/>
          <w:rFonts w:asciiTheme="majorHAnsi" w:hAnsiTheme="majorHAnsi" w:cstheme="majorHAnsi"/>
        </w:rPr>
        <w:footnoteRef/>
      </w:r>
      <w:r w:rsidRPr="00505A18">
        <w:rPr>
          <w:rFonts w:asciiTheme="majorHAnsi" w:hAnsiTheme="majorHAnsi" w:cstheme="majorHAnsi"/>
        </w:rPr>
        <w:t xml:space="preserve"> </w:t>
      </w:r>
      <w:r>
        <w:rPr>
          <w:rFonts w:asciiTheme="majorHAnsi" w:hAnsiTheme="majorHAnsi" w:cstheme="majorHAnsi"/>
          <w:lang w:val="en-US"/>
        </w:rPr>
        <w:t>Pan-African Scientific Research Council</w:t>
      </w:r>
    </w:p>
  </w:footnote>
  <w:footnote w:id="5">
    <w:p w14:paraId="4196FD47" w14:textId="26BA59A9" w:rsidR="00505A18" w:rsidRPr="00505A18" w:rsidRDefault="00505A18">
      <w:pPr>
        <w:pStyle w:val="a3"/>
        <w:rPr>
          <w:lang w:val="en-US"/>
        </w:rPr>
      </w:pPr>
      <w:r w:rsidRPr="00505A18">
        <w:rPr>
          <w:rStyle w:val="a5"/>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 w:id="6">
    <w:p w14:paraId="52E1F2E8" w14:textId="25C4632D" w:rsidR="00C574F9" w:rsidRPr="00C574F9" w:rsidRDefault="00C574F9">
      <w:pPr>
        <w:pStyle w:val="a3"/>
        <w:rPr>
          <w:rFonts w:asciiTheme="majorHAnsi" w:hAnsiTheme="majorHAnsi" w:cstheme="majorHAnsi"/>
          <w:lang w:val="en-US"/>
        </w:rPr>
      </w:pPr>
      <w:r w:rsidRPr="00C574F9">
        <w:rPr>
          <w:rStyle w:val="a5"/>
          <w:rFonts w:asciiTheme="majorHAnsi" w:hAnsiTheme="majorHAnsi" w:cstheme="majorHAnsi"/>
        </w:rPr>
        <w:footnoteRef/>
      </w:r>
      <w:r w:rsidRPr="00C574F9">
        <w:rPr>
          <w:rFonts w:asciiTheme="majorHAnsi" w:hAnsiTheme="majorHAnsi" w:cstheme="majorHAnsi"/>
        </w:rPr>
        <w:t xml:space="preserve"> It is worth noting that in the post-policy </w:t>
      </w:r>
      <w:proofErr w:type="gramStart"/>
      <w:r w:rsidRPr="00C574F9">
        <w:rPr>
          <w:rFonts w:asciiTheme="majorHAnsi" w:hAnsiTheme="majorHAnsi" w:cstheme="majorHAnsi"/>
        </w:rPr>
        <w:t>period,  the</w:t>
      </w:r>
      <w:proofErr w:type="gramEnd"/>
      <w:r w:rsidRPr="00C574F9">
        <w:rPr>
          <w:rFonts w:asciiTheme="majorHAnsi" w:hAnsiTheme="majorHAnsi" w:cstheme="majorHAnsi"/>
        </w:rPr>
        <w:t xml:space="preserve"> farming sector's minimum wage increased by 1.5 percentage points above inflation each year.</w:t>
      </w:r>
    </w:p>
  </w:footnote>
  <w:footnote w:id="7">
    <w:p w14:paraId="64FF5FDB" w14:textId="21388E97" w:rsidR="008E10C6" w:rsidRPr="00512434" w:rsidRDefault="008E10C6">
      <w:pPr>
        <w:pStyle w:val="a3"/>
        <w:rPr>
          <w:lang w:val="en-US"/>
        </w:rPr>
      </w:pPr>
      <w:r w:rsidRPr="00512434">
        <w:rPr>
          <w:rStyle w:val="a5"/>
          <w:rFonts w:asciiTheme="majorHAnsi" w:hAnsiTheme="majorHAnsi" w:cstheme="majorHAnsi"/>
        </w:rPr>
        <w:footnoteRef/>
      </w:r>
      <w:r w:rsidRPr="00512434">
        <w:rPr>
          <w:rFonts w:asciiTheme="majorHAnsi" w:hAnsiTheme="majorHAnsi" w:cstheme="majorHAnsi"/>
          <w:lang w:val="en-US"/>
        </w:rPr>
        <w:t xml:space="preserve">The specific agricultural sub-sectors of interest </w:t>
      </w:r>
      <w:proofErr w:type="gramStart"/>
      <w:r w:rsidRPr="00512434">
        <w:rPr>
          <w:rFonts w:asciiTheme="majorHAnsi" w:hAnsiTheme="majorHAnsi" w:cstheme="majorHAnsi"/>
          <w:lang w:val="en-US"/>
        </w:rPr>
        <w:t>include :</w:t>
      </w:r>
      <w:proofErr w:type="gramEnd"/>
      <w:r w:rsidRPr="00512434">
        <w:rPr>
          <w:rFonts w:asciiTheme="majorHAnsi" w:hAnsiTheme="majorHAnsi" w:cstheme="majorHAnsi"/>
          <w:lang w:val="en-US"/>
        </w:rPr>
        <w:t xml:space="preserve"> (i) Growing of non-perennial crops, (ii) Growing of perennial crops, (iii) Plant propagation, (iv) Animal production, and (v) Mixed farming</w:t>
      </w:r>
      <w:r w:rsidRPr="00512434">
        <w:rPr>
          <w:rFonts w:asciiTheme="majorHAnsi" w:hAnsiTheme="majorHAnsi" w:cstheme="maj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421439">
    <w:abstractNumId w:val="3"/>
  </w:num>
  <w:num w:numId="2" w16cid:durableId="1369833932">
    <w:abstractNumId w:val="5"/>
  </w:num>
  <w:num w:numId="3" w16cid:durableId="358165839">
    <w:abstractNumId w:val="2"/>
  </w:num>
  <w:num w:numId="4" w16cid:durableId="1753382410">
    <w:abstractNumId w:val="4"/>
  </w:num>
  <w:num w:numId="5" w16cid:durableId="473061402">
    <w:abstractNumId w:val="1"/>
  </w:num>
  <w:num w:numId="6" w16cid:durableId="20593533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k, Marlies">
    <w15:presenceInfo w15:providerId="AD" w15:userId="S::Piek@wider.unu.edu::1e482bef-e33b-457c-addd-9508f197f6ec"/>
  </w15:person>
  <w15:person w15:author="成朗">
    <w15:presenceInfo w15:providerId="AD" w15:userId="S::Seiro_Ito@jetro.go.jp::9ec6789a-2c76-4cf0-bd10-af35c7229f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bordersDoNotSurroundHeader/>
  <w:bordersDoNotSurroundFooter/>
  <w:hideSpellingErrors/>
  <w:hideGrammaticalErrors/>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DUzMTAzMzUAQiUdpeDU4uLM/DyQAsNaAAOgVWIsAAAA"/>
  </w:docVars>
  <w:rsids>
    <w:rsidRoot w:val="00DA2F03"/>
    <w:rsid w:val="0000267D"/>
    <w:rsid w:val="00002CFB"/>
    <w:rsid w:val="000055F6"/>
    <w:rsid w:val="00006BF7"/>
    <w:rsid w:val="000147DA"/>
    <w:rsid w:val="0001762F"/>
    <w:rsid w:val="000276CD"/>
    <w:rsid w:val="0004098B"/>
    <w:rsid w:val="00041571"/>
    <w:rsid w:val="00043439"/>
    <w:rsid w:val="00044E67"/>
    <w:rsid w:val="00055A17"/>
    <w:rsid w:val="00055D2F"/>
    <w:rsid w:val="000577B4"/>
    <w:rsid w:val="0005796D"/>
    <w:rsid w:val="000619A6"/>
    <w:rsid w:val="00062616"/>
    <w:rsid w:val="000729A2"/>
    <w:rsid w:val="00074E3E"/>
    <w:rsid w:val="00076422"/>
    <w:rsid w:val="0007774F"/>
    <w:rsid w:val="0008178F"/>
    <w:rsid w:val="0009743B"/>
    <w:rsid w:val="00097D5D"/>
    <w:rsid w:val="000A5C24"/>
    <w:rsid w:val="000A606E"/>
    <w:rsid w:val="000B31E1"/>
    <w:rsid w:val="000B5D19"/>
    <w:rsid w:val="000C0457"/>
    <w:rsid w:val="000D536D"/>
    <w:rsid w:val="000D610E"/>
    <w:rsid w:val="000E016B"/>
    <w:rsid w:val="000E07CB"/>
    <w:rsid w:val="000E432E"/>
    <w:rsid w:val="000E7A41"/>
    <w:rsid w:val="000F4DFA"/>
    <w:rsid w:val="001003C8"/>
    <w:rsid w:val="0010243B"/>
    <w:rsid w:val="0010395C"/>
    <w:rsid w:val="00113758"/>
    <w:rsid w:val="00115B2C"/>
    <w:rsid w:val="00122CC4"/>
    <w:rsid w:val="00124D16"/>
    <w:rsid w:val="00126B5D"/>
    <w:rsid w:val="00127AD3"/>
    <w:rsid w:val="0013402B"/>
    <w:rsid w:val="00145725"/>
    <w:rsid w:val="00147781"/>
    <w:rsid w:val="00150F10"/>
    <w:rsid w:val="0016140B"/>
    <w:rsid w:val="00164199"/>
    <w:rsid w:val="001654A4"/>
    <w:rsid w:val="001678A5"/>
    <w:rsid w:val="001738ED"/>
    <w:rsid w:val="00174974"/>
    <w:rsid w:val="0018108D"/>
    <w:rsid w:val="00181412"/>
    <w:rsid w:val="00181929"/>
    <w:rsid w:val="001835AF"/>
    <w:rsid w:val="0018509C"/>
    <w:rsid w:val="00195D06"/>
    <w:rsid w:val="001975D0"/>
    <w:rsid w:val="001A4E2B"/>
    <w:rsid w:val="001A62F4"/>
    <w:rsid w:val="001B25A9"/>
    <w:rsid w:val="001C0D33"/>
    <w:rsid w:val="001C1C52"/>
    <w:rsid w:val="001C518C"/>
    <w:rsid w:val="001D0AD8"/>
    <w:rsid w:val="001E0D16"/>
    <w:rsid w:val="001E7E19"/>
    <w:rsid w:val="001F0300"/>
    <w:rsid w:val="001F522E"/>
    <w:rsid w:val="00210BE9"/>
    <w:rsid w:val="0021214A"/>
    <w:rsid w:val="00221BEB"/>
    <w:rsid w:val="00221F3E"/>
    <w:rsid w:val="00222D76"/>
    <w:rsid w:val="00230D72"/>
    <w:rsid w:val="00235E89"/>
    <w:rsid w:val="002368F1"/>
    <w:rsid w:val="0024001D"/>
    <w:rsid w:val="00240EF2"/>
    <w:rsid w:val="0025128E"/>
    <w:rsid w:val="00251650"/>
    <w:rsid w:val="002579EF"/>
    <w:rsid w:val="002605AC"/>
    <w:rsid w:val="00262BB4"/>
    <w:rsid w:val="00264CF0"/>
    <w:rsid w:val="0026744C"/>
    <w:rsid w:val="00273296"/>
    <w:rsid w:val="00277332"/>
    <w:rsid w:val="002775E4"/>
    <w:rsid w:val="002805FD"/>
    <w:rsid w:val="00282D23"/>
    <w:rsid w:val="002858B4"/>
    <w:rsid w:val="00287CF8"/>
    <w:rsid w:val="00291932"/>
    <w:rsid w:val="002944C2"/>
    <w:rsid w:val="002A3260"/>
    <w:rsid w:val="002A5EDA"/>
    <w:rsid w:val="002B544E"/>
    <w:rsid w:val="002C35F6"/>
    <w:rsid w:val="002C4A68"/>
    <w:rsid w:val="002C54DE"/>
    <w:rsid w:val="002D323F"/>
    <w:rsid w:val="002D6F7B"/>
    <w:rsid w:val="002D771A"/>
    <w:rsid w:val="002E4EFA"/>
    <w:rsid w:val="002E5DF6"/>
    <w:rsid w:val="002F39FC"/>
    <w:rsid w:val="002F4752"/>
    <w:rsid w:val="00300AEC"/>
    <w:rsid w:val="00300E45"/>
    <w:rsid w:val="00305ADF"/>
    <w:rsid w:val="00307F5B"/>
    <w:rsid w:val="003120C1"/>
    <w:rsid w:val="00325D1D"/>
    <w:rsid w:val="00327FAE"/>
    <w:rsid w:val="00337A23"/>
    <w:rsid w:val="00341C98"/>
    <w:rsid w:val="003447B4"/>
    <w:rsid w:val="0035024A"/>
    <w:rsid w:val="00351F04"/>
    <w:rsid w:val="003609EE"/>
    <w:rsid w:val="00364DC1"/>
    <w:rsid w:val="00365AD1"/>
    <w:rsid w:val="0037096F"/>
    <w:rsid w:val="00371D0D"/>
    <w:rsid w:val="003763E8"/>
    <w:rsid w:val="0037708B"/>
    <w:rsid w:val="00381504"/>
    <w:rsid w:val="00381BB3"/>
    <w:rsid w:val="00385FBB"/>
    <w:rsid w:val="0038662B"/>
    <w:rsid w:val="003927C4"/>
    <w:rsid w:val="003942A5"/>
    <w:rsid w:val="003A0AE6"/>
    <w:rsid w:val="003A518E"/>
    <w:rsid w:val="003C3A0D"/>
    <w:rsid w:val="003C559C"/>
    <w:rsid w:val="003C5CE9"/>
    <w:rsid w:val="003D2A30"/>
    <w:rsid w:val="003D2D99"/>
    <w:rsid w:val="003D2DF1"/>
    <w:rsid w:val="003E069B"/>
    <w:rsid w:val="003E7F0E"/>
    <w:rsid w:val="003F173F"/>
    <w:rsid w:val="00405D59"/>
    <w:rsid w:val="00406276"/>
    <w:rsid w:val="00407F3E"/>
    <w:rsid w:val="00415E71"/>
    <w:rsid w:val="004228F2"/>
    <w:rsid w:val="0042339B"/>
    <w:rsid w:val="00423FC9"/>
    <w:rsid w:val="00431144"/>
    <w:rsid w:val="00434730"/>
    <w:rsid w:val="004422B1"/>
    <w:rsid w:val="00450614"/>
    <w:rsid w:val="004506A8"/>
    <w:rsid w:val="004611DD"/>
    <w:rsid w:val="004632C9"/>
    <w:rsid w:val="00464574"/>
    <w:rsid w:val="0046489E"/>
    <w:rsid w:val="00464F81"/>
    <w:rsid w:val="0046511D"/>
    <w:rsid w:val="00467417"/>
    <w:rsid w:val="00470765"/>
    <w:rsid w:val="00470C60"/>
    <w:rsid w:val="004807E6"/>
    <w:rsid w:val="004825CF"/>
    <w:rsid w:val="0048532A"/>
    <w:rsid w:val="00491735"/>
    <w:rsid w:val="0049502C"/>
    <w:rsid w:val="004A0B67"/>
    <w:rsid w:val="004A3A80"/>
    <w:rsid w:val="004A516D"/>
    <w:rsid w:val="004B049F"/>
    <w:rsid w:val="004B3771"/>
    <w:rsid w:val="004B3D28"/>
    <w:rsid w:val="004B6B19"/>
    <w:rsid w:val="004B753E"/>
    <w:rsid w:val="004B7587"/>
    <w:rsid w:val="004B76ED"/>
    <w:rsid w:val="004D5E7C"/>
    <w:rsid w:val="004D72F0"/>
    <w:rsid w:val="004D7802"/>
    <w:rsid w:val="004E35F9"/>
    <w:rsid w:val="004E3C98"/>
    <w:rsid w:val="004F035A"/>
    <w:rsid w:val="004F044D"/>
    <w:rsid w:val="005010E4"/>
    <w:rsid w:val="00501FBB"/>
    <w:rsid w:val="00505282"/>
    <w:rsid w:val="005055DD"/>
    <w:rsid w:val="00505A18"/>
    <w:rsid w:val="00506ECC"/>
    <w:rsid w:val="00507201"/>
    <w:rsid w:val="00507549"/>
    <w:rsid w:val="00507E8C"/>
    <w:rsid w:val="00512434"/>
    <w:rsid w:val="00513C6F"/>
    <w:rsid w:val="00526111"/>
    <w:rsid w:val="00526E6D"/>
    <w:rsid w:val="0053220B"/>
    <w:rsid w:val="0053429C"/>
    <w:rsid w:val="00534614"/>
    <w:rsid w:val="00540F2C"/>
    <w:rsid w:val="00541A19"/>
    <w:rsid w:val="0054219F"/>
    <w:rsid w:val="00544A3F"/>
    <w:rsid w:val="00551655"/>
    <w:rsid w:val="0055314A"/>
    <w:rsid w:val="00556152"/>
    <w:rsid w:val="0056100E"/>
    <w:rsid w:val="00562F37"/>
    <w:rsid w:val="005670E2"/>
    <w:rsid w:val="005747F3"/>
    <w:rsid w:val="00576FF4"/>
    <w:rsid w:val="00591C9B"/>
    <w:rsid w:val="005929B3"/>
    <w:rsid w:val="005973E0"/>
    <w:rsid w:val="005A13F5"/>
    <w:rsid w:val="005A427B"/>
    <w:rsid w:val="005A46B3"/>
    <w:rsid w:val="005A6EDD"/>
    <w:rsid w:val="005B66BC"/>
    <w:rsid w:val="005D520B"/>
    <w:rsid w:val="00600CBE"/>
    <w:rsid w:val="00604C83"/>
    <w:rsid w:val="00607240"/>
    <w:rsid w:val="00612B17"/>
    <w:rsid w:val="006135D7"/>
    <w:rsid w:val="006153A9"/>
    <w:rsid w:val="00617F42"/>
    <w:rsid w:val="00621FAC"/>
    <w:rsid w:val="00623C0B"/>
    <w:rsid w:val="00627D3A"/>
    <w:rsid w:val="00630FA9"/>
    <w:rsid w:val="006322E8"/>
    <w:rsid w:val="00632CC9"/>
    <w:rsid w:val="006358AC"/>
    <w:rsid w:val="00641084"/>
    <w:rsid w:val="0064220B"/>
    <w:rsid w:val="00646B54"/>
    <w:rsid w:val="00652E9C"/>
    <w:rsid w:val="00654A6D"/>
    <w:rsid w:val="00660090"/>
    <w:rsid w:val="006604A0"/>
    <w:rsid w:val="00664E1B"/>
    <w:rsid w:val="00667DC0"/>
    <w:rsid w:val="00671EEB"/>
    <w:rsid w:val="00674AC5"/>
    <w:rsid w:val="006751CD"/>
    <w:rsid w:val="00680C32"/>
    <w:rsid w:val="006825E5"/>
    <w:rsid w:val="00683053"/>
    <w:rsid w:val="00684AAC"/>
    <w:rsid w:val="00686996"/>
    <w:rsid w:val="00693F2D"/>
    <w:rsid w:val="00694943"/>
    <w:rsid w:val="00695AB5"/>
    <w:rsid w:val="006A1788"/>
    <w:rsid w:val="006A32C8"/>
    <w:rsid w:val="006A5B02"/>
    <w:rsid w:val="006A7ED4"/>
    <w:rsid w:val="006B2141"/>
    <w:rsid w:val="006C2FEA"/>
    <w:rsid w:val="006C3AA2"/>
    <w:rsid w:val="006C4386"/>
    <w:rsid w:val="006C7966"/>
    <w:rsid w:val="006D4F6D"/>
    <w:rsid w:val="006D5428"/>
    <w:rsid w:val="006E06B2"/>
    <w:rsid w:val="006E5600"/>
    <w:rsid w:val="006F16BF"/>
    <w:rsid w:val="006F68A4"/>
    <w:rsid w:val="00702D27"/>
    <w:rsid w:val="00706086"/>
    <w:rsid w:val="00706268"/>
    <w:rsid w:val="007077A4"/>
    <w:rsid w:val="0071793D"/>
    <w:rsid w:val="007207CF"/>
    <w:rsid w:val="00720E16"/>
    <w:rsid w:val="00722818"/>
    <w:rsid w:val="00724726"/>
    <w:rsid w:val="00727066"/>
    <w:rsid w:val="00727794"/>
    <w:rsid w:val="00730A94"/>
    <w:rsid w:val="00732367"/>
    <w:rsid w:val="00732966"/>
    <w:rsid w:val="007345BE"/>
    <w:rsid w:val="0075442A"/>
    <w:rsid w:val="00754F64"/>
    <w:rsid w:val="00756C2B"/>
    <w:rsid w:val="00760D5F"/>
    <w:rsid w:val="00764696"/>
    <w:rsid w:val="007670BF"/>
    <w:rsid w:val="00770EAE"/>
    <w:rsid w:val="007719AD"/>
    <w:rsid w:val="00774EBF"/>
    <w:rsid w:val="007779F9"/>
    <w:rsid w:val="0078236C"/>
    <w:rsid w:val="00782FD8"/>
    <w:rsid w:val="00784887"/>
    <w:rsid w:val="007866C2"/>
    <w:rsid w:val="007874EE"/>
    <w:rsid w:val="00792220"/>
    <w:rsid w:val="0079435C"/>
    <w:rsid w:val="007A7194"/>
    <w:rsid w:val="007B1C53"/>
    <w:rsid w:val="007B613E"/>
    <w:rsid w:val="007D2F0D"/>
    <w:rsid w:val="007D481C"/>
    <w:rsid w:val="007D5542"/>
    <w:rsid w:val="007E2419"/>
    <w:rsid w:val="007E299E"/>
    <w:rsid w:val="007F35BF"/>
    <w:rsid w:val="007F671C"/>
    <w:rsid w:val="007F7A7E"/>
    <w:rsid w:val="00802C2B"/>
    <w:rsid w:val="00802CC4"/>
    <w:rsid w:val="00813EDE"/>
    <w:rsid w:val="00817898"/>
    <w:rsid w:val="00817FFD"/>
    <w:rsid w:val="008215CB"/>
    <w:rsid w:val="00821A7B"/>
    <w:rsid w:val="00824B5A"/>
    <w:rsid w:val="00826E7C"/>
    <w:rsid w:val="00831910"/>
    <w:rsid w:val="008333A3"/>
    <w:rsid w:val="00835B6C"/>
    <w:rsid w:val="00837B62"/>
    <w:rsid w:val="00837B95"/>
    <w:rsid w:val="00841BCE"/>
    <w:rsid w:val="00844146"/>
    <w:rsid w:val="00844F9F"/>
    <w:rsid w:val="008452C4"/>
    <w:rsid w:val="008554B4"/>
    <w:rsid w:val="008556A6"/>
    <w:rsid w:val="00857597"/>
    <w:rsid w:val="00860A65"/>
    <w:rsid w:val="0086320F"/>
    <w:rsid w:val="00864CA1"/>
    <w:rsid w:val="00872003"/>
    <w:rsid w:val="00875B9C"/>
    <w:rsid w:val="00877346"/>
    <w:rsid w:val="008903E4"/>
    <w:rsid w:val="00892C7F"/>
    <w:rsid w:val="0089771A"/>
    <w:rsid w:val="008A54DE"/>
    <w:rsid w:val="008B2795"/>
    <w:rsid w:val="008C01D6"/>
    <w:rsid w:val="008C0233"/>
    <w:rsid w:val="008C2AEF"/>
    <w:rsid w:val="008C3A51"/>
    <w:rsid w:val="008C5E1E"/>
    <w:rsid w:val="008C7478"/>
    <w:rsid w:val="008D56D3"/>
    <w:rsid w:val="008D7942"/>
    <w:rsid w:val="008E10C6"/>
    <w:rsid w:val="008E1790"/>
    <w:rsid w:val="008E39F4"/>
    <w:rsid w:val="008E419F"/>
    <w:rsid w:val="008E5232"/>
    <w:rsid w:val="008E6847"/>
    <w:rsid w:val="008E7ACA"/>
    <w:rsid w:val="008F31BC"/>
    <w:rsid w:val="008F42A0"/>
    <w:rsid w:val="008F4360"/>
    <w:rsid w:val="008F48B8"/>
    <w:rsid w:val="008F50FB"/>
    <w:rsid w:val="008F794E"/>
    <w:rsid w:val="00905474"/>
    <w:rsid w:val="00905D09"/>
    <w:rsid w:val="0091472A"/>
    <w:rsid w:val="009172AC"/>
    <w:rsid w:val="00920526"/>
    <w:rsid w:val="009208BF"/>
    <w:rsid w:val="0092286E"/>
    <w:rsid w:val="009234E0"/>
    <w:rsid w:val="00932ECB"/>
    <w:rsid w:val="009343C3"/>
    <w:rsid w:val="0093599C"/>
    <w:rsid w:val="00940B4F"/>
    <w:rsid w:val="00941EA2"/>
    <w:rsid w:val="00943977"/>
    <w:rsid w:val="00945BF1"/>
    <w:rsid w:val="00947DED"/>
    <w:rsid w:val="009500C7"/>
    <w:rsid w:val="009538A9"/>
    <w:rsid w:val="00970923"/>
    <w:rsid w:val="009754C4"/>
    <w:rsid w:val="009817CB"/>
    <w:rsid w:val="00983BAA"/>
    <w:rsid w:val="009847C8"/>
    <w:rsid w:val="0099020B"/>
    <w:rsid w:val="009A2B39"/>
    <w:rsid w:val="009A5BAB"/>
    <w:rsid w:val="009B0A35"/>
    <w:rsid w:val="009B1AEC"/>
    <w:rsid w:val="009C3FF2"/>
    <w:rsid w:val="009C403A"/>
    <w:rsid w:val="009C6C48"/>
    <w:rsid w:val="009C7F81"/>
    <w:rsid w:val="009D28AF"/>
    <w:rsid w:val="009D3127"/>
    <w:rsid w:val="009D59CD"/>
    <w:rsid w:val="009E2DA2"/>
    <w:rsid w:val="009E4EFD"/>
    <w:rsid w:val="009E510C"/>
    <w:rsid w:val="009E67A5"/>
    <w:rsid w:val="009F586A"/>
    <w:rsid w:val="00A018AC"/>
    <w:rsid w:val="00A05678"/>
    <w:rsid w:val="00A11A97"/>
    <w:rsid w:val="00A11BF0"/>
    <w:rsid w:val="00A130D2"/>
    <w:rsid w:val="00A1486D"/>
    <w:rsid w:val="00A15FE3"/>
    <w:rsid w:val="00A2284E"/>
    <w:rsid w:val="00A350F7"/>
    <w:rsid w:val="00A36205"/>
    <w:rsid w:val="00A36D7F"/>
    <w:rsid w:val="00A41687"/>
    <w:rsid w:val="00A43DD1"/>
    <w:rsid w:val="00A5399A"/>
    <w:rsid w:val="00A570AA"/>
    <w:rsid w:val="00A61AE8"/>
    <w:rsid w:val="00A7390D"/>
    <w:rsid w:val="00A75223"/>
    <w:rsid w:val="00A83401"/>
    <w:rsid w:val="00A83945"/>
    <w:rsid w:val="00A87C86"/>
    <w:rsid w:val="00A92911"/>
    <w:rsid w:val="00A93D4B"/>
    <w:rsid w:val="00A976B5"/>
    <w:rsid w:val="00AA5DBB"/>
    <w:rsid w:val="00AA6666"/>
    <w:rsid w:val="00AB5F26"/>
    <w:rsid w:val="00AC432D"/>
    <w:rsid w:val="00AC4C95"/>
    <w:rsid w:val="00AD0D93"/>
    <w:rsid w:val="00AD2044"/>
    <w:rsid w:val="00AD5F9F"/>
    <w:rsid w:val="00AD7DCB"/>
    <w:rsid w:val="00AE02DE"/>
    <w:rsid w:val="00AE0FD6"/>
    <w:rsid w:val="00AE1A09"/>
    <w:rsid w:val="00AE1A10"/>
    <w:rsid w:val="00AE201A"/>
    <w:rsid w:val="00AE7576"/>
    <w:rsid w:val="00AF03EE"/>
    <w:rsid w:val="00AF29C8"/>
    <w:rsid w:val="00AF2BBC"/>
    <w:rsid w:val="00B05383"/>
    <w:rsid w:val="00B07D32"/>
    <w:rsid w:val="00B16ABE"/>
    <w:rsid w:val="00B207DF"/>
    <w:rsid w:val="00B21D4C"/>
    <w:rsid w:val="00B25C7B"/>
    <w:rsid w:val="00B3114B"/>
    <w:rsid w:val="00B31386"/>
    <w:rsid w:val="00B34EC1"/>
    <w:rsid w:val="00B35BA2"/>
    <w:rsid w:val="00B41DA4"/>
    <w:rsid w:val="00B44292"/>
    <w:rsid w:val="00B520D8"/>
    <w:rsid w:val="00B5349C"/>
    <w:rsid w:val="00B54CA1"/>
    <w:rsid w:val="00B6620B"/>
    <w:rsid w:val="00B70D4B"/>
    <w:rsid w:val="00B74C6A"/>
    <w:rsid w:val="00B806A5"/>
    <w:rsid w:val="00B9129D"/>
    <w:rsid w:val="00B95A4D"/>
    <w:rsid w:val="00BA21F5"/>
    <w:rsid w:val="00BA7429"/>
    <w:rsid w:val="00BB248B"/>
    <w:rsid w:val="00BB2A08"/>
    <w:rsid w:val="00BB3261"/>
    <w:rsid w:val="00BB607B"/>
    <w:rsid w:val="00BC69F5"/>
    <w:rsid w:val="00BD1562"/>
    <w:rsid w:val="00BD1BA0"/>
    <w:rsid w:val="00BD377D"/>
    <w:rsid w:val="00BD4480"/>
    <w:rsid w:val="00C01C10"/>
    <w:rsid w:val="00C035B0"/>
    <w:rsid w:val="00C06771"/>
    <w:rsid w:val="00C06EE4"/>
    <w:rsid w:val="00C0795F"/>
    <w:rsid w:val="00C12597"/>
    <w:rsid w:val="00C168CF"/>
    <w:rsid w:val="00C24420"/>
    <w:rsid w:val="00C26FFB"/>
    <w:rsid w:val="00C27E94"/>
    <w:rsid w:val="00C367FC"/>
    <w:rsid w:val="00C378EB"/>
    <w:rsid w:val="00C43C73"/>
    <w:rsid w:val="00C4604F"/>
    <w:rsid w:val="00C574F9"/>
    <w:rsid w:val="00C60491"/>
    <w:rsid w:val="00C6739F"/>
    <w:rsid w:val="00C74B17"/>
    <w:rsid w:val="00C826D0"/>
    <w:rsid w:val="00C85BFD"/>
    <w:rsid w:val="00C874D6"/>
    <w:rsid w:val="00C9249C"/>
    <w:rsid w:val="00C942BB"/>
    <w:rsid w:val="00C94812"/>
    <w:rsid w:val="00C95C66"/>
    <w:rsid w:val="00C95E97"/>
    <w:rsid w:val="00CB612D"/>
    <w:rsid w:val="00CC158D"/>
    <w:rsid w:val="00CC1F06"/>
    <w:rsid w:val="00CC4F47"/>
    <w:rsid w:val="00CD6D83"/>
    <w:rsid w:val="00CD72A1"/>
    <w:rsid w:val="00CE0303"/>
    <w:rsid w:val="00CE19F6"/>
    <w:rsid w:val="00CE6625"/>
    <w:rsid w:val="00CF21D5"/>
    <w:rsid w:val="00CF33C6"/>
    <w:rsid w:val="00D04890"/>
    <w:rsid w:val="00D06C2E"/>
    <w:rsid w:val="00D260A6"/>
    <w:rsid w:val="00D27046"/>
    <w:rsid w:val="00D27BB1"/>
    <w:rsid w:val="00D4357D"/>
    <w:rsid w:val="00D44FC7"/>
    <w:rsid w:val="00D469AC"/>
    <w:rsid w:val="00D53C75"/>
    <w:rsid w:val="00D54C81"/>
    <w:rsid w:val="00D60FD7"/>
    <w:rsid w:val="00D6543B"/>
    <w:rsid w:val="00D76BA6"/>
    <w:rsid w:val="00D80F4A"/>
    <w:rsid w:val="00D91096"/>
    <w:rsid w:val="00D921D6"/>
    <w:rsid w:val="00D96E69"/>
    <w:rsid w:val="00DA0CDC"/>
    <w:rsid w:val="00DA11B8"/>
    <w:rsid w:val="00DA2A22"/>
    <w:rsid w:val="00DA2F03"/>
    <w:rsid w:val="00DA43E1"/>
    <w:rsid w:val="00DA4A82"/>
    <w:rsid w:val="00DA5255"/>
    <w:rsid w:val="00DB2A73"/>
    <w:rsid w:val="00DC1AD4"/>
    <w:rsid w:val="00DC682A"/>
    <w:rsid w:val="00DD01BB"/>
    <w:rsid w:val="00DD1B01"/>
    <w:rsid w:val="00DD43C2"/>
    <w:rsid w:val="00DE5195"/>
    <w:rsid w:val="00DE711D"/>
    <w:rsid w:val="00DF613B"/>
    <w:rsid w:val="00E0028B"/>
    <w:rsid w:val="00E074C4"/>
    <w:rsid w:val="00E27D9F"/>
    <w:rsid w:val="00E344C5"/>
    <w:rsid w:val="00E420BF"/>
    <w:rsid w:val="00E43659"/>
    <w:rsid w:val="00E43AEC"/>
    <w:rsid w:val="00E47049"/>
    <w:rsid w:val="00E4771E"/>
    <w:rsid w:val="00E51FCC"/>
    <w:rsid w:val="00E53670"/>
    <w:rsid w:val="00E54963"/>
    <w:rsid w:val="00E56ABD"/>
    <w:rsid w:val="00E57978"/>
    <w:rsid w:val="00E639B6"/>
    <w:rsid w:val="00E705A2"/>
    <w:rsid w:val="00E75CEB"/>
    <w:rsid w:val="00E80F80"/>
    <w:rsid w:val="00E81D47"/>
    <w:rsid w:val="00E85DAF"/>
    <w:rsid w:val="00E9019D"/>
    <w:rsid w:val="00E963C0"/>
    <w:rsid w:val="00E96979"/>
    <w:rsid w:val="00EA1DB3"/>
    <w:rsid w:val="00EA3DAF"/>
    <w:rsid w:val="00EA413D"/>
    <w:rsid w:val="00EA498A"/>
    <w:rsid w:val="00EA7949"/>
    <w:rsid w:val="00EB18A5"/>
    <w:rsid w:val="00EB1EE1"/>
    <w:rsid w:val="00EC0CDE"/>
    <w:rsid w:val="00EC1339"/>
    <w:rsid w:val="00EC5398"/>
    <w:rsid w:val="00ED0C1E"/>
    <w:rsid w:val="00ED6520"/>
    <w:rsid w:val="00EE3C85"/>
    <w:rsid w:val="00EE5600"/>
    <w:rsid w:val="00EF20EC"/>
    <w:rsid w:val="00EF6887"/>
    <w:rsid w:val="00F030D1"/>
    <w:rsid w:val="00F03A87"/>
    <w:rsid w:val="00F13330"/>
    <w:rsid w:val="00F15A7E"/>
    <w:rsid w:val="00F17351"/>
    <w:rsid w:val="00F206E7"/>
    <w:rsid w:val="00F2499A"/>
    <w:rsid w:val="00F24AAD"/>
    <w:rsid w:val="00F25A94"/>
    <w:rsid w:val="00F27DFF"/>
    <w:rsid w:val="00F314E8"/>
    <w:rsid w:val="00F34E3A"/>
    <w:rsid w:val="00F3549B"/>
    <w:rsid w:val="00F4105F"/>
    <w:rsid w:val="00F42831"/>
    <w:rsid w:val="00F47E7B"/>
    <w:rsid w:val="00F50FB5"/>
    <w:rsid w:val="00F53956"/>
    <w:rsid w:val="00F625E1"/>
    <w:rsid w:val="00F6617A"/>
    <w:rsid w:val="00F66628"/>
    <w:rsid w:val="00F673B7"/>
    <w:rsid w:val="00F70E00"/>
    <w:rsid w:val="00F73D3D"/>
    <w:rsid w:val="00F77DB9"/>
    <w:rsid w:val="00F80CDA"/>
    <w:rsid w:val="00F826CB"/>
    <w:rsid w:val="00F837B5"/>
    <w:rsid w:val="00F845B1"/>
    <w:rsid w:val="00F8461B"/>
    <w:rsid w:val="00F84AB8"/>
    <w:rsid w:val="00F9082E"/>
    <w:rsid w:val="00F9339E"/>
    <w:rsid w:val="00F95B47"/>
    <w:rsid w:val="00F97730"/>
    <w:rsid w:val="00FA614B"/>
    <w:rsid w:val="00FB5E1F"/>
    <w:rsid w:val="00FC26F4"/>
    <w:rsid w:val="00FC69B5"/>
    <w:rsid w:val="00FD035E"/>
    <w:rsid w:val="00FD1515"/>
    <w:rsid w:val="00FE42DF"/>
    <w:rsid w:val="00FF6CEE"/>
    <w:rsid w:val="00FF72F7"/>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AADDCF"/>
  <w15:chartTrackingRefBased/>
  <w15:docId w15:val="{FFE17BEC-4423-4363-B983-4067E64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F03"/>
  </w:style>
  <w:style w:type="paragraph" w:styleId="1">
    <w:name w:val="heading 1"/>
    <w:basedOn w:val="a"/>
    <w:next w:val="a"/>
    <w:link w:val="10"/>
    <w:uiPriority w:val="9"/>
    <w:qFormat/>
    <w:rsid w:val="00DA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2F03"/>
    <w:rPr>
      <w:rFonts w:asciiTheme="majorHAnsi" w:eastAsiaTheme="majorEastAsia" w:hAnsiTheme="majorHAnsi" w:cstheme="majorBidi"/>
      <w:color w:val="2F5496" w:themeColor="accent1" w:themeShade="BF"/>
      <w:sz w:val="32"/>
      <w:szCs w:val="32"/>
    </w:rPr>
  </w:style>
  <w:style w:type="paragraph" w:styleId="a3">
    <w:name w:val="footnote text"/>
    <w:basedOn w:val="a"/>
    <w:link w:val="a4"/>
    <w:uiPriority w:val="99"/>
    <w:semiHidden/>
    <w:unhideWhenUsed/>
    <w:rsid w:val="00DA2F03"/>
    <w:pPr>
      <w:spacing w:after="0" w:line="240" w:lineRule="auto"/>
    </w:pPr>
    <w:rPr>
      <w:sz w:val="20"/>
      <w:szCs w:val="20"/>
    </w:rPr>
  </w:style>
  <w:style w:type="character" w:customStyle="1" w:styleId="a4">
    <w:name w:val="脚注文字列 (文字)"/>
    <w:basedOn w:val="a0"/>
    <w:link w:val="a3"/>
    <w:uiPriority w:val="99"/>
    <w:semiHidden/>
    <w:rsid w:val="00DA2F03"/>
    <w:rPr>
      <w:sz w:val="20"/>
      <w:szCs w:val="20"/>
    </w:rPr>
  </w:style>
  <w:style w:type="character" w:styleId="a5">
    <w:name w:val="footnote reference"/>
    <w:basedOn w:val="a0"/>
    <w:uiPriority w:val="99"/>
    <w:semiHidden/>
    <w:unhideWhenUsed/>
    <w:rsid w:val="00DA2F03"/>
    <w:rPr>
      <w:vertAlign w:val="superscript"/>
    </w:rPr>
  </w:style>
  <w:style w:type="paragraph" w:styleId="Web">
    <w:name w:val="Normal (Web)"/>
    <w:basedOn w:val="a"/>
    <w:uiPriority w:val="99"/>
    <w:unhideWhenUsed/>
    <w:rsid w:val="005670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a6">
    <w:name w:val="List Paragraph"/>
    <w:basedOn w:val="a"/>
    <w:uiPriority w:val="34"/>
    <w:qFormat/>
    <w:rsid w:val="002F4752"/>
    <w:pPr>
      <w:ind w:left="720"/>
      <w:contextualSpacing/>
    </w:pPr>
  </w:style>
  <w:style w:type="character" w:styleId="a7">
    <w:name w:val="Emphasis"/>
    <w:basedOn w:val="a0"/>
    <w:uiPriority w:val="20"/>
    <w:qFormat/>
    <w:rsid w:val="005A46B3"/>
    <w:rPr>
      <w:i/>
      <w:iCs/>
    </w:rPr>
  </w:style>
  <w:style w:type="paragraph" w:styleId="a8">
    <w:name w:val="caption"/>
    <w:basedOn w:val="a"/>
    <w:next w:val="a"/>
    <w:uiPriority w:val="35"/>
    <w:unhideWhenUsed/>
    <w:qFormat/>
    <w:rsid w:val="00770EAE"/>
    <w:pPr>
      <w:spacing w:after="200" w:line="240" w:lineRule="auto"/>
    </w:pPr>
    <w:rPr>
      <w:i/>
      <w:iCs/>
      <w:color w:val="44546A" w:themeColor="text2"/>
      <w:sz w:val="18"/>
      <w:szCs w:val="18"/>
    </w:rPr>
  </w:style>
  <w:style w:type="table" w:styleId="a9">
    <w:name w:val="Table Grid"/>
    <w:basedOn w:val="a1"/>
    <w:uiPriority w:val="59"/>
    <w:rsid w:val="00770E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header"/>
    <w:basedOn w:val="a"/>
    <w:link w:val="ab"/>
    <w:uiPriority w:val="99"/>
    <w:unhideWhenUsed/>
    <w:rsid w:val="00E96979"/>
    <w:pPr>
      <w:tabs>
        <w:tab w:val="center" w:pos="4513"/>
        <w:tab w:val="right" w:pos="9026"/>
      </w:tabs>
      <w:spacing w:after="0" w:line="240" w:lineRule="auto"/>
    </w:pPr>
  </w:style>
  <w:style w:type="character" w:customStyle="1" w:styleId="ab">
    <w:name w:val="ヘッダー (文字)"/>
    <w:basedOn w:val="a0"/>
    <w:link w:val="aa"/>
    <w:uiPriority w:val="99"/>
    <w:rsid w:val="00E96979"/>
  </w:style>
  <w:style w:type="paragraph" w:styleId="ac">
    <w:name w:val="footer"/>
    <w:basedOn w:val="a"/>
    <w:link w:val="ad"/>
    <w:uiPriority w:val="99"/>
    <w:unhideWhenUsed/>
    <w:rsid w:val="00E96979"/>
    <w:pPr>
      <w:tabs>
        <w:tab w:val="center" w:pos="4513"/>
        <w:tab w:val="right" w:pos="9026"/>
      </w:tabs>
      <w:spacing w:after="0" w:line="240" w:lineRule="auto"/>
    </w:pPr>
  </w:style>
  <w:style w:type="character" w:customStyle="1" w:styleId="ad">
    <w:name w:val="フッター (文字)"/>
    <w:basedOn w:val="a0"/>
    <w:link w:val="ac"/>
    <w:uiPriority w:val="99"/>
    <w:rsid w:val="00E96979"/>
  </w:style>
  <w:style w:type="character" w:styleId="ae">
    <w:name w:val="Strong"/>
    <w:basedOn w:val="a0"/>
    <w:uiPriority w:val="22"/>
    <w:qFormat/>
    <w:rsid w:val="00E96979"/>
    <w:rPr>
      <w:b/>
      <w:bCs/>
    </w:rPr>
  </w:style>
  <w:style w:type="character" w:styleId="af">
    <w:name w:val="Hyperlink"/>
    <w:basedOn w:val="a0"/>
    <w:uiPriority w:val="99"/>
    <w:unhideWhenUsed/>
    <w:rsid w:val="00E96979"/>
    <w:rPr>
      <w:color w:val="0563C1" w:themeColor="hyperlink"/>
      <w:u w:val="single"/>
    </w:rPr>
  </w:style>
  <w:style w:type="paragraph" w:styleId="af0">
    <w:name w:val="Revision"/>
    <w:hidden/>
    <w:uiPriority w:val="99"/>
    <w:semiHidden/>
    <w:rsid w:val="00E96979"/>
    <w:pPr>
      <w:spacing w:after="0" w:line="240" w:lineRule="auto"/>
    </w:pPr>
  </w:style>
  <w:style w:type="character" w:styleId="af1">
    <w:name w:val="annotation reference"/>
    <w:basedOn w:val="a0"/>
    <w:uiPriority w:val="99"/>
    <w:semiHidden/>
    <w:unhideWhenUsed/>
    <w:rsid w:val="00E96979"/>
    <w:rPr>
      <w:sz w:val="16"/>
      <w:szCs w:val="16"/>
    </w:rPr>
  </w:style>
  <w:style w:type="paragraph" w:styleId="af2">
    <w:name w:val="annotation text"/>
    <w:basedOn w:val="a"/>
    <w:link w:val="af3"/>
    <w:uiPriority w:val="99"/>
    <w:unhideWhenUsed/>
    <w:rsid w:val="00E96979"/>
    <w:pPr>
      <w:spacing w:line="240" w:lineRule="auto"/>
    </w:pPr>
    <w:rPr>
      <w:sz w:val="20"/>
      <w:szCs w:val="20"/>
    </w:rPr>
  </w:style>
  <w:style w:type="character" w:customStyle="1" w:styleId="af3">
    <w:name w:val="コメント文字列 (文字)"/>
    <w:basedOn w:val="a0"/>
    <w:link w:val="af2"/>
    <w:uiPriority w:val="99"/>
    <w:rsid w:val="00E96979"/>
    <w:rPr>
      <w:sz w:val="20"/>
      <w:szCs w:val="20"/>
    </w:rPr>
  </w:style>
  <w:style w:type="paragraph" w:styleId="af4">
    <w:name w:val="annotation subject"/>
    <w:basedOn w:val="af2"/>
    <w:next w:val="af2"/>
    <w:link w:val="af5"/>
    <w:uiPriority w:val="99"/>
    <w:semiHidden/>
    <w:unhideWhenUsed/>
    <w:rsid w:val="00E96979"/>
    <w:rPr>
      <w:b/>
      <w:bCs/>
    </w:rPr>
  </w:style>
  <w:style w:type="character" w:customStyle="1" w:styleId="af5">
    <w:name w:val="コメント内容 (文字)"/>
    <w:basedOn w:val="af3"/>
    <w:link w:val="af4"/>
    <w:uiPriority w:val="99"/>
    <w:semiHidden/>
    <w:rsid w:val="00E96979"/>
    <w:rPr>
      <w:b/>
      <w:bCs/>
      <w:sz w:val="20"/>
      <w:szCs w:val="20"/>
    </w:rPr>
  </w:style>
  <w:style w:type="character" w:styleId="af6">
    <w:name w:val="Unresolved Mention"/>
    <w:basedOn w:val="a0"/>
    <w:uiPriority w:val="99"/>
    <w:semiHidden/>
    <w:unhideWhenUsed/>
    <w:rsid w:val="00E96979"/>
    <w:rPr>
      <w:color w:val="605E5C"/>
      <w:shd w:val="clear" w:color="auto" w:fill="E1DFDD"/>
    </w:rPr>
  </w:style>
  <w:style w:type="character" w:styleId="af7">
    <w:name w:val="page number"/>
    <w:basedOn w:val="a0"/>
    <w:uiPriority w:val="99"/>
    <w:semiHidden/>
    <w:unhideWhenUsed/>
    <w:rsid w:val="00841BCE"/>
  </w:style>
  <w:style w:type="paragraph" w:customStyle="1" w:styleId="AuthorInfo">
    <w:name w:val="Author Info"/>
    <w:basedOn w:val="a"/>
    <w:rsid w:val="00671EEB"/>
    <w:pPr>
      <w:tabs>
        <w:tab w:val="right" w:pos="8640"/>
      </w:tabs>
      <w:spacing w:after="0" w:line="480" w:lineRule="auto"/>
      <w:jc w:val="center"/>
    </w:pPr>
    <w:rPr>
      <w:rFonts w:ascii="Times New Roman" w:eastAsia="Times New Roman" w:hAnsi="Times New Roman" w:cs="Times New Roman"/>
      <w:sz w:val="24"/>
      <w:szCs w:val="24"/>
      <w:lang w:val="en-US"/>
    </w:rPr>
  </w:style>
  <w:style w:type="table" w:customStyle="1" w:styleId="TableGrid1">
    <w:name w:val="Table Grid1"/>
    <w:basedOn w:val="a1"/>
    <w:next w:val="a9"/>
    <w:uiPriority w:val="39"/>
    <w:rsid w:val="00CF2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7345BE"/>
    <w:rPr>
      <w:color w:val="808080"/>
    </w:rPr>
  </w:style>
  <w:style w:type="paragraph" w:styleId="HTML">
    <w:name w:val="HTML Preformatted"/>
    <w:basedOn w:val="a"/>
    <w:link w:val="HTML0"/>
    <w:uiPriority w:val="99"/>
    <w:semiHidden/>
    <w:unhideWhenUsed/>
    <w:rsid w:val="0004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lang w:val="en-US" w:eastAsia="ja-JP"/>
    </w:rPr>
  </w:style>
  <w:style w:type="character" w:customStyle="1" w:styleId="HTML0">
    <w:name w:val="HTML 書式付き (文字)"/>
    <w:basedOn w:val="a0"/>
    <w:link w:val="HTML"/>
    <w:uiPriority w:val="99"/>
    <w:semiHidden/>
    <w:rsid w:val="00041571"/>
    <w:rPr>
      <w:rFonts w:ascii="ＭＳ ゴシック" w:eastAsia="ＭＳ ゴシック" w:hAnsi="ＭＳ ゴシック" w:cs="ＭＳ ゴシック"/>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864">
      <w:bodyDiv w:val="1"/>
      <w:marLeft w:val="0"/>
      <w:marRight w:val="0"/>
      <w:marTop w:val="0"/>
      <w:marBottom w:val="0"/>
      <w:divBdr>
        <w:top w:val="none" w:sz="0" w:space="0" w:color="auto"/>
        <w:left w:val="none" w:sz="0" w:space="0" w:color="auto"/>
        <w:bottom w:val="none" w:sz="0" w:space="0" w:color="auto"/>
        <w:right w:val="none" w:sz="0" w:space="0" w:color="auto"/>
      </w:divBdr>
      <w:divsChild>
        <w:div w:id="36199557">
          <w:marLeft w:val="0"/>
          <w:marRight w:val="0"/>
          <w:marTop w:val="0"/>
          <w:marBottom w:val="0"/>
          <w:divBdr>
            <w:top w:val="none" w:sz="0" w:space="0" w:color="auto"/>
            <w:left w:val="none" w:sz="0" w:space="0" w:color="auto"/>
            <w:bottom w:val="none" w:sz="0" w:space="0" w:color="auto"/>
            <w:right w:val="none" w:sz="0" w:space="0" w:color="auto"/>
          </w:divBdr>
          <w:divsChild>
            <w:div w:id="9261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118">
      <w:bodyDiv w:val="1"/>
      <w:marLeft w:val="0"/>
      <w:marRight w:val="0"/>
      <w:marTop w:val="0"/>
      <w:marBottom w:val="0"/>
      <w:divBdr>
        <w:top w:val="none" w:sz="0" w:space="0" w:color="auto"/>
        <w:left w:val="none" w:sz="0" w:space="0" w:color="auto"/>
        <w:bottom w:val="none" w:sz="0" w:space="0" w:color="auto"/>
        <w:right w:val="none" w:sz="0" w:space="0" w:color="auto"/>
      </w:divBdr>
    </w:div>
    <w:div w:id="580800287">
      <w:bodyDiv w:val="1"/>
      <w:marLeft w:val="0"/>
      <w:marRight w:val="0"/>
      <w:marTop w:val="0"/>
      <w:marBottom w:val="0"/>
      <w:divBdr>
        <w:top w:val="none" w:sz="0" w:space="0" w:color="auto"/>
        <w:left w:val="none" w:sz="0" w:space="0" w:color="auto"/>
        <w:bottom w:val="none" w:sz="0" w:space="0" w:color="auto"/>
        <w:right w:val="none" w:sz="0" w:space="0" w:color="auto"/>
      </w:divBdr>
    </w:div>
    <w:div w:id="598829421">
      <w:bodyDiv w:val="1"/>
      <w:marLeft w:val="0"/>
      <w:marRight w:val="0"/>
      <w:marTop w:val="0"/>
      <w:marBottom w:val="0"/>
      <w:divBdr>
        <w:top w:val="none" w:sz="0" w:space="0" w:color="auto"/>
        <w:left w:val="none" w:sz="0" w:space="0" w:color="auto"/>
        <w:bottom w:val="none" w:sz="0" w:space="0" w:color="auto"/>
        <w:right w:val="none" w:sz="0" w:space="0" w:color="auto"/>
      </w:divBdr>
    </w:div>
    <w:div w:id="652877844">
      <w:bodyDiv w:val="1"/>
      <w:marLeft w:val="0"/>
      <w:marRight w:val="0"/>
      <w:marTop w:val="0"/>
      <w:marBottom w:val="0"/>
      <w:divBdr>
        <w:top w:val="none" w:sz="0" w:space="0" w:color="auto"/>
        <w:left w:val="none" w:sz="0" w:space="0" w:color="auto"/>
        <w:bottom w:val="none" w:sz="0" w:space="0" w:color="auto"/>
        <w:right w:val="none" w:sz="0" w:space="0" w:color="auto"/>
      </w:divBdr>
    </w:div>
    <w:div w:id="1189176130">
      <w:bodyDiv w:val="1"/>
      <w:marLeft w:val="0"/>
      <w:marRight w:val="0"/>
      <w:marTop w:val="0"/>
      <w:marBottom w:val="0"/>
      <w:divBdr>
        <w:top w:val="none" w:sz="0" w:space="0" w:color="auto"/>
        <w:left w:val="none" w:sz="0" w:space="0" w:color="auto"/>
        <w:bottom w:val="none" w:sz="0" w:space="0" w:color="auto"/>
        <w:right w:val="none" w:sz="0" w:space="0" w:color="auto"/>
      </w:divBdr>
    </w:div>
    <w:div w:id="1397121697">
      <w:bodyDiv w:val="1"/>
      <w:marLeft w:val="0"/>
      <w:marRight w:val="0"/>
      <w:marTop w:val="0"/>
      <w:marBottom w:val="0"/>
      <w:divBdr>
        <w:top w:val="none" w:sz="0" w:space="0" w:color="auto"/>
        <w:left w:val="none" w:sz="0" w:space="0" w:color="auto"/>
        <w:bottom w:val="none" w:sz="0" w:space="0" w:color="auto"/>
        <w:right w:val="none" w:sz="0" w:space="0" w:color="auto"/>
      </w:divBdr>
    </w:div>
    <w:div w:id="1470200652">
      <w:bodyDiv w:val="1"/>
      <w:marLeft w:val="0"/>
      <w:marRight w:val="0"/>
      <w:marTop w:val="0"/>
      <w:marBottom w:val="0"/>
      <w:divBdr>
        <w:top w:val="none" w:sz="0" w:space="0" w:color="auto"/>
        <w:left w:val="none" w:sz="0" w:space="0" w:color="auto"/>
        <w:bottom w:val="none" w:sz="0" w:space="0" w:color="auto"/>
        <w:right w:val="none" w:sz="0" w:space="0" w:color="auto"/>
      </w:divBdr>
    </w:div>
    <w:div w:id="1885561981">
      <w:bodyDiv w:val="1"/>
      <w:marLeft w:val="0"/>
      <w:marRight w:val="0"/>
      <w:marTop w:val="0"/>
      <w:marBottom w:val="0"/>
      <w:divBdr>
        <w:top w:val="none" w:sz="0" w:space="0" w:color="auto"/>
        <w:left w:val="none" w:sz="0" w:space="0" w:color="auto"/>
        <w:bottom w:val="none" w:sz="0" w:space="0" w:color="auto"/>
        <w:right w:val="none" w:sz="0" w:space="0" w:color="auto"/>
      </w:divBdr>
    </w:div>
    <w:div w:id="19900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93/wbro/lkw007"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257/aer.20171445" TargetMode="Externa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2139/ssrn.37277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767-8ADD-4586-B79E-D3FC1C3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21</Pages>
  <Words>5932</Words>
  <Characters>33818</Characters>
  <Application>Microsoft Office Word</Application>
  <DocSecurity>0</DocSecurity>
  <Lines>281</Lines>
  <Paragraphs>79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Kilumelume</dc:creator>
  <cp:keywords/>
  <dc:description/>
  <cp:lastModifiedBy>成朗</cp:lastModifiedBy>
  <cp:revision>17</cp:revision>
  <cp:lastPrinted>2023-03-10T09:24:00Z</cp:lastPrinted>
  <dcterms:created xsi:type="dcterms:W3CDTF">2023-03-26T02:50:00Z</dcterms:created>
  <dcterms:modified xsi:type="dcterms:W3CDTF">2023-03-27T03:52:00Z</dcterms:modified>
</cp:coreProperties>
</file>